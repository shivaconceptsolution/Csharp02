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803" w:rsidRDefault="007473A1">
      <w:pPr>
        <w:rPr>
          <w:rFonts w:ascii="Verdana" w:hAnsi="Verdana"/>
          <w:color w:val="181717"/>
          <w:sz w:val="18"/>
          <w:szCs w:val="18"/>
          <w:shd w:val="clear" w:color="auto" w:fill="FFFFFF"/>
        </w:rPr>
      </w:pPr>
      <w:r>
        <w:rPr>
          <w:rFonts w:ascii="Verdana" w:hAnsi="Verdana"/>
          <w:color w:val="181717"/>
          <w:sz w:val="18"/>
          <w:szCs w:val="18"/>
          <w:shd w:val="clear" w:color="auto" w:fill="FFFFFF"/>
        </w:rPr>
        <w:t xml:space="preserve">Language-Integrated Query (LINQ) is a powerful query language introduced with .Net 3.5 &amp; Visual Studio 2008. LINQ can be </w:t>
      </w:r>
      <w:r w:rsidR="009735DF">
        <w:rPr>
          <w:rFonts w:ascii="Verdana" w:hAnsi="Verdana"/>
          <w:color w:val="181717"/>
          <w:sz w:val="18"/>
          <w:szCs w:val="18"/>
          <w:shd w:val="clear" w:color="auto" w:fill="FFFFFF"/>
        </w:rPr>
        <w:t>For example, SQL is a Structured Query Language used to save and retrieve data from a database. In the same way, LINQ is a structured query syntax built in C# and VB.NET to retrieve data from different types of data sources such as collections, ADO.Net DataSet, XML Docs, web service and MS SQL Server and other databases.</w:t>
      </w:r>
      <w:r>
        <w:rPr>
          <w:rFonts w:ascii="Verdana" w:hAnsi="Verdana"/>
          <w:color w:val="181717"/>
          <w:sz w:val="18"/>
          <w:szCs w:val="18"/>
          <w:shd w:val="clear" w:color="auto" w:fill="FFFFFF"/>
        </w:rPr>
        <w:t>used with C# or Visual Basic to query different data sources.</w:t>
      </w:r>
    </w:p>
    <w:p w:rsidR="00AA50B4" w:rsidRDefault="00AA50B4">
      <w:pPr>
        <w:rPr>
          <w:rFonts w:ascii="Verdana" w:hAnsi="Verdana"/>
          <w:color w:val="181717"/>
          <w:sz w:val="18"/>
          <w:szCs w:val="18"/>
          <w:shd w:val="clear" w:color="auto" w:fill="FFFFFF"/>
        </w:rPr>
      </w:pPr>
    </w:p>
    <w:p w:rsidR="000F4B1F" w:rsidRDefault="000F4B1F" w:rsidP="000F4B1F">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Advantages of LINQ</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s="Times New Roman"/>
          <w:color w:val="181717"/>
          <w:sz w:val="18"/>
          <w:szCs w:val="18"/>
        </w:rPr>
      </w:pPr>
      <w:r>
        <w:rPr>
          <w:rFonts w:ascii="Verdana" w:hAnsi="Verdana"/>
          <w:b/>
          <w:bCs/>
          <w:color w:val="181717"/>
          <w:sz w:val="18"/>
          <w:szCs w:val="18"/>
        </w:rPr>
        <w:t>Familiar language: </w:t>
      </w:r>
      <w:r>
        <w:rPr>
          <w:rFonts w:ascii="Verdana" w:hAnsi="Verdana"/>
          <w:color w:val="181717"/>
          <w:sz w:val="18"/>
          <w:szCs w:val="18"/>
        </w:rPr>
        <w:t>Developers don’t have to learn a new query language for each type of data source or data format.</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Less coding: </w:t>
      </w:r>
      <w:r>
        <w:rPr>
          <w:rFonts w:ascii="Verdana" w:hAnsi="Verdana"/>
          <w:color w:val="181717"/>
          <w:sz w:val="18"/>
          <w:szCs w:val="18"/>
        </w:rPr>
        <w:t>It reduces the amount of code to be written as compared with a more traditional approach.</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Readable code: </w:t>
      </w:r>
      <w:r>
        <w:rPr>
          <w:rFonts w:ascii="Verdana" w:hAnsi="Verdana"/>
          <w:color w:val="181717"/>
          <w:sz w:val="18"/>
          <w:szCs w:val="18"/>
        </w:rPr>
        <w:t>LINQ makes the code more readable so other developers can easily understand and maintain it.</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Standardized way of querying multiple data sources: </w:t>
      </w:r>
      <w:r>
        <w:rPr>
          <w:rFonts w:ascii="Verdana" w:hAnsi="Verdana"/>
          <w:color w:val="181717"/>
          <w:sz w:val="18"/>
          <w:szCs w:val="18"/>
        </w:rPr>
        <w:t>The same LINQ syntax can be used to query multiple data sources.</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Compile time safety of queries: </w:t>
      </w:r>
      <w:r>
        <w:rPr>
          <w:rFonts w:ascii="Verdana" w:hAnsi="Verdana"/>
          <w:color w:val="181717"/>
          <w:sz w:val="18"/>
          <w:szCs w:val="18"/>
        </w:rPr>
        <w:t>It provides type checking of objects at compile time.</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IntelliSense Support: </w:t>
      </w:r>
      <w:r>
        <w:rPr>
          <w:rFonts w:ascii="Verdana" w:hAnsi="Verdana"/>
          <w:color w:val="181717"/>
          <w:sz w:val="18"/>
          <w:szCs w:val="18"/>
        </w:rPr>
        <w:t>LINQ provides IntelliSense for generic collections.</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Shaping data: </w:t>
      </w:r>
      <w:r>
        <w:rPr>
          <w:rFonts w:ascii="Verdana" w:hAnsi="Verdana"/>
          <w:color w:val="181717"/>
          <w:sz w:val="18"/>
          <w:szCs w:val="18"/>
        </w:rPr>
        <w:t>You can retrieve data in different shapes.</w:t>
      </w:r>
    </w:p>
    <w:p w:rsidR="00AA50B4" w:rsidRDefault="00AA50B4">
      <w:pPr>
        <w:rPr>
          <w:rFonts w:ascii="Verdana" w:hAnsi="Verdana"/>
          <w:color w:val="181717"/>
          <w:sz w:val="18"/>
          <w:szCs w:val="18"/>
          <w:shd w:val="clear" w:color="auto" w:fill="FFFFFF"/>
        </w:rPr>
      </w:pPr>
    </w:p>
    <w:p w:rsidR="00AA50B4" w:rsidRDefault="00AA50B4">
      <w:pPr>
        <w:rPr>
          <w:rFonts w:ascii="Verdana" w:hAnsi="Verdana"/>
          <w:color w:val="181717"/>
          <w:sz w:val="18"/>
          <w:szCs w:val="18"/>
          <w:shd w:val="clear" w:color="auto" w:fill="FFFFFF"/>
        </w:rPr>
      </w:pPr>
    </w:p>
    <w:p w:rsidR="00AA50B4" w:rsidRPr="00AA50B4" w:rsidRDefault="00AA50B4" w:rsidP="00AA50B4">
      <w:pPr>
        <w:spacing w:after="0" w:line="240" w:lineRule="auto"/>
        <w:jc w:val="both"/>
        <w:rPr>
          <w:rFonts w:ascii="Verdana" w:eastAsia="Times New Roman" w:hAnsi="Verdana" w:cs="Times New Roman"/>
          <w:color w:val="181717"/>
          <w:sz w:val="25"/>
          <w:szCs w:val="25"/>
        </w:rPr>
      </w:pPr>
      <w:r w:rsidRPr="00AA50B4">
        <w:rPr>
          <w:rFonts w:ascii="Verdana" w:eastAsia="Times New Roman" w:hAnsi="Verdana" w:cs="Times New Roman"/>
          <w:color w:val="181717"/>
          <w:sz w:val="25"/>
          <w:szCs w:val="25"/>
        </w:rPr>
        <w:t>Example: LINQ Query to Array</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8000"/>
          <w:sz w:val="20"/>
          <w:szCs w:val="20"/>
        </w:rPr>
        <w:t>// Data source</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AA50B4">
        <w:rPr>
          <w:rFonts w:ascii="Consolas" w:eastAsia="Times New Roman" w:hAnsi="Consolas" w:cs="Consolas"/>
          <w:color w:val="0000FF"/>
          <w:sz w:val="20"/>
          <w:szCs w:val="20"/>
        </w:rPr>
        <w:t>string</w:t>
      </w:r>
      <w:r w:rsidRPr="00AA50B4">
        <w:rPr>
          <w:rFonts w:ascii="Consolas" w:eastAsia="Times New Roman" w:hAnsi="Consolas" w:cs="Consolas"/>
          <w:color w:val="000000"/>
          <w:sz w:val="20"/>
        </w:rPr>
        <w:t>[</w:t>
      </w:r>
      <w:proofErr w:type="gramEnd"/>
      <w:r w:rsidRPr="00AA50B4">
        <w:rPr>
          <w:rFonts w:ascii="Consolas" w:eastAsia="Times New Roman" w:hAnsi="Consolas" w:cs="Consolas"/>
          <w:color w:val="000000"/>
          <w:sz w:val="20"/>
        </w:rPr>
        <w:t>] names = {"Bill", "Steve", "James", "Mohan" };</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8000"/>
          <w:sz w:val="20"/>
          <w:szCs w:val="20"/>
        </w:rPr>
        <w:t xml:space="preserve">// LINQ Query </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AA50B4">
        <w:rPr>
          <w:rFonts w:ascii="Consolas" w:eastAsia="Times New Roman" w:hAnsi="Consolas" w:cs="Consolas"/>
          <w:color w:val="0000FF"/>
          <w:sz w:val="20"/>
          <w:szCs w:val="20"/>
        </w:rPr>
        <w:t>var</w:t>
      </w:r>
      <w:proofErr w:type="gramEnd"/>
      <w:r w:rsidRPr="00AA50B4">
        <w:rPr>
          <w:rFonts w:ascii="Consolas" w:eastAsia="Times New Roman" w:hAnsi="Consolas" w:cs="Consolas"/>
          <w:color w:val="000000"/>
          <w:sz w:val="20"/>
        </w:rPr>
        <w:t xml:space="preserve"> myLinqQuery = </w:t>
      </w:r>
      <w:r w:rsidRPr="00AA50B4">
        <w:rPr>
          <w:rFonts w:ascii="Consolas" w:eastAsia="Times New Roman" w:hAnsi="Consolas" w:cs="Consolas"/>
          <w:color w:val="0000FF"/>
          <w:sz w:val="20"/>
          <w:szCs w:val="20"/>
        </w:rPr>
        <w:t>from</w:t>
      </w:r>
      <w:r w:rsidRPr="00AA50B4">
        <w:rPr>
          <w:rFonts w:ascii="Consolas" w:eastAsia="Times New Roman" w:hAnsi="Consolas" w:cs="Consolas"/>
          <w:color w:val="000000"/>
          <w:sz w:val="20"/>
        </w:rPr>
        <w:t xml:space="preserve"> name </w:t>
      </w:r>
      <w:r w:rsidRPr="00AA50B4">
        <w:rPr>
          <w:rFonts w:ascii="Consolas" w:eastAsia="Times New Roman" w:hAnsi="Consolas" w:cs="Consolas"/>
          <w:color w:val="0000FF"/>
          <w:sz w:val="20"/>
          <w:szCs w:val="20"/>
        </w:rPr>
        <w:t>in</w:t>
      </w:r>
      <w:r w:rsidRPr="00AA50B4">
        <w:rPr>
          <w:rFonts w:ascii="Consolas" w:eastAsia="Times New Roman" w:hAnsi="Consolas" w:cs="Consolas"/>
          <w:color w:val="000000"/>
          <w:sz w:val="20"/>
        </w:rPr>
        <w:t xml:space="preserve"> names</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0000"/>
          <w:sz w:val="20"/>
        </w:rPr>
        <w:t xml:space="preserve">                </w:t>
      </w:r>
      <w:proofErr w:type="gramStart"/>
      <w:r w:rsidRPr="00AA50B4">
        <w:rPr>
          <w:rFonts w:ascii="Consolas" w:eastAsia="Times New Roman" w:hAnsi="Consolas" w:cs="Consolas"/>
          <w:color w:val="0000FF"/>
          <w:sz w:val="20"/>
          <w:szCs w:val="20"/>
        </w:rPr>
        <w:t>where</w:t>
      </w:r>
      <w:proofErr w:type="gramEnd"/>
      <w:r w:rsidRPr="00AA50B4">
        <w:rPr>
          <w:rFonts w:ascii="Consolas" w:eastAsia="Times New Roman" w:hAnsi="Consolas" w:cs="Consolas"/>
          <w:color w:val="000000"/>
          <w:sz w:val="20"/>
        </w:rPr>
        <w:t xml:space="preserve"> name.Contains('a')</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0000"/>
          <w:sz w:val="20"/>
        </w:rPr>
        <w:t xml:space="preserve">                </w:t>
      </w:r>
      <w:proofErr w:type="gramStart"/>
      <w:r w:rsidRPr="00AA50B4">
        <w:rPr>
          <w:rFonts w:ascii="Consolas" w:eastAsia="Times New Roman" w:hAnsi="Consolas" w:cs="Consolas"/>
          <w:color w:val="0000FF"/>
          <w:sz w:val="20"/>
          <w:szCs w:val="20"/>
        </w:rPr>
        <w:t>select</w:t>
      </w:r>
      <w:proofErr w:type="gramEnd"/>
      <w:r w:rsidRPr="00AA50B4">
        <w:rPr>
          <w:rFonts w:ascii="Consolas" w:eastAsia="Times New Roman" w:hAnsi="Consolas" w:cs="Consolas"/>
          <w:color w:val="000000"/>
          <w:sz w:val="20"/>
        </w:rPr>
        <w:t xml:space="preserve"> name;</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0000"/>
          <w:sz w:val="20"/>
        </w:rPr>
        <w:t xml:space="preserve">    </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8000"/>
          <w:sz w:val="20"/>
          <w:szCs w:val="20"/>
        </w:rPr>
        <w:t>// Query execution</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AA50B4">
        <w:rPr>
          <w:rFonts w:ascii="Consolas" w:eastAsia="Times New Roman" w:hAnsi="Consolas" w:cs="Consolas"/>
          <w:color w:val="0000FF"/>
          <w:sz w:val="20"/>
          <w:szCs w:val="20"/>
        </w:rPr>
        <w:t>foreach</w:t>
      </w:r>
      <w:r w:rsidRPr="00AA50B4">
        <w:rPr>
          <w:rFonts w:ascii="Consolas" w:eastAsia="Times New Roman" w:hAnsi="Consolas" w:cs="Consolas"/>
          <w:color w:val="000000"/>
          <w:sz w:val="20"/>
        </w:rPr>
        <w:t>(</w:t>
      </w:r>
      <w:proofErr w:type="gramEnd"/>
      <w:r w:rsidRPr="00AA50B4">
        <w:rPr>
          <w:rFonts w:ascii="Consolas" w:eastAsia="Times New Roman" w:hAnsi="Consolas" w:cs="Consolas"/>
          <w:color w:val="0000FF"/>
          <w:sz w:val="20"/>
          <w:szCs w:val="20"/>
        </w:rPr>
        <w:t>var</w:t>
      </w:r>
      <w:r w:rsidRPr="00AA50B4">
        <w:rPr>
          <w:rFonts w:ascii="Consolas" w:eastAsia="Times New Roman" w:hAnsi="Consolas" w:cs="Consolas"/>
          <w:color w:val="000000"/>
          <w:sz w:val="20"/>
        </w:rPr>
        <w:t xml:space="preserve"> name </w:t>
      </w:r>
      <w:r w:rsidRPr="00AA50B4">
        <w:rPr>
          <w:rFonts w:ascii="Consolas" w:eastAsia="Times New Roman" w:hAnsi="Consolas" w:cs="Consolas"/>
          <w:color w:val="0000FF"/>
          <w:sz w:val="20"/>
          <w:szCs w:val="20"/>
        </w:rPr>
        <w:t>in</w:t>
      </w:r>
      <w:r w:rsidRPr="00AA50B4">
        <w:rPr>
          <w:rFonts w:ascii="Consolas" w:eastAsia="Times New Roman" w:hAnsi="Consolas" w:cs="Consolas"/>
          <w:color w:val="000000"/>
          <w:sz w:val="20"/>
        </w:rPr>
        <w:t xml:space="preserve"> myLinqQuery)</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AA50B4">
        <w:rPr>
          <w:rFonts w:ascii="Consolas" w:eastAsia="Times New Roman" w:hAnsi="Consolas" w:cs="Consolas"/>
          <w:color w:val="000000"/>
          <w:sz w:val="20"/>
        </w:rPr>
        <w:t xml:space="preserve">    </w:t>
      </w:r>
      <w:proofErr w:type="gramStart"/>
      <w:r w:rsidRPr="00AA50B4">
        <w:rPr>
          <w:rFonts w:ascii="Consolas" w:eastAsia="Times New Roman" w:hAnsi="Consolas" w:cs="Consolas"/>
          <w:color w:val="2B91AF"/>
          <w:sz w:val="20"/>
          <w:szCs w:val="20"/>
        </w:rPr>
        <w:t>Console</w:t>
      </w:r>
      <w:r w:rsidRPr="00AA50B4">
        <w:rPr>
          <w:rFonts w:ascii="Consolas" w:eastAsia="Times New Roman" w:hAnsi="Consolas" w:cs="Consolas"/>
          <w:color w:val="000000"/>
          <w:sz w:val="20"/>
        </w:rPr>
        <w:t>.Write(</w:t>
      </w:r>
      <w:proofErr w:type="gramEnd"/>
      <w:r w:rsidRPr="00AA50B4">
        <w:rPr>
          <w:rFonts w:ascii="Consolas" w:eastAsia="Times New Roman" w:hAnsi="Consolas" w:cs="Consolas"/>
          <w:color w:val="000000"/>
          <w:sz w:val="20"/>
        </w:rPr>
        <w:t>name + " ");</w:t>
      </w:r>
    </w:p>
    <w:p w:rsidR="00E06719" w:rsidRPr="00E06719" w:rsidRDefault="00E06719" w:rsidP="00E06719">
      <w:pPr>
        <w:shd w:val="clear" w:color="auto" w:fill="FFFFFF"/>
        <w:spacing w:after="100" w:afterAutospacing="1" w:line="240" w:lineRule="auto"/>
        <w:jc w:val="both"/>
        <w:outlineLvl w:val="0"/>
        <w:rPr>
          <w:rFonts w:ascii="Arial" w:eastAsia="Times New Roman" w:hAnsi="Arial" w:cs="Arial"/>
          <w:color w:val="181717"/>
          <w:kern w:val="36"/>
          <w:sz w:val="30"/>
          <w:szCs w:val="30"/>
        </w:rPr>
      </w:pPr>
      <w:r w:rsidRPr="00E06719">
        <w:rPr>
          <w:rFonts w:ascii="Arial" w:eastAsia="Times New Roman" w:hAnsi="Arial" w:cs="Arial"/>
          <w:color w:val="181717"/>
          <w:kern w:val="36"/>
          <w:sz w:val="30"/>
          <w:szCs w:val="30"/>
        </w:rPr>
        <w:t>Why LINQ?</w:t>
      </w:r>
    </w:p>
    <w:p w:rsidR="00E06719" w:rsidRPr="00E06719" w:rsidRDefault="00E06719" w:rsidP="00E06719">
      <w:pPr>
        <w:shd w:val="clear" w:color="auto" w:fill="FFFFFF"/>
        <w:spacing w:after="100" w:afterAutospacing="1" w:line="240" w:lineRule="auto"/>
        <w:jc w:val="both"/>
        <w:rPr>
          <w:rFonts w:ascii="Verdana" w:eastAsia="Times New Roman" w:hAnsi="Verdana" w:cs="Times New Roman"/>
          <w:color w:val="181717"/>
          <w:sz w:val="18"/>
          <w:szCs w:val="18"/>
        </w:rPr>
      </w:pPr>
      <w:r w:rsidRPr="00E06719">
        <w:rPr>
          <w:rFonts w:ascii="Verdana" w:eastAsia="Times New Roman" w:hAnsi="Verdana" w:cs="Times New Roman"/>
          <w:color w:val="181717"/>
          <w:sz w:val="18"/>
          <w:szCs w:val="18"/>
        </w:rPr>
        <w:t>To understand why we should use LINQ, let's look at some examples. Suppose you want to find list of teenage students from an array of Student objects.</w:t>
      </w:r>
    </w:p>
    <w:p w:rsidR="00E06719" w:rsidRPr="00E06719" w:rsidRDefault="00E06719" w:rsidP="00E06719">
      <w:pPr>
        <w:shd w:val="clear" w:color="auto" w:fill="FFFFFF"/>
        <w:spacing w:after="100" w:afterAutospacing="1" w:line="240" w:lineRule="auto"/>
        <w:jc w:val="both"/>
        <w:rPr>
          <w:rFonts w:ascii="Verdana" w:eastAsia="Times New Roman" w:hAnsi="Verdana" w:cs="Times New Roman"/>
          <w:color w:val="181717"/>
          <w:sz w:val="18"/>
          <w:szCs w:val="18"/>
        </w:rPr>
      </w:pPr>
      <w:r w:rsidRPr="00E06719">
        <w:rPr>
          <w:rFonts w:ascii="Verdana" w:eastAsia="Times New Roman" w:hAnsi="Verdana" w:cs="Times New Roman"/>
          <w:color w:val="181717"/>
          <w:sz w:val="18"/>
          <w:szCs w:val="18"/>
        </w:rPr>
        <w:t>Before C# 2.0, we had to use a 'foreach' or a 'for' loop to traverse the collection to find a particular object. For example, we had to write the following code to find all Student objects from an array of Students where the age is between 12 and 20 (for teenage 13 to 19</w:t>
      </w:r>
    </w:p>
    <w:p w:rsidR="00076DE8" w:rsidRPr="00076DE8" w:rsidRDefault="00076DE8" w:rsidP="00076DE8">
      <w:pPr>
        <w:spacing w:after="0" w:line="240" w:lineRule="auto"/>
        <w:jc w:val="both"/>
        <w:rPr>
          <w:rFonts w:ascii="Verdana" w:eastAsia="Times New Roman" w:hAnsi="Verdana" w:cs="Times New Roman"/>
          <w:color w:val="181717"/>
          <w:sz w:val="25"/>
          <w:szCs w:val="25"/>
        </w:rPr>
      </w:pPr>
      <w:r w:rsidRPr="00076DE8">
        <w:rPr>
          <w:rFonts w:ascii="Verdana" w:eastAsia="Times New Roman" w:hAnsi="Verdana" w:cs="Times New Roman"/>
          <w:color w:val="181717"/>
          <w:sz w:val="25"/>
          <w:szCs w:val="25"/>
        </w:rPr>
        <w:t>Example: Use for loop to find elements from the collection in C# 1.0</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076DE8">
        <w:rPr>
          <w:rFonts w:ascii="Consolas" w:eastAsia="Times New Roman" w:hAnsi="Consolas" w:cs="Consolas"/>
          <w:color w:val="0000FF"/>
          <w:sz w:val="20"/>
          <w:szCs w:val="20"/>
        </w:rPr>
        <w:t>class</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public</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0000FF"/>
          <w:sz w:val="20"/>
          <w:szCs w:val="20"/>
        </w:rPr>
        <w:t>int</w:t>
      </w:r>
      <w:r w:rsidRPr="00076DE8">
        <w:rPr>
          <w:rFonts w:ascii="Consolas" w:eastAsia="Times New Roman" w:hAnsi="Consolas" w:cs="Consolas"/>
          <w:color w:val="000000"/>
          <w:sz w:val="20"/>
        </w:rPr>
        <w:t xml:space="preserve"> StudentID { </w:t>
      </w:r>
      <w:r w:rsidRPr="00076DE8">
        <w:rPr>
          <w:rFonts w:ascii="Consolas" w:eastAsia="Times New Roman" w:hAnsi="Consolas" w:cs="Consolas"/>
          <w:color w:val="0000FF"/>
          <w:sz w:val="20"/>
          <w:szCs w:val="20"/>
        </w:rPr>
        <w:t>get</w:t>
      </w:r>
      <w:r w:rsidRPr="00076DE8">
        <w:rPr>
          <w:rFonts w:ascii="Consolas" w:eastAsia="Times New Roman" w:hAnsi="Consolas" w:cs="Consolas"/>
          <w:color w:val="000000"/>
          <w:sz w:val="20"/>
        </w:rPr>
        <w:t xml:space="preserve">; </w:t>
      </w:r>
      <w:r w:rsidRPr="00076DE8">
        <w:rPr>
          <w:rFonts w:ascii="Consolas" w:eastAsia="Times New Roman" w:hAnsi="Consolas" w:cs="Consolas"/>
          <w:color w:val="0000FF"/>
          <w:sz w:val="20"/>
          <w:szCs w:val="20"/>
        </w:rPr>
        <w:t>set</w:t>
      </w:r>
      <w:r w:rsidRPr="00076DE8">
        <w:rPr>
          <w:rFonts w:ascii="Consolas" w:eastAsia="Times New Roman" w:hAnsi="Consolas" w:cs="Consolas"/>
          <w:color w:val="000000"/>
          <w:sz w:val="20"/>
        </w:rPr>
        <w:t>;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public</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String</w:t>
      </w:r>
      <w:r w:rsidRPr="00076DE8">
        <w:rPr>
          <w:rFonts w:ascii="Consolas" w:eastAsia="Times New Roman" w:hAnsi="Consolas" w:cs="Consolas"/>
          <w:color w:val="000000"/>
          <w:sz w:val="20"/>
        </w:rPr>
        <w:t xml:space="preserve"> StudentName { </w:t>
      </w:r>
      <w:r w:rsidRPr="00076DE8">
        <w:rPr>
          <w:rFonts w:ascii="Consolas" w:eastAsia="Times New Roman" w:hAnsi="Consolas" w:cs="Consolas"/>
          <w:color w:val="0000FF"/>
          <w:sz w:val="20"/>
          <w:szCs w:val="20"/>
        </w:rPr>
        <w:t>get</w:t>
      </w:r>
      <w:r w:rsidRPr="00076DE8">
        <w:rPr>
          <w:rFonts w:ascii="Consolas" w:eastAsia="Times New Roman" w:hAnsi="Consolas" w:cs="Consolas"/>
          <w:color w:val="000000"/>
          <w:sz w:val="20"/>
        </w:rPr>
        <w:t xml:space="preserve">; </w:t>
      </w:r>
      <w:r w:rsidRPr="00076DE8">
        <w:rPr>
          <w:rFonts w:ascii="Consolas" w:eastAsia="Times New Roman" w:hAnsi="Consolas" w:cs="Consolas"/>
          <w:color w:val="0000FF"/>
          <w:sz w:val="20"/>
          <w:szCs w:val="20"/>
        </w:rPr>
        <w:t>set</w:t>
      </w:r>
      <w:r w:rsidRPr="00076DE8">
        <w:rPr>
          <w:rFonts w:ascii="Consolas" w:eastAsia="Times New Roman" w:hAnsi="Consolas" w:cs="Consolas"/>
          <w:color w:val="000000"/>
          <w:sz w:val="20"/>
        </w:rPr>
        <w:t>;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lastRenderedPageBreak/>
        <w:t xml:space="preserve">    </w:t>
      </w:r>
      <w:proofErr w:type="gramStart"/>
      <w:r w:rsidRPr="00076DE8">
        <w:rPr>
          <w:rFonts w:ascii="Consolas" w:eastAsia="Times New Roman" w:hAnsi="Consolas" w:cs="Consolas"/>
          <w:color w:val="0000FF"/>
          <w:sz w:val="20"/>
          <w:szCs w:val="20"/>
        </w:rPr>
        <w:t>public</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0000FF"/>
          <w:sz w:val="20"/>
          <w:szCs w:val="20"/>
        </w:rPr>
        <w:t>int</w:t>
      </w:r>
      <w:r w:rsidRPr="00076DE8">
        <w:rPr>
          <w:rFonts w:ascii="Consolas" w:eastAsia="Times New Roman" w:hAnsi="Consolas" w:cs="Consolas"/>
          <w:color w:val="000000"/>
          <w:sz w:val="20"/>
        </w:rPr>
        <w:t xml:space="preserve"> Age { </w:t>
      </w:r>
      <w:r w:rsidRPr="00076DE8">
        <w:rPr>
          <w:rFonts w:ascii="Consolas" w:eastAsia="Times New Roman" w:hAnsi="Consolas" w:cs="Consolas"/>
          <w:color w:val="0000FF"/>
          <w:sz w:val="20"/>
          <w:szCs w:val="20"/>
        </w:rPr>
        <w:t>get</w:t>
      </w:r>
      <w:r w:rsidRPr="00076DE8">
        <w:rPr>
          <w:rFonts w:ascii="Consolas" w:eastAsia="Times New Roman" w:hAnsi="Consolas" w:cs="Consolas"/>
          <w:color w:val="000000"/>
          <w:sz w:val="20"/>
        </w:rPr>
        <w:t xml:space="preserve">; </w:t>
      </w:r>
      <w:r w:rsidRPr="00076DE8">
        <w:rPr>
          <w:rFonts w:ascii="Consolas" w:eastAsia="Times New Roman" w:hAnsi="Consolas" w:cs="Consolas"/>
          <w:color w:val="0000FF"/>
          <w:sz w:val="20"/>
          <w:szCs w:val="20"/>
        </w:rPr>
        <w:t>set</w:t>
      </w:r>
      <w:r w:rsidRPr="00076DE8">
        <w:rPr>
          <w:rFonts w:ascii="Consolas" w:eastAsia="Times New Roman" w:hAnsi="Consolas" w:cs="Consolas"/>
          <w:color w:val="000000"/>
          <w:sz w:val="20"/>
        </w:rPr>
        <w:t>;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076DE8">
        <w:rPr>
          <w:rFonts w:ascii="Consolas" w:eastAsia="Times New Roman" w:hAnsi="Consolas" w:cs="Consolas"/>
          <w:color w:val="0000FF"/>
          <w:sz w:val="20"/>
          <w:szCs w:val="20"/>
        </w:rPr>
        <w:t>class</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Program</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static</w:t>
      </w:r>
      <w:proofErr w:type="gramEnd"/>
      <w:r w:rsidRPr="00076DE8">
        <w:rPr>
          <w:rFonts w:ascii="Consolas" w:eastAsia="Times New Roman" w:hAnsi="Consolas" w:cs="Consolas"/>
          <w:color w:val="0000FF"/>
          <w:sz w:val="20"/>
          <w:szCs w:val="20"/>
        </w:rPr>
        <w:t xml:space="preserve"> void</w:t>
      </w:r>
      <w:r w:rsidRPr="00076DE8">
        <w:rPr>
          <w:rFonts w:ascii="Consolas" w:eastAsia="Times New Roman" w:hAnsi="Consolas" w:cs="Consolas"/>
          <w:color w:val="000000"/>
          <w:sz w:val="20"/>
        </w:rPr>
        <w:t xml:space="preserve"> Main(</w:t>
      </w:r>
      <w:r w:rsidRPr="00076DE8">
        <w:rPr>
          <w:rFonts w:ascii="Consolas" w:eastAsia="Times New Roman" w:hAnsi="Consolas" w:cs="Consolas"/>
          <w:color w:val="0000FF"/>
          <w:sz w:val="20"/>
          <w:szCs w:val="20"/>
        </w:rPr>
        <w:t>string</w:t>
      </w:r>
      <w:r w:rsidRPr="00076DE8">
        <w:rPr>
          <w:rFonts w:ascii="Consolas" w:eastAsia="Times New Roman" w:hAnsi="Consolas" w:cs="Consolas"/>
          <w:color w:val="000000"/>
          <w:sz w:val="20"/>
        </w:rPr>
        <w:t>[] args)</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w:t>
      </w:r>
      <w:proofErr w:type="gramEnd"/>
      <w:r w:rsidRPr="00076DE8">
        <w:rPr>
          <w:rFonts w:ascii="Consolas" w:eastAsia="Times New Roman" w:hAnsi="Consolas" w:cs="Consolas"/>
          <w:color w:val="000000"/>
          <w:sz w:val="20"/>
        </w:rPr>
        <w:t xml:space="preserve">] studentArray = {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StudentID = 1, StudentName = </w:t>
      </w:r>
      <w:r w:rsidRPr="00076DE8">
        <w:rPr>
          <w:rFonts w:ascii="Consolas" w:eastAsia="Times New Roman" w:hAnsi="Consolas" w:cs="Consolas"/>
          <w:color w:val="A31515"/>
          <w:sz w:val="20"/>
          <w:szCs w:val="20"/>
        </w:rPr>
        <w:t>"John"</w:t>
      </w:r>
      <w:r w:rsidRPr="00076DE8">
        <w:rPr>
          <w:rFonts w:ascii="Consolas" w:eastAsia="Times New Roman" w:hAnsi="Consolas" w:cs="Consolas"/>
          <w:color w:val="000000"/>
          <w:sz w:val="20"/>
        </w:rPr>
        <w:t>, Age = 18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StudentID = 2, StudentName = </w:t>
      </w:r>
      <w:r w:rsidRPr="00076DE8">
        <w:rPr>
          <w:rFonts w:ascii="Consolas" w:eastAsia="Times New Roman" w:hAnsi="Consolas" w:cs="Consolas"/>
          <w:color w:val="A31515"/>
          <w:sz w:val="20"/>
          <w:szCs w:val="20"/>
        </w:rPr>
        <w:t>"Steve"</w:t>
      </w:r>
      <w:r w:rsidRPr="00076DE8">
        <w:rPr>
          <w:rFonts w:ascii="Consolas" w:eastAsia="Times New Roman" w:hAnsi="Consolas" w:cs="Consolas"/>
          <w:color w:val="000000"/>
          <w:sz w:val="20"/>
        </w:rPr>
        <w:t>,  Age = 21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StudentID = 3, StudentName = </w:t>
      </w:r>
      <w:r w:rsidRPr="00076DE8">
        <w:rPr>
          <w:rFonts w:ascii="Consolas" w:eastAsia="Times New Roman" w:hAnsi="Consolas" w:cs="Consolas"/>
          <w:color w:val="A31515"/>
          <w:sz w:val="20"/>
          <w:szCs w:val="20"/>
        </w:rPr>
        <w:t>"Bill"</w:t>
      </w:r>
      <w:r w:rsidRPr="00076DE8">
        <w:rPr>
          <w:rFonts w:ascii="Consolas" w:eastAsia="Times New Roman" w:hAnsi="Consolas" w:cs="Consolas"/>
          <w:color w:val="000000"/>
          <w:sz w:val="20"/>
        </w:rPr>
        <w:t>,  Age = 25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StudentID = 4, StudentName = </w:t>
      </w:r>
      <w:r w:rsidRPr="00076DE8">
        <w:rPr>
          <w:rFonts w:ascii="Consolas" w:eastAsia="Times New Roman" w:hAnsi="Consolas" w:cs="Consolas"/>
          <w:color w:val="A31515"/>
          <w:sz w:val="20"/>
          <w:szCs w:val="20"/>
        </w:rPr>
        <w:t>"Ram"</w:t>
      </w:r>
      <w:r w:rsidRPr="00076DE8">
        <w:rPr>
          <w:rFonts w:ascii="Consolas" w:eastAsia="Times New Roman" w:hAnsi="Consolas" w:cs="Consolas"/>
          <w:color w:val="000000"/>
          <w:sz w:val="20"/>
        </w:rPr>
        <w:t xml:space="preserve"> , Age = 20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StudentID = 5, StudentName = </w:t>
      </w:r>
      <w:r w:rsidRPr="00076DE8">
        <w:rPr>
          <w:rFonts w:ascii="Consolas" w:eastAsia="Times New Roman" w:hAnsi="Consolas" w:cs="Consolas"/>
          <w:color w:val="A31515"/>
          <w:sz w:val="20"/>
          <w:szCs w:val="20"/>
        </w:rPr>
        <w:t>"Ron"</w:t>
      </w:r>
      <w:r w:rsidRPr="00076DE8">
        <w:rPr>
          <w:rFonts w:ascii="Consolas" w:eastAsia="Times New Roman" w:hAnsi="Consolas" w:cs="Consolas"/>
          <w:color w:val="000000"/>
          <w:sz w:val="20"/>
        </w:rPr>
        <w:t xml:space="preserve"> , Age = 31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StudentID = 6, StudentName = </w:t>
      </w:r>
      <w:r w:rsidRPr="00076DE8">
        <w:rPr>
          <w:rFonts w:ascii="Consolas" w:eastAsia="Times New Roman" w:hAnsi="Consolas" w:cs="Consolas"/>
          <w:color w:val="A31515"/>
          <w:sz w:val="20"/>
          <w:szCs w:val="20"/>
        </w:rPr>
        <w:t>"Chris"</w:t>
      </w:r>
      <w:r w:rsidRPr="00076DE8">
        <w:rPr>
          <w:rFonts w:ascii="Consolas" w:eastAsia="Times New Roman" w:hAnsi="Consolas" w:cs="Consolas"/>
          <w:color w:val="000000"/>
          <w:sz w:val="20"/>
        </w:rPr>
        <w:t>,  Age = 17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StudentID = 7, StudentName = </w:t>
      </w:r>
      <w:r w:rsidRPr="00076DE8">
        <w:rPr>
          <w:rFonts w:ascii="Consolas" w:eastAsia="Times New Roman" w:hAnsi="Consolas" w:cs="Consolas"/>
          <w:color w:val="A31515"/>
          <w:sz w:val="20"/>
          <w:szCs w:val="20"/>
        </w:rPr>
        <w:t>"Rob"</w:t>
      </w:r>
      <w:r w:rsidRPr="00076DE8">
        <w:rPr>
          <w:rFonts w:ascii="Consolas" w:eastAsia="Times New Roman" w:hAnsi="Consolas" w:cs="Consolas"/>
          <w:color w:val="000000"/>
          <w:sz w:val="20"/>
        </w:rPr>
        <w:t>,Age = 19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w:t>
      </w:r>
      <w:proofErr w:type="gramEnd"/>
      <w:r w:rsidRPr="00076DE8">
        <w:rPr>
          <w:rFonts w:ascii="Consolas" w:eastAsia="Times New Roman" w:hAnsi="Consolas" w:cs="Consolas"/>
          <w:color w:val="000000"/>
          <w:sz w:val="20"/>
        </w:rPr>
        <w:t xml:space="preserve">] students = </w:t>
      </w:r>
      <w:r w:rsidRPr="00076DE8">
        <w:rPr>
          <w:rFonts w:ascii="Consolas" w:eastAsia="Times New Roman" w:hAnsi="Consolas" w:cs="Consolas"/>
          <w:color w:val="0000FF"/>
          <w:sz w:val="20"/>
          <w:szCs w:val="20"/>
        </w:rPr>
        <w:t>new</w:t>
      </w:r>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[10];</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int</w:t>
      </w:r>
      <w:proofErr w:type="gramEnd"/>
      <w:r w:rsidRPr="00076DE8">
        <w:rPr>
          <w:rFonts w:ascii="Consolas" w:eastAsia="Times New Roman" w:hAnsi="Consolas" w:cs="Consolas"/>
          <w:color w:val="000000"/>
          <w:sz w:val="20"/>
        </w:rPr>
        <w:t xml:space="preserve"> i = 0;</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foreach</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std </w:t>
      </w:r>
      <w:r w:rsidRPr="00076DE8">
        <w:rPr>
          <w:rFonts w:ascii="Consolas" w:eastAsia="Times New Roman" w:hAnsi="Consolas" w:cs="Consolas"/>
          <w:color w:val="0000FF"/>
          <w:sz w:val="20"/>
          <w:szCs w:val="20"/>
        </w:rPr>
        <w:t>in</w:t>
      </w:r>
      <w:r w:rsidRPr="00076DE8">
        <w:rPr>
          <w:rFonts w:ascii="Consolas" w:eastAsia="Times New Roman" w:hAnsi="Consolas" w:cs="Consolas"/>
          <w:color w:val="000000"/>
          <w:sz w:val="20"/>
        </w:rPr>
        <w:t xml:space="preserve"> studentArray)</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if</w:t>
      </w:r>
      <w:proofErr w:type="gramEnd"/>
      <w:r w:rsidRPr="00076DE8">
        <w:rPr>
          <w:rFonts w:ascii="Consolas" w:eastAsia="Times New Roman" w:hAnsi="Consolas" w:cs="Consolas"/>
          <w:color w:val="000000"/>
          <w:sz w:val="20"/>
        </w:rPr>
        <w:t xml:space="preserve"> (std.Age &gt; 12 &amp;&amp; std.Age &lt; 20)</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00"/>
          <w:sz w:val="20"/>
        </w:rPr>
        <w:t>students[</w:t>
      </w:r>
      <w:proofErr w:type="gramEnd"/>
      <w:r w:rsidRPr="00076DE8">
        <w:rPr>
          <w:rFonts w:ascii="Consolas" w:eastAsia="Times New Roman" w:hAnsi="Consolas" w:cs="Consolas"/>
          <w:color w:val="000000"/>
          <w:sz w:val="20"/>
        </w:rPr>
        <w:t>i] = std;</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00"/>
          <w:sz w:val="20"/>
        </w:rPr>
        <w:t>i</w:t>
      </w:r>
      <w:proofErr w:type="gramEnd"/>
      <w:r w:rsidRPr="00076DE8">
        <w:rPr>
          <w:rFonts w:ascii="Consolas" w:eastAsia="Times New Roman" w:hAnsi="Consolas" w:cs="Consolas"/>
          <w:color w:val="000000"/>
          <w:sz w:val="20"/>
        </w:rPr>
        <w: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076DE8">
        <w:rPr>
          <w:rFonts w:ascii="Consolas" w:eastAsia="Times New Roman" w:hAnsi="Consolas" w:cs="Consolas"/>
          <w:color w:val="000000"/>
          <w:sz w:val="20"/>
        </w:rPr>
        <w:t>}</w:t>
      </w:r>
    </w:p>
    <w:p w:rsidR="009805F7" w:rsidRPr="009805F7" w:rsidRDefault="009805F7" w:rsidP="009805F7">
      <w:pPr>
        <w:spacing w:after="0" w:line="240" w:lineRule="auto"/>
        <w:jc w:val="both"/>
        <w:rPr>
          <w:rFonts w:ascii="Verdana" w:eastAsia="Times New Roman" w:hAnsi="Verdana" w:cs="Times New Roman"/>
          <w:color w:val="181717"/>
          <w:sz w:val="25"/>
          <w:szCs w:val="25"/>
        </w:rPr>
      </w:pPr>
      <w:r w:rsidRPr="009805F7">
        <w:rPr>
          <w:rFonts w:ascii="Verdana" w:eastAsia="Times New Roman" w:hAnsi="Verdana" w:cs="Times New Roman"/>
          <w:color w:val="181717"/>
          <w:sz w:val="25"/>
          <w:szCs w:val="25"/>
        </w:rPr>
        <w:t>Example: Use Delegates to Find Elements from the Collection in C# 2.0</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9805F7">
        <w:rPr>
          <w:rFonts w:ascii="Consolas" w:eastAsia="Times New Roman" w:hAnsi="Consolas" w:cs="Consolas"/>
          <w:color w:val="0000FF"/>
          <w:sz w:val="20"/>
          <w:szCs w:val="20"/>
        </w:rPr>
        <w:t>delegate</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0000FF"/>
          <w:sz w:val="20"/>
          <w:szCs w:val="20"/>
        </w:rPr>
        <w:t>bool</w:t>
      </w:r>
      <w:r w:rsidRPr="009805F7">
        <w:rPr>
          <w:rFonts w:ascii="Consolas" w:eastAsia="Times New Roman" w:hAnsi="Consolas" w:cs="Consolas"/>
          <w:color w:val="000000"/>
          <w:sz w:val="20"/>
        </w:rPr>
        <w:t xml:space="preserve"> FindStudent(</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std);</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9805F7">
        <w:rPr>
          <w:rFonts w:ascii="Consolas" w:eastAsia="Times New Roman" w:hAnsi="Consolas" w:cs="Consolas"/>
          <w:color w:val="0000FF"/>
          <w:sz w:val="20"/>
          <w:szCs w:val="20"/>
        </w:rPr>
        <w:t>class</w:t>
      </w:r>
      <w:proofErr w:type="gramEnd"/>
      <w:r w:rsidRPr="009805F7">
        <w:rPr>
          <w:rFonts w:ascii="Consolas" w:eastAsia="Times New Roman" w:hAnsi="Consolas" w:cs="Consolas"/>
          <w:color w:val="000000"/>
          <w:sz w:val="20"/>
        </w:rPr>
        <w:t xml:space="preserve"> StudentExtension</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public</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0000FF"/>
          <w:sz w:val="20"/>
          <w:szCs w:val="20"/>
        </w:rPr>
        <w:t>static</w:t>
      </w:r>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where(</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stdArray, </w:t>
      </w:r>
      <w:r w:rsidRPr="009805F7">
        <w:rPr>
          <w:rFonts w:ascii="Consolas" w:eastAsia="Times New Roman" w:hAnsi="Consolas" w:cs="Consolas"/>
          <w:color w:val="2B91AF"/>
          <w:sz w:val="20"/>
          <w:szCs w:val="20"/>
        </w:rPr>
        <w:t>FindStudent</w:t>
      </w:r>
      <w:r w:rsidRPr="009805F7">
        <w:rPr>
          <w:rFonts w:ascii="Consolas" w:eastAsia="Times New Roman" w:hAnsi="Consolas" w:cs="Consolas"/>
          <w:color w:val="000000"/>
          <w:sz w:val="20"/>
        </w:rPr>
        <w:t xml:space="preserve"> del)</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int</w:t>
      </w:r>
      <w:proofErr w:type="gramEnd"/>
      <w:r w:rsidRPr="009805F7">
        <w:rPr>
          <w:rFonts w:ascii="Consolas" w:eastAsia="Times New Roman" w:hAnsi="Consolas" w:cs="Consolas"/>
          <w:color w:val="000000"/>
          <w:sz w:val="20"/>
        </w:rPr>
        <w:t xml:space="preserve"> i=0;</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w:t>
      </w:r>
      <w:proofErr w:type="gramEnd"/>
      <w:r w:rsidRPr="009805F7">
        <w:rPr>
          <w:rFonts w:ascii="Consolas" w:eastAsia="Times New Roman" w:hAnsi="Consolas" w:cs="Consolas"/>
          <w:color w:val="000000"/>
          <w:sz w:val="20"/>
        </w:rPr>
        <w:t xml:space="preserve">] result = </w:t>
      </w:r>
      <w:r w:rsidRPr="009805F7">
        <w:rPr>
          <w:rFonts w:ascii="Consolas" w:eastAsia="Times New Roman" w:hAnsi="Consolas" w:cs="Consolas"/>
          <w:color w:val="0000FF"/>
          <w:sz w:val="20"/>
          <w:szCs w:val="20"/>
        </w:rPr>
        <w:t>new</w:t>
      </w:r>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[10];</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foreach</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std </w:t>
      </w:r>
      <w:r w:rsidRPr="009805F7">
        <w:rPr>
          <w:rFonts w:ascii="Consolas" w:eastAsia="Times New Roman" w:hAnsi="Consolas" w:cs="Consolas"/>
          <w:color w:val="0000FF"/>
          <w:sz w:val="20"/>
          <w:szCs w:val="20"/>
        </w:rPr>
        <w:t>in</w:t>
      </w:r>
      <w:r w:rsidRPr="009805F7">
        <w:rPr>
          <w:rFonts w:ascii="Consolas" w:eastAsia="Times New Roman" w:hAnsi="Consolas" w:cs="Consolas"/>
          <w:color w:val="000000"/>
          <w:sz w:val="20"/>
        </w:rPr>
        <w:t xml:space="preserve"> stdArray)</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if</w:t>
      </w:r>
      <w:proofErr w:type="gramEnd"/>
      <w:r w:rsidRPr="009805F7">
        <w:rPr>
          <w:rFonts w:ascii="Consolas" w:eastAsia="Times New Roman" w:hAnsi="Consolas" w:cs="Consolas"/>
          <w:color w:val="000000"/>
          <w:sz w:val="20"/>
        </w:rPr>
        <w:t xml:space="preserve"> (del(std))</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00"/>
          <w:sz w:val="20"/>
        </w:rPr>
        <w:t>result[</w:t>
      </w:r>
      <w:proofErr w:type="gramEnd"/>
      <w:r w:rsidRPr="009805F7">
        <w:rPr>
          <w:rFonts w:ascii="Consolas" w:eastAsia="Times New Roman" w:hAnsi="Consolas" w:cs="Consolas"/>
          <w:color w:val="000000"/>
          <w:sz w:val="20"/>
        </w:rPr>
        <w:t>i] = std;</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00"/>
          <w:sz w:val="20"/>
        </w:rPr>
        <w:t>i</w:t>
      </w:r>
      <w:proofErr w:type="gramEnd"/>
      <w:r w:rsidRPr="009805F7">
        <w:rPr>
          <w:rFonts w:ascii="Consolas" w:eastAsia="Times New Roman" w:hAnsi="Consolas" w:cs="Consolas"/>
          <w:color w:val="000000"/>
          <w:sz w:val="20"/>
        </w:rPr>
        <w:t>++;</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return</w:t>
      </w:r>
      <w:proofErr w:type="gramEnd"/>
      <w:r w:rsidRPr="009805F7">
        <w:rPr>
          <w:rFonts w:ascii="Consolas" w:eastAsia="Times New Roman" w:hAnsi="Consolas" w:cs="Consolas"/>
          <w:color w:val="000000"/>
          <w:sz w:val="20"/>
        </w:rPr>
        <w:t xml:space="preserve"> result;</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9805F7">
        <w:rPr>
          <w:rFonts w:ascii="Consolas" w:eastAsia="Times New Roman" w:hAnsi="Consolas" w:cs="Consolas"/>
          <w:color w:val="0000FF"/>
          <w:sz w:val="20"/>
          <w:szCs w:val="20"/>
        </w:rPr>
        <w:t>class</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Program</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static</w:t>
      </w:r>
      <w:proofErr w:type="gramEnd"/>
      <w:r w:rsidRPr="009805F7">
        <w:rPr>
          <w:rFonts w:ascii="Consolas" w:eastAsia="Times New Roman" w:hAnsi="Consolas" w:cs="Consolas"/>
          <w:color w:val="0000FF"/>
          <w:sz w:val="20"/>
          <w:szCs w:val="20"/>
        </w:rPr>
        <w:t xml:space="preserve"> void</w:t>
      </w:r>
      <w:r w:rsidRPr="009805F7">
        <w:rPr>
          <w:rFonts w:ascii="Consolas" w:eastAsia="Times New Roman" w:hAnsi="Consolas" w:cs="Consolas"/>
          <w:color w:val="000000"/>
          <w:sz w:val="20"/>
        </w:rPr>
        <w:t xml:space="preserve"> Main(</w:t>
      </w:r>
      <w:r w:rsidRPr="009805F7">
        <w:rPr>
          <w:rFonts w:ascii="Consolas" w:eastAsia="Times New Roman" w:hAnsi="Consolas" w:cs="Consolas"/>
          <w:color w:val="0000FF"/>
          <w:sz w:val="20"/>
          <w:szCs w:val="20"/>
        </w:rPr>
        <w:t>string</w:t>
      </w:r>
      <w:r w:rsidRPr="009805F7">
        <w:rPr>
          <w:rFonts w:ascii="Consolas" w:eastAsia="Times New Roman" w:hAnsi="Consolas" w:cs="Consolas"/>
          <w:color w:val="000000"/>
          <w:sz w:val="20"/>
        </w:rPr>
        <w:t>[] args)</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lastRenderedPageBreak/>
        <w:t xml:space="preserve">        </w:t>
      </w:r>
      <w:proofErr w:type="gramStart"/>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w:t>
      </w:r>
      <w:proofErr w:type="gramEnd"/>
      <w:r w:rsidRPr="009805F7">
        <w:rPr>
          <w:rFonts w:ascii="Consolas" w:eastAsia="Times New Roman" w:hAnsi="Consolas" w:cs="Consolas"/>
          <w:color w:val="000000"/>
          <w:sz w:val="20"/>
        </w:rPr>
        <w:t xml:space="preserve">] studentArray =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StudentID = 1, StudentName = </w:t>
      </w:r>
      <w:r w:rsidRPr="009805F7">
        <w:rPr>
          <w:rFonts w:ascii="Consolas" w:eastAsia="Times New Roman" w:hAnsi="Consolas" w:cs="Consolas"/>
          <w:color w:val="A31515"/>
          <w:sz w:val="20"/>
          <w:szCs w:val="20"/>
        </w:rPr>
        <w:t>"John"</w:t>
      </w:r>
      <w:r w:rsidRPr="009805F7">
        <w:rPr>
          <w:rFonts w:ascii="Consolas" w:eastAsia="Times New Roman" w:hAnsi="Consolas" w:cs="Consolas"/>
          <w:color w:val="000000"/>
          <w:sz w:val="20"/>
        </w:rPr>
        <w:t>, Age = 18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StudentID = 2, StudentName = </w:t>
      </w:r>
      <w:r w:rsidRPr="009805F7">
        <w:rPr>
          <w:rFonts w:ascii="Consolas" w:eastAsia="Times New Roman" w:hAnsi="Consolas" w:cs="Consolas"/>
          <w:color w:val="A31515"/>
          <w:sz w:val="20"/>
          <w:szCs w:val="20"/>
        </w:rPr>
        <w:t>"Steve"</w:t>
      </w:r>
      <w:r w:rsidRPr="009805F7">
        <w:rPr>
          <w:rFonts w:ascii="Consolas" w:eastAsia="Times New Roman" w:hAnsi="Consolas" w:cs="Consolas"/>
          <w:color w:val="000000"/>
          <w:sz w:val="20"/>
        </w:rPr>
        <w:t>,  Age = 21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StudentID = 3, StudentName = </w:t>
      </w:r>
      <w:r w:rsidRPr="009805F7">
        <w:rPr>
          <w:rFonts w:ascii="Consolas" w:eastAsia="Times New Roman" w:hAnsi="Consolas" w:cs="Consolas"/>
          <w:color w:val="A31515"/>
          <w:sz w:val="20"/>
          <w:szCs w:val="20"/>
        </w:rPr>
        <w:t>"Bill"</w:t>
      </w:r>
      <w:r w:rsidRPr="009805F7">
        <w:rPr>
          <w:rFonts w:ascii="Consolas" w:eastAsia="Times New Roman" w:hAnsi="Consolas" w:cs="Consolas"/>
          <w:color w:val="000000"/>
          <w:sz w:val="20"/>
        </w:rPr>
        <w:t>,  Age = 25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StudentID = 4, StudentName = </w:t>
      </w:r>
      <w:r w:rsidRPr="009805F7">
        <w:rPr>
          <w:rFonts w:ascii="Consolas" w:eastAsia="Times New Roman" w:hAnsi="Consolas" w:cs="Consolas"/>
          <w:color w:val="A31515"/>
          <w:sz w:val="20"/>
          <w:szCs w:val="20"/>
        </w:rPr>
        <w:t>"Ram"</w:t>
      </w:r>
      <w:r w:rsidRPr="009805F7">
        <w:rPr>
          <w:rFonts w:ascii="Consolas" w:eastAsia="Times New Roman" w:hAnsi="Consolas" w:cs="Consolas"/>
          <w:color w:val="000000"/>
          <w:sz w:val="20"/>
        </w:rPr>
        <w:t xml:space="preserve"> , Age = 20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StudentID = 5, StudentName = </w:t>
      </w:r>
      <w:r w:rsidRPr="009805F7">
        <w:rPr>
          <w:rFonts w:ascii="Consolas" w:eastAsia="Times New Roman" w:hAnsi="Consolas" w:cs="Consolas"/>
          <w:color w:val="A31515"/>
          <w:sz w:val="20"/>
          <w:szCs w:val="20"/>
        </w:rPr>
        <w:t>"Ron"</w:t>
      </w:r>
      <w:r w:rsidRPr="009805F7">
        <w:rPr>
          <w:rFonts w:ascii="Consolas" w:eastAsia="Times New Roman" w:hAnsi="Consolas" w:cs="Consolas"/>
          <w:color w:val="000000"/>
          <w:sz w:val="20"/>
        </w:rPr>
        <w:t xml:space="preserve"> , Age = 31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StudentID = 6, StudentName = </w:t>
      </w:r>
      <w:r w:rsidRPr="009805F7">
        <w:rPr>
          <w:rFonts w:ascii="Consolas" w:eastAsia="Times New Roman" w:hAnsi="Consolas" w:cs="Consolas"/>
          <w:color w:val="A31515"/>
          <w:sz w:val="20"/>
          <w:szCs w:val="20"/>
        </w:rPr>
        <w:t>"Chris"</w:t>
      </w:r>
      <w:r w:rsidRPr="009805F7">
        <w:rPr>
          <w:rFonts w:ascii="Consolas" w:eastAsia="Times New Roman" w:hAnsi="Consolas" w:cs="Consolas"/>
          <w:color w:val="000000"/>
          <w:sz w:val="20"/>
        </w:rPr>
        <w:t>,  Age = 17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StudentID = 7, StudentName = </w:t>
      </w:r>
      <w:r w:rsidRPr="009805F7">
        <w:rPr>
          <w:rFonts w:ascii="Consolas" w:eastAsia="Times New Roman" w:hAnsi="Consolas" w:cs="Consolas"/>
          <w:color w:val="A31515"/>
          <w:sz w:val="20"/>
          <w:szCs w:val="20"/>
        </w:rPr>
        <w:t>"Rob"</w:t>
      </w:r>
      <w:r w:rsidRPr="009805F7">
        <w:rPr>
          <w:rFonts w:ascii="Consolas" w:eastAsia="Times New Roman" w:hAnsi="Consolas" w:cs="Consolas"/>
          <w:color w:val="000000"/>
          <w:sz w:val="20"/>
        </w:rPr>
        <w:t>,Age = 19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w:t>
      </w:r>
      <w:proofErr w:type="gramEnd"/>
      <w:r w:rsidRPr="009805F7">
        <w:rPr>
          <w:rFonts w:ascii="Consolas" w:eastAsia="Times New Roman" w:hAnsi="Consolas" w:cs="Consolas"/>
          <w:color w:val="000000"/>
          <w:sz w:val="20"/>
        </w:rPr>
        <w:t xml:space="preserve">] students = StudentExtension.where(studentArray, </w:t>
      </w:r>
      <w:r w:rsidRPr="009805F7">
        <w:rPr>
          <w:rFonts w:ascii="Consolas" w:eastAsia="Times New Roman" w:hAnsi="Consolas" w:cs="Consolas"/>
          <w:color w:val="0000FF"/>
          <w:sz w:val="20"/>
          <w:szCs w:val="20"/>
        </w:rPr>
        <w:t>delegate</w:t>
      </w:r>
      <w:r w:rsidRPr="009805F7">
        <w:rPr>
          <w:rFonts w:ascii="Consolas" w:eastAsia="Times New Roman" w:hAnsi="Consolas" w:cs="Consolas"/>
          <w:color w:val="000000"/>
          <w:sz w:val="20"/>
        </w:rPr>
        <w:t>(</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std){</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return</w:t>
      </w:r>
      <w:proofErr w:type="gramEnd"/>
      <w:r w:rsidRPr="009805F7">
        <w:rPr>
          <w:rFonts w:ascii="Consolas" w:eastAsia="Times New Roman" w:hAnsi="Consolas" w:cs="Consolas"/>
          <w:color w:val="000000"/>
          <w:sz w:val="20"/>
        </w:rPr>
        <w:t xml:space="preserve"> std.Age &gt; 12 &amp;&amp; std.Age &lt; 20;</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9805F7">
        <w:rPr>
          <w:rFonts w:ascii="Consolas" w:eastAsia="Times New Roman" w:hAnsi="Consolas" w:cs="Consolas"/>
          <w:color w:val="000000"/>
          <w:sz w:val="20"/>
        </w:rPr>
        <w:t>}</w:t>
      </w:r>
    </w:p>
    <w:p w:rsidR="006F7421" w:rsidRDefault="006F7421" w:rsidP="006F742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So, with C# 2.0, you got the advantage of </w:t>
      </w:r>
      <w:r>
        <w:rPr>
          <w:rStyle w:val="Strong"/>
          <w:rFonts w:ascii="Verdana" w:hAnsi="Verdana"/>
          <w:color w:val="181717"/>
          <w:sz w:val="18"/>
          <w:szCs w:val="18"/>
        </w:rPr>
        <w:t>delegate</w:t>
      </w:r>
      <w:r>
        <w:rPr>
          <w:rFonts w:ascii="Verdana" w:hAnsi="Verdana"/>
          <w:color w:val="181717"/>
          <w:sz w:val="18"/>
          <w:szCs w:val="18"/>
        </w:rPr>
        <w:t xml:space="preserve"> in finding students with any criteria. You don't have to use </w:t>
      </w:r>
      <w:proofErr w:type="gramStart"/>
      <w:r>
        <w:rPr>
          <w:rFonts w:ascii="Verdana" w:hAnsi="Verdana"/>
          <w:color w:val="181717"/>
          <w:sz w:val="18"/>
          <w:szCs w:val="18"/>
        </w:rPr>
        <w:t>a for</w:t>
      </w:r>
      <w:proofErr w:type="gramEnd"/>
      <w:r>
        <w:rPr>
          <w:rFonts w:ascii="Verdana" w:hAnsi="Verdana"/>
          <w:color w:val="181717"/>
          <w:sz w:val="18"/>
          <w:szCs w:val="18"/>
        </w:rPr>
        <w:t xml:space="preserve"> loop to find students using different criteria. For example, you can use the same delegate function to find a student whose StudentId is 5 or whose name is Bill, as below:</w:t>
      </w:r>
    </w:p>
    <w:p w:rsidR="006F7421" w:rsidRDefault="006F7421" w:rsidP="006F7421">
      <w:pPr>
        <w:pStyle w:val="HTMLPreformatted"/>
        <w:shd w:val="clear" w:color="auto" w:fill="FFFFFF"/>
        <w:jc w:val="both"/>
        <w:rPr>
          <w:rStyle w:val="HTMLCode"/>
          <w:rFonts w:ascii="Consolas" w:hAnsi="Consolas" w:cs="Consolas"/>
          <w:color w:val="000000"/>
        </w:rPr>
      </w:pPr>
      <w:proofErr w:type="gramStart"/>
      <w:r>
        <w:rPr>
          <w:rStyle w:val="userclass"/>
          <w:rFonts w:ascii="Consolas" w:hAnsi="Consolas" w:cs="Consolas"/>
          <w:color w:val="2B91AF"/>
        </w:rPr>
        <w:t>Student</w:t>
      </w:r>
      <w:r>
        <w:rPr>
          <w:rStyle w:val="HTMLCode"/>
          <w:rFonts w:ascii="Consolas" w:hAnsi="Consolas" w:cs="Consolas"/>
          <w:color w:val="000000"/>
        </w:rPr>
        <w:t>[</w:t>
      </w:r>
      <w:proofErr w:type="gramEnd"/>
      <w:r>
        <w:rPr>
          <w:rStyle w:val="HTMLCode"/>
          <w:rFonts w:ascii="Consolas" w:hAnsi="Consolas" w:cs="Consolas"/>
          <w:color w:val="000000"/>
        </w:rPr>
        <w:t xml:space="preserve">] students = StudentExtension.where(studentArray, </w:t>
      </w:r>
      <w:r>
        <w:rPr>
          <w:rStyle w:val="kwrd"/>
          <w:rFonts w:ascii="Consolas" w:hAnsi="Consolas" w:cs="Consolas"/>
          <w:color w:val="0000FF"/>
        </w:rPr>
        <w:t>delegate</w:t>
      </w:r>
      <w:r>
        <w:rPr>
          <w:rStyle w:val="HTMLCode"/>
          <w:rFonts w:ascii="Consolas" w:hAnsi="Consolas" w:cs="Consolas"/>
          <w:color w:val="000000"/>
        </w:rPr>
        <w:t>(</w:t>
      </w:r>
      <w:r>
        <w:rPr>
          <w:rStyle w:val="userclass"/>
          <w:rFonts w:ascii="Consolas" w:hAnsi="Consolas" w:cs="Consolas"/>
          <w:color w:val="2B91AF"/>
        </w:rPr>
        <w:t>Student</w:t>
      </w:r>
      <w:r>
        <w:rPr>
          <w:rStyle w:val="HTMLCode"/>
          <w:rFonts w:ascii="Consolas" w:hAnsi="Consolas" w:cs="Consolas"/>
          <w:color w:val="000000"/>
        </w:rPr>
        <w:t xml:space="preserve"> std) {</w:t>
      </w:r>
    </w:p>
    <w:p w:rsidR="006F7421" w:rsidRDefault="006F7421" w:rsidP="006F742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return</w:t>
      </w:r>
      <w:proofErr w:type="gramEnd"/>
      <w:r>
        <w:rPr>
          <w:rStyle w:val="HTMLCode"/>
          <w:rFonts w:ascii="Consolas" w:hAnsi="Consolas" w:cs="Consolas"/>
          <w:color w:val="000000"/>
        </w:rPr>
        <w:t xml:space="preserve"> std.StudentID == 5;</w:t>
      </w:r>
    </w:p>
    <w:p w:rsidR="006F7421" w:rsidRDefault="006F7421" w:rsidP="006F742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6F7421" w:rsidRDefault="006F7421" w:rsidP="006F7421">
      <w:pPr>
        <w:pStyle w:val="HTMLPreformatted"/>
        <w:shd w:val="clear" w:color="auto" w:fill="FFFFFF"/>
        <w:jc w:val="both"/>
        <w:rPr>
          <w:rStyle w:val="HTMLCode"/>
          <w:rFonts w:ascii="Consolas" w:hAnsi="Consolas" w:cs="Consolas"/>
          <w:color w:val="000000"/>
        </w:rPr>
      </w:pPr>
    </w:p>
    <w:p w:rsidR="006F7421" w:rsidRDefault="006F7421" w:rsidP="006F7421">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//Also, use another criteria using same delegate</w:t>
      </w:r>
    </w:p>
    <w:p w:rsidR="006F7421" w:rsidRDefault="006F7421" w:rsidP="006F7421">
      <w:pPr>
        <w:pStyle w:val="HTMLPreformatted"/>
        <w:shd w:val="clear" w:color="auto" w:fill="FFFFFF"/>
        <w:jc w:val="both"/>
        <w:rPr>
          <w:rStyle w:val="HTMLCode"/>
          <w:rFonts w:ascii="Consolas" w:hAnsi="Consolas" w:cs="Consolas"/>
          <w:color w:val="000000"/>
        </w:rPr>
      </w:pPr>
      <w:proofErr w:type="gramStart"/>
      <w:r>
        <w:rPr>
          <w:rStyle w:val="userclass"/>
          <w:rFonts w:ascii="Consolas" w:hAnsi="Consolas" w:cs="Consolas"/>
          <w:color w:val="2B91AF"/>
        </w:rPr>
        <w:t>Student</w:t>
      </w:r>
      <w:r>
        <w:rPr>
          <w:rStyle w:val="HTMLCode"/>
          <w:rFonts w:ascii="Consolas" w:hAnsi="Consolas" w:cs="Consolas"/>
          <w:color w:val="000000"/>
        </w:rPr>
        <w:t>[</w:t>
      </w:r>
      <w:proofErr w:type="gramEnd"/>
      <w:r>
        <w:rPr>
          <w:rStyle w:val="HTMLCode"/>
          <w:rFonts w:ascii="Consolas" w:hAnsi="Consolas" w:cs="Consolas"/>
          <w:color w:val="000000"/>
        </w:rPr>
        <w:t xml:space="preserve">] students = StudentExtension.where(studentArray, </w:t>
      </w:r>
      <w:r>
        <w:rPr>
          <w:rStyle w:val="kwrd"/>
          <w:rFonts w:ascii="Consolas" w:hAnsi="Consolas" w:cs="Consolas"/>
          <w:color w:val="0000FF"/>
        </w:rPr>
        <w:t>delegate</w:t>
      </w:r>
      <w:r>
        <w:rPr>
          <w:rStyle w:val="HTMLCode"/>
          <w:rFonts w:ascii="Consolas" w:hAnsi="Consolas" w:cs="Consolas"/>
          <w:color w:val="000000"/>
        </w:rPr>
        <w:t>(</w:t>
      </w:r>
      <w:r>
        <w:rPr>
          <w:rStyle w:val="userclass"/>
          <w:rFonts w:ascii="Consolas" w:hAnsi="Consolas" w:cs="Consolas"/>
          <w:color w:val="2B91AF"/>
        </w:rPr>
        <w:t>Student</w:t>
      </w:r>
      <w:r>
        <w:rPr>
          <w:rStyle w:val="HTMLCode"/>
          <w:rFonts w:ascii="Consolas" w:hAnsi="Consolas" w:cs="Consolas"/>
          <w:color w:val="000000"/>
        </w:rPr>
        <w:t xml:space="preserve"> std) {</w:t>
      </w:r>
    </w:p>
    <w:p w:rsidR="006F7421" w:rsidRDefault="006F7421" w:rsidP="006F742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return</w:t>
      </w:r>
      <w:proofErr w:type="gramEnd"/>
      <w:r>
        <w:rPr>
          <w:rStyle w:val="HTMLCode"/>
          <w:rFonts w:ascii="Consolas" w:hAnsi="Consolas" w:cs="Consolas"/>
          <w:color w:val="000000"/>
        </w:rPr>
        <w:t xml:space="preserve"> std.StudentName == "Bill";</w:t>
      </w:r>
    </w:p>
    <w:p w:rsidR="006F7421" w:rsidRDefault="006F7421" w:rsidP="006F7421">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 xml:space="preserve">    });</w:t>
      </w:r>
    </w:p>
    <w:p w:rsidR="000958B6" w:rsidRPr="000958B6" w:rsidRDefault="000958B6" w:rsidP="000958B6">
      <w:pPr>
        <w:spacing w:after="100" w:afterAutospacing="1" w:line="240" w:lineRule="auto"/>
        <w:jc w:val="both"/>
        <w:rPr>
          <w:rFonts w:ascii="Times New Roman" w:eastAsia="Times New Roman" w:hAnsi="Times New Roman" w:cs="Times New Roman"/>
          <w:sz w:val="18"/>
          <w:szCs w:val="18"/>
        </w:rPr>
      </w:pPr>
      <w:proofErr w:type="gramStart"/>
      <w:r w:rsidRPr="000958B6">
        <w:rPr>
          <w:rFonts w:ascii="Times New Roman" w:eastAsia="Times New Roman" w:hAnsi="Times New Roman" w:cs="Times New Roman"/>
          <w:sz w:val="18"/>
          <w:szCs w:val="18"/>
        </w:rPr>
        <w:t>he</w:t>
      </w:r>
      <w:proofErr w:type="gramEnd"/>
      <w:r w:rsidRPr="000958B6">
        <w:rPr>
          <w:rFonts w:ascii="Times New Roman" w:eastAsia="Times New Roman" w:hAnsi="Times New Roman" w:cs="Times New Roman"/>
          <w:sz w:val="18"/>
          <w:szCs w:val="18"/>
        </w:rPr>
        <w:t xml:space="preserve"> C# team felt that they still needed to make the code even more compact and readable. So they introduced the extension method, lambda expression, expression tree, anonymous type and query expression in </w:t>
      </w:r>
      <w:hyperlink r:id="rId5" w:history="1">
        <w:r w:rsidRPr="000958B6">
          <w:rPr>
            <w:rFonts w:ascii="Times New Roman" w:eastAsia="Times New Roman" w:hAnsi="Times New Roman" w:cs="Times New Roman"/>
            <w:color w:val="007BFF"/>
            <w:sz w:val="18"/>
          </w:rPr>
          <w:t>C# 3.0</w:t>
        </w:r>
      </w:hyperlink>
      <w:r w:rsidRPr="000958B6">
        <w:rPr>
          <w:rFonts w:ascii="Times New Roman" w:eastAsia="Times New Roman" w:hAnsi="Times New Roman" w:cs="Times New Roman"/>
          <w:sz w:val="18"/>
          <w:szCs w:val="18"/>
        </w:rPr>
        <w:t>. You can use these features of C# 3.0, which are building blocks of LINQ to query to the different types of collection and get the resulted element(s) in a single statement.</w:t>
      </w:r>
    </w:p>
    <w:p w:rsidR="000958B6" w:rsidRPr="000958B6" w:rsidRDefault="000958B6" w:rsidP="000958B6">
      <w:pPr>
        <w:spacing w:after="100" w:afterAutospacing="1" w:line="240" w:lineRule="auto"/>
        <w:jc w:val="both"/>
        <w:rPr>
          <w:rFonts w:ascii="Times New Roman" w:eastAsia="Times New Roman" w:hAnsi="Times New Roman" w:cs="Times New Roman"/>
          <w:sz w:val="18"/>
          <w:szCs w:val="18"/>
        </w:rPr>
      </w:pPr>
      <w:r w:rsidRPr="000958B6">
        <w:rPr>
          <w:rFonts w:ascii="Times New Roman" w:eastAsia="Times New Roman" w:hAnsi="Times New Roman" w:cs="Times New Roman"/>
          <w:sz w:val="18"/>
          <w:szCs w:val="18"/>
        </w:rPr>
        <w:t>The example below shows how you can use LINQ query with lambda expression to find a particular student(s) from the student collection.</w:t>
      </w:r>
    </w:p>
    <w:p w:rsidR="000958B6" w:rsidRPr="000958B6" w:rsidRDefault="000958B6" w:rsidP="000958B6">
      <w:pPr>
        <w:spacing w:after="0" w:line="240" w:lineRule="auto"/>
        <w:rPr>
          <w:rFonts w:ascii="Times New Roman" w:eastAsia="Times New Roman" w:hAnsi="Times New Roman" w:cs="Times New Roman"/>
          <w:sz w:val="25"/>
          <w:szCs w:val="25"/>
        </w:rPr>
      </w:pPr>
      <w:r w:rsidRPr="000958B6">
        <w:rPr>
          <w:rFonts w:ascii="Times New Roman" w:eastAsia="Times New Roman" w:hAnsi="Times New Roman" w:cs="Times New Roman"/>
          <w:sz w:val="25"/>
          <w:szCs w:val="25"/>
        </w:rPr>
        <w:t>Example: LINQ</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0958B6">
        <w:rPr>
          <w:rFonts w:ascii="Consolas" w:eastAsia="Times New Roman" w:hAnsi="Consolas" w:cs="Consolas"/>
          <w:color w:val="0000FF"/>
          <w:sz w:val="20"/>
          <w:szCs w:val="20"/>
        </w:rPr>
        <w:t>class</w:t>
      </w:r>
      <w:proofErr w:type="gramEnd"/>
      <w:r w:rsidRPr="000958B6">
        <w:rPr>
          <w:rFonts w:ascii="Consolas" w:eastAsia="Times New Roman" w:hAnsi="Consolas" w:cs="Consolas"/>
          <w:color w:val="000000"/>
          <w:sz w:val="20"/>
        </w:rPr>
        <w:t xml:space="preserve"> Program</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static</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0000FF"/>
          <w:sz w:val="20"/>
          <w:szCs w:val="20"/>
        </w:rPr>
        <w:t>void</w:t>
      </w:r>
      <w:r w:rsidRPr="000958B6">
        <w:rPr>
          <w:rFonts w:ascii="Consolas" w:eastAsia="Times New Roman" w:hAnsi="Consolas" w:cs="Consolas"/>
          <w:color w:val="000000"/>
          <w:sz w:val="20"/>
        </w:rPr>
        <w:t xml:space="preserve"> Main(</w:t>
      </w:r>
      <w:r w:rsidRPr="000958B6">
        <w:rPr>
          <w:rFonts w:ascii="Consolas" w:eastAsia="Times New Roman" w:hAnsi="Consolas" w:cs="Consolas"/>
          <w:color w:val="0000FF"/>
          <w:sz w:val="20"/>
          <w:szCs w:val="20"/>
        </w:rPr>
        <w:t>string</w:t>
      </w:r>
      <w:r w:rsidRPr="000958B6">
        <w:rPr>
          <w:rFonts w:ascii="Consolas" w:eastAsia="Times New Roman" w:hAnsi="Consolas" w:cs="Consolas"/>
          <w:color w:val="000000"/>
          <w:sz w:val="20"/>
        </w:rPr>
        <w:t>[] args)</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w:t>
      </w:r>
      <w:proofErr w:type="gramEnd"/>
      <w:r w:rsidRPr="000958B6">
        <w:rPr>
          <w:rFonts w:ascii="Consolas" w:eastAsia="Times New Roman" w:hAnsi="Consolas" w:cs="Consolas"/>
          <w:color w:val="000000"/>
          <w:sz w:val="20"/>
        </w:rPr>
        <w:t xml:space="preserve">] studentArray =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Student() { StudentID = 1, StudentName = </w:t>
      </w:r>
      <w:r w:rsidRPr="000958B6">
        <w:rPr>
          <w:rFonts w:ascii="Consolas" w:eastAsia="Times New Roman" w:hAnsi="Consolas" w:cs="Consolas"/>
          <w:color w:val="A31515"/>
          <w:sz w:val="20"/>
          <w:szCs w:val="20"/>
        </w:rPr>
        <w:t>"John"</w:t>
      </w:r>
      <w:r w:rsidRPr="000958B6">
        <w:rPr>
          <w:rFonts w:ascii="Consolas" w:eastAsia="Times New Roman" w:hAnsi="Consolas" w:cs="Consolas"/>
          <w:color w:val="000000"/>
          <w:sz w:val="20"/>
        </w:rPr>
        <w:t>, age = 18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StudentID = 2, StudentName = </w:t>
      </w:r>
      <w:r w:rsidRPr="000958B6">
        <w:rPr>
          <w:rFonts w:ascii="Consolas" w:eastAsia="Times New Roman" w:hAnsi="Consolas" w:cs="Consolas"/>
          <w:color w:val="A31515"/>
          <w:sz w:val="20"/>
          <w:szCs w:val="20"/>
        </w:rPr>
        <w:t>"Steve"</w:t>
      </w:r>
      <w:r w:rsidRPr="000958B6">
        <w:rPr>
          <w:rFonts w:ascii="Consolas" w:eastAsia="Times New Roman" w:hAnsi="Consolas" w:cs="Consolas"/>
          <w:color w:val="000000"/>
          <w:sz w:val="20"/>
        </w:rPr>
        <w:t>,  age = 21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StudentID = 3, StudentName = </w:t>
      </w:r>
      <w:r w:rsidRPr="000958B6">
        <w:rPr>
          <w:rFonts w:ascii="Consolas" w:eastAsia="Times New Roman" w:hAnsi="Consolas" w:cs="Consolas"/>
          <w:color w:val="A31515"/>
          <w:sz w:val="20"/>
          <w:szCs w:val="20"/>
        </w:rPr>
        <w:t>"Bill"</w:t>
      </w:r>
      <w:r w:rsidRPr="000958B6">
        <w:rPr>
          <w:rFonts w:ascii="Consolas" w:eastAsia="Times New Roman" w:hAnsi="Consolas" w:cs="Consolas"/>
          <w:color w:val="000000"/>
          <w:sz w:val="20"/>
        </w:rPr>
        <w:t>,  age = 25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StudentID = 4, StudentName = </w:t>
      </w:r>
      <w:r w:rsidRPr="000958B6">
        <w:rPr>
          <w:rFonts w:ascii="Consolas" w:eastAsia="Times New Roman" w:hAnsi="Consolas" w:cs="Consolas"/>
          <w:color w:val="A31515"/>
          <w:sz w:val="20"/>
          <w:szCs w:val="20"/>
        </w:rPr>
        <w:t>"Ram"</w:t>
      </w:r>
      <w:r w:rsidRPr="000958B6">
        <w:rPr>
          <w:rFonts w:ascii="Consolas" w:eastAsia="Times New Roman" w:hAnsi="Consolas" w:cs="Consolas"/>
          <w:color w:val="000000"/>
          <w:sz w:val="20"/>
        </w:rPr>
        <w:t xml:space="preserve"> , age = 20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StudentID = 5, StudentName = </w:t>
      </w:r>
      <w:r w:rsidRPr="000958B6">
        <w:rPr>
          <w:rFonts w:ascii="Consolas" w:eastAsia="Times New Roman" w:hAnsi="Consolas" w:cs="Consolas"/>
          <w:color w:val="A31515"/>
          <w:sz w:val="20"/>
          <w:szCs w:val="20"/>
        </w:rPr>
        <w:t>"Ron"</w:t>
      </w:r>
      <w:r w:rsidRPr="000958B6">
        <w:rPr>
          <w:rFonts w:ascii="Consolas" w:eastAsia="Times New Roman" w:hAnsi="Consolas" w:cs="Consolas"/>
          <w:color w:val="000000"/>
          <w:sz w:val="20"/>
        </w:rPr>
        <w:t xml:space="preserve"> , age = 31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StudentID = 6, StudentName = </w:t>
      </w:r>
      <w:r w:rsidRPr="000958B6">
        <w:rPr>
          <w:rFonts w:ascii="Consolas" w:eastAsia="Times New Roman" w:hAnsi="Consolas" w:cs="Consolas"/>
          <w:color w:val="A31515"/>
          <w:sz w:val="20"/>
          <w:szCs w:val="20"/>
        </w:rPr>
        <w:t>"Chris"</w:t>
      </w:r>
      <w:r w:rsidRPr="000958B6">
        <w:rPr>
          <w:rFonts w:ascii="Consolas" w:eastAsia="Times New Roman" w:hAnsi="Consolas" w:cs="Consolas"/>
          <w:color w:val="000000"/>
          <w:sz w:val="20"/>
        </w:rPr>
        <w:t>,  age = 17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StudentID = 7, StudentName = </w:t>
      </w:r>
      <w:r w:rsidRPr="000958B6">
        <w:rPr>
          <w:rFonts w:ascii="Consolas" w:eastAsia="Times New Roman" w:hAnsi="Consolas" w:cs="Consolas"/>
          <w:color w:val="A31515"/>
          <w:sz w:val="20"/>
          <w:szCs w:val="20"/>
        </w:rPr>
        <w:t>"Rob"</w:t>
      </w:r>
      <w:r w:rsidRPr="000958B6">
        <w:rPr>
          <w:rFonts w:ascii="Consolas" w:eastAsia="Times New Roman" w:hAnsi="Consolas" w:cs="Consolas"/>
          <w:color w:val="000000"/>
          <w:sz w:val="20"/>
        </w:rPr>
        <w:t>,age = 19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lastRenderedPageBreak/>
        <w:t xml:space="preserve">        </w:t>
      </w:r>
      <w:r w:rsidRPr="000958B6">
        <w:rPr>
          <w:rFonts w:ascii="Consolas" w:eastAsia="Times New Roman" w:hAnsi="Consolas" w:cs="Consolas"/>
          <w:color w:val="008000"/>
          <w:sz w:val="20"/>
          <w:szCs w:val="20"/>
        </w:rPr>
        <w:t>// Use LINQ to find teenager students</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w:t>
      </w:r>
      <w:proofErr w:type="gramEnd"/>
      <w:r w:rsidRPr="000958B6">
        <w:rPr>
          <w:rFonts w:ascii="Consolas" w:eastAsia="Times New Roman" w:hAnsi="Consolas" w:cs="Consolas"/>
          <w:color w:val="000000"/>
          <w:sz w:val="20"/>
        </w:rPr>
        <w:t>] teenAgerStudents = studentArray.Where(s =&gt; s.age &gt; 12 &amp;&amp; s.age &lt; 20).ToArray();</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r w:rsidRPr="000958B6">
        <w:rPr>
          <w:rFonts w:ascii="Consolas" w:eastAsia="Times New Roman" w:hAnsi="Consolas" w:cs="Consolas"/>
          <w:color w:val="008000"/>
          <w:sz w:val="20"/>
          <w:szCs w:val="20"/>
        </w:rPr>
        <w:t xml:space="preserve">// Use LINQ to find first student whose name is Bill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bill = studentArray.Where(s =&gt; s.StudentName == "Bill").</w:t>
      </w:r>
      <w:proofErr w:type="gramStart"/>
      <w:r w:rsidRPr="000958B6">
        <w:rPr>
          <w:rFonts w:ascii="Consolas" w:eastAsia="Times New Roman" w:hAnsi="Consolas" w:cs="Consolas"/>
          <w:color w:val="000000"/>
          <w:sz w:val="20"/>
        </w:rPr>
        <w:t>FirstOrDefault(</w:t>
      </w:r>
      <w:proofErr w:type="gramEnd"/>
      <w:r w:rsidRPr="000958B6">
        <w:rPr>
          <w:rFonts w:ascii="Consolas" w:eastAsia="Times New Roman" w:hAnsi="Consolas" w:cs="Consolas"/>
          <w:color w:val="000000"/>
          <w:sz w:val="20"/>
        </w:rPr>
        <w:t>);</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r w:rsidRPr="000958B6">
        <w:rPr>
          <w:rFonts w:ascii="Consolas" w:eastAsia="Times New Roman" w:hAnsi="Consolas" w:cs="Consolas"/>
          <w:color w:val="008000"/>
          <w:sz w:val="20"/>
          <w:szCs w:val="20"/>
        </w:rPr>
        <w:t>// Use LINQ to find student whose StudentID is 5</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student5 = studentArray.Where(s =&gt; s.StudentID == 5).</w:t>
      </w:r>
      <w:proofErr w:type="gramStart"/>
      <w:r w:rsidRPr="000958B6">
        <w:rPr>
          <w:rFonts w:ascii="Consolas" w:eastAsia="Times New Roman" w:hAnsi="Consolas" w:cs="Consolas"/>
          <w:color w:val="000000"/>
          <w:sz w:val="20"/>
        </w:rPr>
        <w:t>FirstOrDefault(</w:t>
      </w:r>
      <w:proofErr w:type="gramEnd"/>
      <w:r w:rsidRPr="000958B6">
        <w:rPr>
          <w:rFonts w:ascii="Consolas" w:eastAsia="Times New Roman" w:hAnsi="Consolas" w:cs="Consolas"/>
          <w:color w:val="000000"/>
          <w:sz w:val="20"/>
        </w:rPr>
        <w:t>);</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0958B6">
        <w:rPr>
          <w:rFonts w:ascii="Consolas" w:eastAsia="Times New Roman" w:hAnsi="Consolas" w:cs="Consolas"/>
          <w:color w:val="000000"/>
          <w:sz w:val="20"/>
        </w:rPr>
        <w:t>}</w:t>
      </w:r>
    </w:p>
    <w:p w:rsidR="009F71B5" w:rsidRDefault="009F71B5" w:rsidP="009F71B5">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LINQ API</w:t>
      </w:r>
    </w:p>
    <w:p w:rsidR="009F71B5" w:rsidRDefault="009F71B5" w:rsidP="009F71B5">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We can write LINQ queries for the classes that implement </w:t>
      </w:r>
      <w:hyperlink r:id="rId6" w:tgtFrame="_blank" w:tooltip="IEnumerable Members" w:history="1">
        <w:r>
          <w:rPr>
            <w:rStyle w:val="Hyperlink"/>
            <w:rFonts w:ascii="Verdana" w:hAnsi="Verdana"/>
            <w:color w:val="407FB0"/>
            <w:sz w:val="18"/>
            <w:szCs w:val="18"/>
          </w:rPr>
          <w:t>IEnumerable&lt;T&gt;</w:t>
        </w:r>
      </w:hyperlink>
      <w:r>
        <w:rPr>
          <w:rFonts w:ascii="Verdana" w:hAnsi="Verdana"/>
          <w:color w:val="181717"/>
          <w:sz w:val="18"/>
          <w:szCs w:val="18"/>
        </w:rPr>
        <w:t> or </w:t>
      </w:r>
      <w:hyperlink r:id="rId7" w:tgtFrame="_blank" w:tooltip="IQueryable Members" w:history="1">
        <w:r>
          <w:rPr>
            <w:rStyle w:val="Hyperlink"/>
            <w:rFonts w:ascii="Verdana" w:hAnsi="Verdana"/>
            <w:color w:val="407FB0"/>
            <w:sz w:val="18"/>
            <w:szCs w:val="18"/>
          </w:rPr>
          <w:t>IQueryable&lt;T&gt;</w:t>
        </w:r>
      </w:hyperlink>
      <w:r>
        <w:rPr>
          <w:rFonts w:ascii="Verdana" w:hAnsi="Verdana"/>
          <w:color w:val="181717"/>
          <w:sz w:val="18"/>
          <w:szCs w:val="18"/>
        </w:rPr>
        <w:t> interface. The </w:t>
      </w:r>
      <w:hyperlink r:id="rId8" w:tgtFrame="_blank" w:tooltip="system.linq on msdn" w:history="1">
        <w:r>
          <w:rPr>
            <w:rStyle w:val="Hyperlink"/>
            <w:rFonts w:ascii="Verdana" w:hAnsi="Verdana"/>
            <w:i/>
            <w:iCs/>
            <w:color w:val="407FB0"/>
            <w:sz w:val="18"/>
            <w:szCs w:val="18"/>
          </w:rPr>
          <w:t>System.Linq</w:t>
        </w:r>
      </w:hyperlink>
      <w:r>
        <w:rPr>
          <w:rFonts w:ascii="Verdana" w:hAnsi="Verdana"/>
          <w:color w:val="181717"/>
          <w:sz w:val="18"/>
          <w:szCs w:val="18"/>
        </w:rPr>
        <w:t> namespace includes the following classes and interfaces require for LINQ queries.</w:t>
      </w:r>
    </w:p>
    <w:p w:rsidR="0060307F" w:rsidRDefault="0060307F" w:rsidP="0060307F">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Enumerable</w:t>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w:t>
      </w:r>
      <w:hyperlink r:id="rId9" w:tgtFrame="_blank" w:tooltip="Enumerable class members" w:history="1">
        <w:r>
          <w:rPr>
            <w:rStyle w:val="Hyperlink"/>
            <w:rFonts w:ascii="Verdana" w:hAnsi="Verdana"/>
            <w:color w:val="407FB0"/>
            <w:sz w:val="18"/>
            <w:szCs w:val="18"/>
          </w:rPr>
          <w:t>Enumerable</w:t>
        </w:r>
      </w:hyperlink>
      <w:r>
        <w:rPr>
          <w:rFonts w:ascii="Verdana" w:hAnsi="Verdana"/>
          <w:color w:val="181717"/>
          <w:sz w:val="18"/>
          <w:szCs w:val="18"/>
        </w:rPr>
        <w:t> class includes extension methods for the classes that implement </w:t>
      </w:r>
      <w:r>
        <w:rPr>
          <w:rStyle w:val="HTMLCode"/>
          <w:rFonts w:ascii="Consolas" w:hAnsi="Consolas" w:cs="Consolas"/>
          <w:color w:val="000000"/>
          <w:sz w:val="18"/>
          <w:szCs w:val="18"/>
          <w:bdr w:val="single" w:sz="4" w:space="0" w:color="AFB2B5" w:frame="1"/>
          <w:shd w:val="clear" w:color="auto" w:fill="F9F9F9"/>
        </w:rPr>
        <w:t>IEnumerable&lt;T&gt;</w:t>
      </w:r>
      <w:r>
        <w:rPr>
          <w:rFonts w:ascii="Verdana" w:hAnsi="Verdana"/>
          <w:color w:val="181717"/>
          <w:sz w:val="18"/>
          <w:szCs w:val="18"/>
        </w:rPr>
        <w:t> interface, for example all the built-in collection classes implement </w:t>
      </w:r>
      <w:r>
        <w:rPr>
          <w:rStyle w:val="HTMLCode"/>
          <w:rFonts w:ascii="Consolas" w:hAnsi="Consolas" w:cs="Consolas"/>
          <w:color w:val="000000"/>
          <w:sz w:val="18"/>
          <w:szCs w:val="18"/>
          <w:bdr w:val="single" w:sz="4" w:space="0" w:color="AFB2B5" w:frame="1"/>
          <w:shd w:val="clear" w:color="auto" w:fill="F9F9F9"/>
        </w:rPr>
        <w:t>IEnumerable&lt;T&gt;</w:t>
      </w:r>
      <w:r>
        <w:rPr>
          <w:rFonts w:ascii="Verdana" w:hAnsi="Verdana"/>
          <w:color w:val="181717"/>
          <w:sz w:val="18"/>
          <w:szCs w:val="18"/>
        </w:rPr>
        <w:t> interface and so we can write LINQ queries to retrieve data from the built-in collections.</w:t>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figure shows the extension methods included in </w:t>
      </w:r>
      <w:r>
        <w:rPr>
          <w:rStyle w:val="HTMLCode"/>
          <w:rFonts w:ascii="Consolas" w:hAnsi="Consolas" w:cs="Consolas"/>
          <w:color w:val="000000"/>
          <w:sz w:val="18"/>
          <w:szCs w:val="18"/>
          <w:bdr w:val="single" w:sz="4" w:space="0" w:color="AFB2B5" w:frame="1"/>
          <w:shd w:val="clear" w:color="auto" w:fill="F9F9F9"/>
        </w:rPr>
        <w:t>Enumerable</w:t>
      </w:r>
      <w:r>
        <w:rPr>
          <w:rFonts w:ascii="Verdana" w:hAnsi="Verdana"/>
          <w:color w:val="181717"/>
          <w:sz w:val="18"/>
          <w:szCs w:val="18"/>
        </w:rPr>
        <w:t> class that can be used with the generic collections in C# or VB.Net.</w:t>
      </w:r>
    </w:p>
    <w:p w:rsidR="0060307F" w:rsidRDefault="0060307F" w:rsidP="0060307F">
      <w:pPr>
        <w:rPr>
          <w:rFonts w:ascii="Times New Roman" w:hAnsi="Times New Roman"/>
          <w:sz w:val="24"/>
          <w:szCs w:val="24"/>
        </w:rPr>
      </w:pPr>
      <w:r>
        <w:rPr>
          <w:noProof/>
          <w:color w:val="007BFF"/>
        </w:rPr>
        <w:drawing>
          <wp:inline distT="0" distB="0" distL="0" distR="0">
            <wp:extent cx="6488430" cy="2882265"/>
            <wp:effectExtent l="19050" t="0" r="7620" b="0"/>
            <wp:docPr id="1" name="Picture 1" descr="https://www.tutorialsteacher.com/Content/images/linq/Enumerable-extension-methods.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Enumerable-extension-methods.png">
                      <a:hlinkClick r:id="rId10" tgtFrame="&quot;_blank&quot;"/>
                    </pic:cNvPr>
                    <pic:cNvPicPr>
                      <a:picLocks noChangeAspect="1" noChangeArrowheads="1"/>
                    </pic:cNvPicPr>
                  </pic:nvPicPr>
                  <pic:blipFill>
                    <a:blip r:embed="rId11"/>
                    <a:srcRect/>
                    <a:stretch>
                      <a:fillRect/>
                    </a:stretch>
                  </pic:blipFill>
                  <pic:spPr bwMode="auto">
                    <a:xfrm>
                      <a:off x="0" y="0"/>
                      <a:ext cx="6488430" cy="2882265"/>
                    </a:xfrm>
                    <a:prstGeom prst="rect">
                      <a:avLst/>
                    </a:prstGeom>
                    <a:noFill/>
                    <a:ln w="9525">
                      <a:noFill/>
                      <a:miter lim="800000"/>
                      <a:headEnd/>
                      <a:tailEnd/>
                    </a:ln>
                  </pic:spPr>
                </pic:pic>
              </a:graphicData>
            </a:graphic>
          </wp:inline>
        </w:drawing>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figure shows all the extension methods available in </w:t>
      </w:r>
      <w:r>
        <w:rPr>
          <w:rStyle w:val="HTMLCode"/>
          <w:rFonts w:ascii="Consolas" w:hAnsi="Consolas" w:cs="Consolas"/>
          <w:color w:val="000000"/>
          <w:sz w:val="18"/>
          <w:szCs w:val="18"/>
          <w:bdr w:val="single" w:sz="4" w:space="0" w:color="AFB2B5" w:frame="1"/>
          <w:shd w:val="clear" w:color="auto" w:fill="F9F9F9"/>
        </w:rPr>
        <w:t>Enumerable</w:t>
      </w:r>
      <w:r>
        <w:rPr>
          <w:rFonts w:ascii="Verdana" w:hAnsi="Verdana"/>
          <w:color w:val="181717"/>
          <w:sz w:val="18"/>
          <w:szCs w:val="18"/>
        </w:rPr>
        <w:t> class.</w:t>
      </w:r>
    </w:p>
    <w:p w:rsidR="0060307F" w:rsidRDefault="0060307F" w:rsidP="0060307F">
      <w:pPr>
        <w:rPr>
          <w:rFonts w:ascii="Times New Roman" w:hAnsi="Times New Roman"/>
          <w:sz w:val="24"/>
          <w:szCs w:val="24"/>
        </w:rPr>
      </w:pPr>
      <w:r>
        <w:rPr>
          <w:noProof/>
          <w:color w:val="007BFF"/>
        </w:rPr>
        <w:lastRenderedPageBreak/>
        <w:drawing>
          <wp:inline distT="0" distB="0" distL="0" distR="0">
            <wp:extent cx="3372485" cy="9985375"/>
            <wp:effectExtent l="19050" t="0" r="0" b="0"/>
            <wp:docPr id="2" name="Picture 2" descr="https://www.tutorialsteacher.com/Content/images/linq/Enumerable.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linq/Enumerable.png">
                      <a:hlinkClick r:id="rId12" tgtFrame="&quot;_blank&quot;"/>
                    </pic:cNvPr>
                    <pic:cNvPicPr>
                      <a:picLocks noChangeAspect="1" noChangeArrowheads="1"/>
                    </pic:cNvPicPr>
                  </pic:nvPicPr>
                  <pic:blipFill>
                    <a:blip r:embed="rId13"/>
                    <a:srcRect/>
                    <a:stretch>
                      <a:fillRect/>
                    </a:stretch>
                  </pic:blipFill>
                  <pic:spPr bwMode="auto">
                    <a:xfrm>
                      <a:off x="0" y="0"/>
                      <a:ext cx="3372485" cy="9985375"/>
                    </a:xfrm>
                    <a:prstGeom prst="rect">
                      <a:avLst/>
                    </a:prstGeom>
                    <a:noFill/>
                    <a:ln w="9525">
                      <a:noFill/>
                      <a:miter lim="800000"/>
                      <a:headEnd/>
                      <a:tailEnd/>
                    </a:ln>
                  </pic:spPr>
                </pic:pic>
              </a:graphicData>
            </a:graphic>
          </wp:inline>
        </w:drawing>
      </w:r>
      <w:r>
        <w:t>Enumerable Class</w:t>
      </w:r>
    </w:p>
    <w:p w:rsidR="0060307F" w:rsidRDefault="0060307F" w:rsidP="0060307F">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lastRenderedPageBreak/>
        <w:t>Queryable</w:t>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w:t>
      </w:r>
      <w:hyperlink r:id="rId14" w:tgtFrame="_blank" w:tooltip="Queryable class members" w:history="1">
        <w:r>
          <w:rPr>
            <w:rStyle w:val="Hyperlink"/>
            <w:rFonts w:ascii="Verdana" w:hAnsi="Verdana"/>
            <w:color w:val="407FB0"/>
            <w:sz w:val="18"/>
            <w:szCs w:val="18"/>
          </w:rPr>
          <w:t>Queryable</w:t>
        </w:r>
      </w:hyperlink>
      <w:r>
        <w:rPr>
          <w:rFonts w:ascii="Verdana" w:hAnsi="Verdana"/>
          <w:color w:val="181717"/>
          <w:sz w:val="18"/>
          <w:szCs w:val="18"/>
        </w:rPr>
        <w:t> class includes extension methods for classes that implement </w:t>
      </w:r>
      <w:hyperlink r:id="rId15" w:tgtFrame="_blank" w:tooltip="IQueryable&lt;T&gt; members" w:history="1">
        <w:r>
          <w:rPr>
            <w:rStyle w:val="Hyperlink"/>
            <w:rFonts w:ascii="Verdana" w:hAnsi="Verdana"/>
            <w:color w:val="407FB0"/>
            <w:sz w:val="18"/>
            <w:szCs w:val="18"/>
          </w:rPr>
          <w:t>IQueryable&lt;t&gt;</w:t>
        </w:r>
      </w:hyperlink>
      <w:r>
        <w:rPr>
          <w:rFonts w:ascii="Verdana" w:hAnsi="Verdana"/>
          <w:color w:val="181717"/>
          <w:sz w:val="18"/>
          <w:szCs w:val="18"/>
        </w:rPr>
        <w:t> interface. The </w:t>
      </w:r>
      <w:r>
        <w:rPr>
          <w:rStyle w:val="HTMLCode"/>
          <w:rFonts w:ascii="Consolas" w:hAnsi="Consolas" w:cs="Consolas"/>
          <w:color w:val="000000"/>
          <w:sz w:val="18"/>
          <w:szCs w:val="18"/>
          <w:bdr w:val="single" w:sz="4" w:space="0" w:color="AFB2B5" w:frame="1"/>
          <w:shd w:val="clear" w:color="auto" w:fill="F9F9F9"/>
        </w:rPr>
        <w:t>IQueryable&lt;T&gt;</w:t>
      </w:r>
      <w:r>
        <w:rPr>
          <w:rFonts w:ascii="Verdana" w:hAnsi="Verdana"/>
          <w:color w:val="181717"/>
          <w:sz w:val="18"/>
          <w:szCs w:val="18"/>
        </w:rPr>
        <w:t xml:space="preserve"> interface is used to provide querying capabilities against a specific data source where the type of the data is known. For example, Entity Framework </w:t>
      </w:r>
      <w:proofErr w:type="gramStart"/>
      <w:r>
        <w:rPr>
          <w:rFonts w:ascii="Verdana" w:hAnsi="Verdana"/>
          <w:color w:val="181717"/>
          <w:sz w:val="18"/>
          <w:szCs w:val="18"/>
        </w:rPr>
        <w:t>api</w:t>
      </w:r>
      <w:proofErr w:type="gramEnd"/>
      <w:r>
        <w:rPr>
          <w:rFonts w:ascii="Verdana" w:hAnsi="Verdana"/>
          <w:color w:val="181717"/>
          <w:sz w:val="18"/>
          <w:szCs w:val="18"/>
        </w:rPr>
        <w:t xml:space="preserve"> implements </w:t>
      </w:r>
      <w:r>
        <w:rPr>
          <w:rStyle w:val="HTMLCode"/>
          <w:rFonts w:ascii="Consolas" w:hAnsi="Consolas" w:cs="Consolas"/>
          <w:color w:val="000000"/>
          <w:sz w:val="18"/>
          <w:szCs w:val="18"/>
          <w:bdr w:val="single" w:sz="4" w:space="0" w:color="AFB2B5" w:frame="1"/>
          <w:shd w:val="clear" w:color="auto" w:fill="F9F9F9"/>
        </w:rPr>
        <w:t>IQueryable&lt;T&gt;</w:t>
      </w:r>
      <w:r>
        <w:rPr>
          <w:rFonts w:ascii="Verdana" w:hAnsi="Verdana"/>
          <w:color w:val="181717"/>
          <w:sz w:val="18"/>
          <w:szCs w:val="18"/>
        </w:rPr>
        <w:t> interface to support LINQ queries with underlaying databases such as MS SQL Server.</w:t>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Also, there are APIs available to access third party data; for example, LINQ to Amazon provides the ability to use LINQ with Amazon web services to search for books and other items. This can be achieved by implementing the </w:t>
      </w:r>
      <w:r>
        <w:rPr>
          <w:rStyle w:val="HTMLCode"/>
          <w:rFonts w:ascii="Consolas" w:hAnsi="Consolas" w:cs="Consolas"/>
          <w:color w:val="000000"/>
          <w:sz w:val="18"/>
          <w:szCs w:val="18"/>
          <w:bdr w:val="single" w:sz="4" w:space="0" w:color="AFB2B5" w:frame="1"/>
          <w:shd w:val="clear" w:color="auto" w:fill="F9F9F9"/>
        </w:rPr>
        <w:t>IQueryable</w:t>
      </w:r>
      <w:r>
        <w:rPr>
          <w:rFonts w:ascii="Verdana" w:hAnsi="Verdana"/>
          <w:color w:val="181717"/>
          <w:sz w:val="18"/>
          <w:szCs w:val="18"/>
        </w:rPr>
        <w:t> interface for Amazon.</w:t>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figure shows the extension methods available in the </w:t>
      </w:r>
      <w:r>
        <w:rPr>
          <w:rStyle w:val="HTMLCode"/>
          <w:rFonts w:ascii="Consolas" w:hAnsi="Consolas" w:cs="Consolas"/>
          <w:color w:val="000000"/>
          <w:sz w:val="18"/>
          <w:szCs w:val="18"/>
          <w:bdr w:val="single" w:sz="4" w:space="0" w:color="AFB2B5" w:frame="1"/>
          <w:shd w:val="clear" w:color="auto" w:fill="F9F9F9"/>
        </w:rPr>
        <w:t>Queryable</w:t>
      </w:r>
      <w:r>
        <w:rPr>
          <w:rFonts w:ascii="Verdana" w:hAnsi="Verdana"/>
          <w:color w:val="181717"/>
          <w:sz w:val="18"/>
          <w:szCs w:val="18"/>
        </w:rPr>
        <w:t> class can be used with various native or third party data providers.</w:t>
      </w:r>
    </w:p>
    <w:p w:rsidR="0060307F" w:rsidRDefault="0060307F" w:rsidP="0060307F">
      <w:pPr>
        <w:rPr>
          <w:rFonts w:ascii="Times New Roman" w:hAnsi="Times New Roman"/>
          <w:sz w:val="24"/>
          <w:szCs w:val="24"/>
        </w:rPr>
      </w:pPr>
      <w:r>
        <w:rPr>
          <w:noProof/>
          <w:color w:val="007BFF"/>
        </w:rPr>
        <w:drawing>
          <wp:inline distT="0" distB="0" distL="0" distR="0">
            <wp:extent cx="5735320" cy="2618740"/>
            <wp:effectExtent l="19050" t="0" r="0" b="0"/>
            <wp:docPr id="3" name="Picture 3" descr="https://www.tutorialsteacher.com/Content/images/linq/Queryable-extension-methods.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linq/Queryable-extension-methods.png">
                      <a:hlinkClick r:id="rId16" tgtFrame="&quot;_blank&quot;"/>
                    </pic:cNvPr>
                    <pic:cNvPicPr>
                      <a:picLocks noChangeAspect="1" noChangeArrowheads="1"/>
                    </pic:cNvPicPr>
                  </pic:nvPicPr>
                  <pic:blipFill>
                    <a:blip r:embed="rId17"/>
                    <a:srcRect/>
                    <a:stretch>
                      <a:fillRect/>
                    </a:stretch>
                  </pic:blipFill>
                  <pic:spPr bwMode="auto">
                    <a:xfrm>
                      <a:off x="0" y="0"/>
                      <a:ext cx="5735320" cy="2618740"/>
                    </a:xfrm>
                    <a:prstGeom prst="rect">
                      <a:avLst/>
                    </a:prstGeom>
                    <a:noFill/>
                    <a:ln w="9525">
                      <a:noFill/>
                      <a:miter lim="800000"/>
                      <a:headEnd/>
                      <a:tailEnd/>
                    </a:ln>
                  </pic:spPr>
                </pic:pic>
              </a:graphicData>
            </a:graphic>
          </wp:inline>
        </w:drawing>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figure shows the extension methods available in the </w:t>
      </w:r>
      <w:r>
        <w:rPr>
          <w:rStyle w:val="HTMLCode"/>
          <w:rFonts w:ascii="Consolas" w:hAnsi="Consolas" w:cs="Consolas"/>
          <w:color w:val="000000"/>
          <w:sz w:val="18"/>
          <w:szCs w:val="18"/>
          <w:bdr w:val="single" w:sz="4" w:space="0" w:color="AFB2B5" w:frame="1"/>
          <w:shd w:val="clear" w:color="auto" w:fill="F9F9F9"/>
        </w:rPr>
        <w:t>Queryable</w:t>
      </w:r>
      <w:r>
        <w:rPr>
          <w:rFonts w:ascii="Verdana" w:hAnsi="Verdana"/>
          <w:color w:val="181717"/>
          <w:sz w:val="18"/>
          <w:szCs w:val="18"/>
        </w:rPr>
        <w:t> class.</w:t>
      </w:r>
    </w:p>
    <w:p w:rsidR="00AA50B4" w:rsidRDefault="0060307F" w:rsidP="0060307F">
      <w:r>
        <w:rPr>
          <w:noProof/>
          <w:color w:val="007BFF"/>
        </w:rPr>
        <w:lastRenderedPageBreak/>
        <w:drawing>
          <wp:inline distT="0" distB="0" distL="0" distR="0">
            <wp:extent cx="3606165" cy="8712200"/>
            <wp:effectExtent l="19050" t="0" r="0" b="0"/>
            <wp:docPr id="4" name="Picture 4" descr="https://www.tutorialsteacher.com/Content/images/linq/queryable.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teacher.com/Content/images/linq/queryable.png">
                      <a:hlinkClick r:id="rId18" tgtFrame="&quot;_blank&quot;"/>
                    </pic:cNvPr>
                    <pic:cNvPicPr>
                      <a:picLocks noChangeAspect="1" noChangeArrowheads="1"/>
                    </pic:cNvPicPr>
                  </pic:nvPicPr>
                  <pic:blipFill>
                    <a:blip r:embed="rId19"/>
                    <a:srcRect/>
                    <a:stretch>
                      <a:fillRect/>
                    </a:stretch>
                  </pic:blipFill>
                  <pic:spPr bwMode="auto">
                    <a:xfrm>
                      <a:off x="0" y="0"/>
                      <a:ext cx="3606165" cy="8712200"/>
                    </a:xfrm>
                    <a:prstGeom prst="rect">
                      <a:avLst/>
                    </a:prstGeom>
                    <a:noFill/>
                    <a:ln w="9525">
                      <a:noFill/>
                      <a:miter lim="800000"/>
                      <a:headEnd/>
                      <a:tailEnd/>
                    </a:ln>
                  </pic:spPr>
                </pic:pic>
              </a:graphicData>
            </a:graphic>
          </wp:inline>
        </w:drawing>
      </w:r>
      <w:r>
        <w:t>Queryable class</w:t>
      </w:r>
    </w:p>
    <w:p w:rsidR="000A5709" w:rsidRPr="000A5709" w:rsidRDefault="000A5709" w:rsidP="000A5709">
      <w:pPr>
        <w:shd w:val="clear" w:color="auto" w:fill="FFFFFF"/>
        <w:spacing w:after="100" w:afterAutospacing="1" w:line="240" w:lineRule="auto"/>
        <w:jc w:val="both"/>
        <w:outlineLvl w:val="0"/>
        <w:rPr>
          <w:rFonts w:ascii="Arial" w:eastAsia="Times New Roman" w:hAnsi="Arial" w:cs="Arial"/>
          <w:color w:val="181717"/>
          <w:kern w:val="36"/>
          <w:sz w:val="30"/>
          <w:szCs w:val="30"/>
        </w:rPr>
      </w:pPr>
      <w:r w:rsidRPr="000A5709">
        <w:rPr>
          <w:rFonts w:ascii="Arial" w:eastAsia="Times New Roman" w:hAnsi="Arial" w:cs="Arial"/>
          <w:color w:val="181717"/>
          <w:kern w:val="36"/>
          <w:sz w:val="30"/>
          <w:szCs w:val="30"/>
        </w:rPr>
        <w:lastRenderedPageBreak/>
        <w:t>LINQ Query Syntax</w:t>
      </w:r>
    </w:p>
    <w:p w:rsidR="000A5709" w:rsidRPr="000A5709" w:rsidRDefault="000A5709" w:rsidP="000A5709">
      <w:pPr>
        <w:shd w:val="clear" w:color="auto" w:fill="FFFFFF"/>
        <w:spacing w:after="100" w:afterAutospacing="1" w:line="240" w:lineRule="auto"/>
        <w:jc w:val="both"/>
        <w:rPr>
          <w:rFonts w:ascii="Verdana" w:eastAsia="Times New Roman" w:hAnsi="Verdana" w:cs="Times New Roman"/>
          <w:color w:val="181717"/>
          <w:sz w:val="18"/>
          <w:szCs w:val="18"/>
        </w:rPr>
      </w:pPr>
      <w:r w:rsidRPr="000A5709">
        <w:rPr>
          <w:rFonts w:ascii="Verdana" w:eastAsia="Times New Roman" w:hAnsi="Verdana" w:cs="Times New Roman"/>
          <w:color w:val="181717"/>
          <w:sz w:val="18"/>
          <w:szCs w:val="18"/>
        </w:rPr>
        <w:t>There are two basic ways to write a LINQ query to IEnumerable collection or IQueryable data sources.</w:t>
      </w:r>
    </w:p>
    <w:p w:rsidR="000A5709" w:rsidRPr="000A5709" w:rsidRDefault="000A5709" w:rsidP="000A570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8"/>
          <w:szCs w:val="18"/>
        </w:rPr>
      </w:pPr>
      <w:r w:rsidRPr="000A5709">
        <w:rPr>
          <w:rFonts w:ascii="Verdana" w:eastAsia="Times New Roman" w:hAnsi="Verdana" w:cs="Times New Roman"/>
          <w:color w:val="181717"/>
          <w:sz w:val="18"/>
          <w:szCs w:val="18"/>
        </w:rPr>
        <w:t>Query Syntax or Query Expression Syntax</w:t>
      </w:r>
    </w:p>
    <w:p w:rsidR="000A5709" w:rsidRPr="000A5709" w:rsidRDefault="000A5709" w:rsidP="000A570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8"/>
          <w:szCs w:val="18"/>
        </w:rPr>
      </w:pPr>
      <w:r w:rsidRPr="000A5709">
        <w:rPr>
          <w:rFonts w:ascii="Verdana" w:eastAsia="Times New Roman" w:hAnsi="Verdana" w:cs="Times New Roman"/>
          <w:color w:val="181717"/>
          <w:sz w:val="18"/>
          <w:szCs w:val="18"/>
        </w:rPr>
        <w:t>Method Syntax or Method Extension Syntax or Fluent</w:t>
      </w:r>
    </w:p>
    <w:p w:rsidR="002E12E1" w:rsidRDefault="002E12E1" w:rsidP="002E12E1">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Query Syntax</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Query syntax is similar to SQL (Structured Query Language) for the database. It is defined within the C# or VB code.</w:t>
      </w:r>
    </w:p>
    <w:p w:rsidR="002E12E1" w:rsidRDefault="002E12E1" w:rsidP="002E12E1">
      <w:pPr>
        <w:jc w:val="both"/>
        <w:rPr>
          <w:rFonts w:ascii="Arial" w:hAnsi="Arial" w:cs="Arial"/>
          <w:color w:val="FFFFFF"/>
          <w:sz w:val="25"/>
          <w:szCs w:val="25"/>
        </w:rPr>
      </w:pPr>
      <w:r>
        <w:rPr>
          <w:rFonts w:ascii="Arial" w:hAnsi="Arial" w:cs="Arial"/>
          <w:color w:val="FFFFFF"/>
          <w:sz w:val="25"/>
          <w:szCs w:val="25"/>
        </w:rPr>
        <w:t>LINQ Query Syntax:</w:t>
      </w:r>
    </w:p>
    <w:p w:rsidR="002E12E1" w:rsidRDefault="002E12E1" w:rsidP="002E12E1">
      <w:pPr>
        <w:pStyle w:val="HTMLPreformatted"/>
        <w:shd w:val="clear" w:color="auto" w:fill="2B74A2"/>
        <w:jc w:val="both"/>
        <w:rPr>
          <w:rFonts w:ascii="Consolas" w:hAnsi="Consolas" w:cs="Consolas"/>
          <w:color w:val="212529"/>
          <w:sz w:val="16"/>
          <w:szCs w:val="16"/>
        </w:rPr>
      </w:pPr>
      <w:proofErr w:type="gramStart"/>
      <w:r>
        <w:rPr>
          <w:rFonts w:ascii="Consolas" w:hAnsi="Consolas" w:cs="Consolas"/>
          <w:color w:val="212529"/>
          <w:sz w:val="16"/>
          <w:szCs w:val="16"/>
        </w:rPr>
        <w:t>from</w:t>
      </w:r>
      <w:proofErr w:type="gramEnd"/>
      <w:r>
        <w:rPr>
          <w:rFonts w:ascii="Consolas" w:hAnsi="Consolas" w:cs="Consolas"/>
          <w:color w:val="212529"/>
          <w:sz w:val="16"/>
          <w:szCs w:val="16"/>
        </w:rPr>
        <w:t xml:space="preserve"> </w:t>
      </w:r>
      <w:r>
        <w:rPr>
          <w:rFonts w:ascii="Consolas" w:hAnsi="Consolas" w:cs="Consolas"/>
          <w:i/>
          <w:iCs/>
          <w:color w:val="212529"/>
          <w:sz w:val="16"/>
          <w:szCs w:val="16"/>
        </w:rPr>
        <w:t>&lt;range variable&gt;</w:t>
      </w:r>
      <w:r>
        <w:rPr>
          <w:rFonts w:ascii="Consolas" w:hAnsi="Consolas" w:cs="Consolas"/>
          <w:color w:val="212529"/>
          <w:sz w:val="16"/>
          <w:szCs w:val="16"/>
        </w:rPr>
        <w:t xml:space="preserve"> in </w:t>
      </w:r>
      <w:r>
        <w:rPr>
          <w:rFonts w:ascii="Consolas" w:hAnsi="Consolas" w:cs="Consolas"/>
          <w:i/>
          <w:iCs/>
          <w:color w:val="212529"/>
          <w:sz w:val="16"/>
          <w:szCs w:val="16"/>
        </w:rPr>
        <w:t>&lt;IEnumerable&lt;T&gt; or IQueryable&lt;T&gt; Collection&gt;</w:t>
      </w:r>
    </w:p>
    <w:p w:rsidR="002E12E1" w:rsidRDefault="002E12E1" w:rsidP="002E12E1">
      <w:pPr>
        <w:pStyle w:val="HTMLPreformatted"/>
        <w:shd w:val="clear" w:color="auto" w:fill="2B74A2"/>
        <w:jc w:val="both"/>
        <w:rPr>
          <w:rFonts w:ascii="Consolas" w:hAnsi="Consolas" w:cs="Consolas"/>
          <w:color w:val="212529"/>
          <w:sz w:val="16"/>
          <w:szCs w:val="16"/>
        </w:rPr>
      </w:pPr>
    </w:p>
    <w:p w:rsidR="002E12E1" w:rsidRDefault="002E12E1" w:rsidP="002E12E1">
      <w:pPr>
        <w:pStyle w:val="HTMLPreformatted"/>
        <w:shd w:val="clear" w:color="auto" w:fill="2B74A2"/>
        <w:jc w:val="both"/>
        <w:rPr>
          <w:rFonts w:ascii="Consolas" w:hAnsi="Consolas" w:cs="Consolas"/>
          <w:color w:val="212529"/>
          <w:sz w:val="16"/>
          <w:szCs w:val="16"/>
        </w:rPr>
      </w:pPr>
      <w:r>
        <w:rPr>
          <w:rFonts w:ascii="Consolas" w:hAnsi="Consolas" w:cs="Consolas"/>
          <w:color w:val="212529"/>
          <w:sz w:val="16"/>
          <w:szCs w:val="16"/>
        </w:rPr>
        <w:t xml:space="preserve">&lt;Standard Query Operators&gt; </w:t>
      </w:r>
      <w:r>
        <w:rPr>
          <w:rFonts w:ascii="Consolas" w:hAnsi="Consolas" w:cs="Consolas"/>
          <w:i/>
          <w:iCs/>
          <w:color w:val="212529"/>
          <w:sz w:val="16"/>
          <w:szCs w:val="16"/>
        </w:rPr>
        <w:t>&lt;lambda expression&gt;</w:t>
      </w:r>
    </w:p>
    <w:p w:rsidR="002E12E1" w:rsidRDefault="002E12E1" w:rsidP="002E12E1">
      <w:pPr>
        <w:pStyle w:val="HTMLPreformatted"/>
        <w:shd w:val="clear" w:color="auto" w:fill="2B74A2"/>
        <w:jc w:val="both"/>
        <w:rPr>
          <w:rFonts w:ascii="Consolas" w:hAnsi="Consolas" w:cs="Consolas"/>
          <w:color w:val="212529"/>
          <w:sz w:val="16"/>
          <w:szCs w:val="16"/>
        </w:rPr>
      </w:pPr>
    </w:p>
    <w:p w:rsidR="002E12E1" w:rsidRDefault="002E12E1" w:rsidP="002E12E1">
      <w:pPr>
        <w:pStyle w:val="HTMLPreformatted"/>
        <w:shd w:val="clear" w:color="auto" w:fill="2B74A2"/>
        <w:jc w:val="both"/>
        <w:rPr>
          <w:rFonts w:ascii="Consolas" w:hAnsi="Consolas" w:cs="Consolas"/>
          <w:color w:val="212529"/>
          <w:sz w:val="16"/>
          <w:szCs w:val="16"/>
        </w:rPr>
      </w:pPr>
      <w:r>
        <w:rPr>
          <w:rFonts w:ascii="Consolas" w:hAnsi="Consolas" w:cs="Consolas"/>
          <w:color w:val="212529"/>
          <w:sz w:val="16"/>
          <w:szCs w:val="16"/>
        </w:rPr>
        <w:t>&lt;</w:t>
      </w:r>
      <w:proofErr w:type="gramStart"/>
      <w:r>
        <w:rPr>
          <w:rFonts w:ascii="Consolas" w:hAnsi="Consolas" w:cs="Consolas"/>
          <w:color w:val="212529"/>
          <w:sz w:val="16"/>
          <w:szCs w:val="16"/>
        </w:rPr>
        <w:t>select</w:t>
      </w:r>
      <w:proofErr w:type="gramEnd"/>
      <w:r>
        <w:rPr>
          <w:rFonts w:ascii="Consolas" w:hAnsi="Consolas" w:cs="Consolas"/>
          <w:color w:val="212529"/>
          <w:sz w:val="16"/>
          <w:szCs w:val="16"/>
        </w:rPr>
        <w:t xml:space="preserve"> or groupBy operator&gt; </w:t>
      </w:r>
      <w:r>
        <w:rPr>
          <w:rFonts w:ascii="Consolas" w:hAnsi="Consolas" w:cs="Consolas"/>
          <w:i/>
          <w:iCs/>
          <w:color w:val="212529"/>
          <w:sz w:val="16"/>
          <w:szCs w:val="16"/>
        </w:rPr>
        <w:t>&lt;result formation&gt;</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LINQ query syntax starts with from keyword and ends with select keyword. The following is a sample LINQ query that returns a collection of strings which contains a word "Tutorials".</w:t>
      </w:r>
    </w:p>
    <w:p w:rsidR="002E12E1" w:rsidRDefault="002E12E1" w:rsidP="002E12E1">
      <w:pPr>
        <w:jc w:val="both"/>
        <w:rPr>
          <w:rFonts w:ascii="Verdana" w:hAnsi="Verdana"/>
          <w:color w:val="181717"/>
          <w:sz w:val="25"/>
          <w:szCs w:val="25"/>
        </w:rPr>
      </w:pPr>
      <w:r>
        <w:rPr>
          <w:rFonts w:ascii="Verdana" w:hAnsi="Verdana"/>
          <w:color w:val="181717"/>
          <w:sz w:val="25"/>
          <w:szCs w:val="25"/>
        </w:rPr>
        <w:t>Example: LINQ Query Syntax in C#</w:t>
      </w:r>
    </w:p>
    <w:p w:rsidR="002E12E1" w:rsidRDefault="002E12E1" w:rsidP="002E12E1">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 string collection</w:t>
      </w:r>
    </w:p>
    <w:p w:rsidR="002E12E1" w:rsidRDefault="002E12E1" w:rsidP="002E12E1">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IList</w:t>
      </w:r>
      <w:r>
        <w:rPr>
          <w:rStyle w:val="HTMLCode"/>
          <w:rFonts w:ascii="Consolas" w:hAnsi="Consolas" w:cs="Consolas"/>
          <w:color w:val="000000"/>
        </w:rPr>
        <w:t>&lt;</w:t>
      </w:r>
      <w:r>
        <w:rPr>
          <w:rStyle w:val="kwrd"/>
          <w:rFonts w:ascii="Consolas" w:hAnsi="Consolas" w:cs="Consolas"/>
          <w:color w:val="0000FF"/>
        </w:rPr>
        <w:t>string</w:t>
      </w:r>
      <w:r>
        <w:rPr>
          <w:rStyle w:val="HTMLCode"/>
          <w:rFonts w:ascii="Consolas" w:hAnsi="Consolas" w:cs="Consolas"/>
          <w:color w:val="000000"/>
        </w:rPr>
        <w:t xml:space="preserve">&gt; stringList = </w:t>
      </w:r>
      <w:r>
        <w:rPr>
          <w:rStyle w:val="kwrd"/>
          <w:rFonts w:ascii="Consolas" w:hAnsi="Consolas" w:cs="Consolas"/>
          <w:color w:val="0000FF"/>
        </w:rPr>
        <w:t>new</w:t>
      </w:r>
      <w:r>
        <w:rPr>
          <w:rStyle w:val="HTMLCode"/>
          <w:rFonts w:ascii="Consolas" w:hAnsi="Consolas" w:cs="Consolas"/>
          <w:color w:val="000000"/>
        </w:rPr>
        <w:t xml:space="preserve"> List&lt;</w:t>
      </w:r>
      <w:r>
        <w:rPr>
          <w:rStyle w:val="kwrd"/>
          <w:rFonts w:ascii="Consolas" w:hAnsi="Consolas" w:cs="Consolas"/>
          <w:color w:val="0000FF"/>
        </w:rPr>
        <w:t>string</w:t>
      </w:r>
      <w:proofErr w:type="gramStart"/>
      <w:r>
        <w:rPr>
          <w:rStyle w:val="HTMLCode"/>
          <w:rFonts w:ascii="Consolas" w:hAnsi="Consolas" w:cs="Consolas"/>
          <w:color w:val="000000"/>
        </w:rPr>
        <w:t>&gt;(</w:t>
      </w:r>
      <w:proofErr w:type="gramEnd"/>
      <w:r>
        <w:rPr>
          <w:rStyle w:val="HTMLCode"/>
          <w:rFonts w:ascii="Consolas" w:hAnsi="Consolas" w:cs="Consolas"/>
          <w:color w:val="000000"/>
        </w:rPr>
        <w:t xml:space="preserve">) {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"C# Tutorials"</w:t>
      </w:r>
      <w:r>
        <w:rPr>
          <w:rStyle w:val="HTMLCode"/>
          <w:rFonts w:ascii="Consolas" w:hAnsi="Consolas" w:cs="Consolas"/>
          <w:color w:val="000000"/>
        </w:rPr>
        <w:t>,</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"VB.NET Tutorials"</w:t>
      </w:r>
      <w:r>
        <w:rPr>
          <w:rStyle w:val="HTMLCode"/>
          <w:rFonts w:ascii="Consolas" w:hAnsi="Consolas" w:cs="Consolas"/>
          <w:color w:val="000000"/>
        </w:rPr>
        <w:t>,</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"Learn C++"</w:t>
      </w:r>
      <w:r>
        <w:rPr>
          <w:rStyle w:val="HTMLCode"/>
          <w:rFonts w:ascii="Consolas" w:hAnsi="Consolas" w:cs="Consolas"/>
          <w:color w:val="000000"/>
        </w:rPr>
        <w:t>,</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"MVC Tutorials</w:t>
      </w:r>
      <w:proofErr w:type="gramStart"/>
      <w:r>
        <w:rPr>
          <w:rStyle w:val="str"/>
          <w:rFonts w:ascii="Consolas" w:hAnsi="Consolas" w:cs="Consolas"/>
          <w:color w:val="A31515"/>
        </w:rPr>
        <w:t>"</w:t>
      </w:r>
      <w:r>
        <w:rPr>
          <w:rStyle w:val="HTMLCode"/>
          <w:rFonts w:ascii="Consolas" w:hAnsi="Consolas" w:cs="Consolas"/>
          <w:color w:val="000000"/>
        </w:rPr>
        <w:t xml:space="preserve"> ,</w:t>
      </w:r>
      <w:proofErr w:type="gramEnd"/>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"Java"</w:t>
      </w:r>
      <w:r>
        <w:rPr>
          <w:rStyle w:val="HTMLCode"/>
          <w:rFonts w:ascii="Consolas" w:hAnsi="Consolas" w:cs="Consolas"/>
          <w:color w:val="000000"/>
        </w:rPr>
        <w:t xml:space="preserve">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E12E1" w:rsidRDefault="002E12E1" w:rsidP="002E12E1">
      <w:pPr>
        <w:pStyle w:val="HTMLPreformatted"/>
        <w:shd w:val="clear" w:color="auto" w:fill="FFFFFF"/>
        <w:jc w:val="both"/>
        <w:rPr>
          <w:rStyle w:val="HTMLCode"/>
          <w:rFonts w:ascii="Consolas" w:hAnsi="Consolas" w:cs="Consolas"/>
          <w:color w:val="000000"/>
        </w:rPr>
      </w:pPr>
    </w:p>
    <w:p w:rsidR="002E12E1" w:rsidRDefault="002E12E1" w:rsidP="002E12E1">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 LINQ Query Syntax</w:t>
      </w:r>
    </w:p>
    <w:p w:rsidR="002E12E1" w:rsidRDefault="002E12E1" w:rsidP="002E12E1">
      <w:pPr>
        <w:pStyle w:val="HTMLPreformatted"/>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var</w:t>
      </w:r>
      <w:proofErr w:type="gramEnd"/>
      <w:r>
        <w:rPr>
          <w:rStyle w:val="HTMLCode"/>
          <w:rFonts w:ascii="Consolas" w:hAnsi="Consolas" w:cs="Consolas"/>
          <w:color w:val="000000"/>
        </w:rPr>
        <w:t xml:space="preserve"> result = </w:t>
      </w:r>
      <w:r>
        <w:rPr>
          <w:rStyle w:val="kwrd"/>
          <w:rFonts w:ascii="Consolas" w:hAnsi="Consolas" w:cs="Consolas"/>
          <w:color w:val="0000FF"/>
        </w:rPr>
        <w:t>from</w:t>
      </w:r>
      <w:r>
        <w:rPr>
          <w:rStyle w:val="HTMLCode"/>
          <w:rFonts w:ascii="Consolas" w:hAnsi="Consolas" w:cs="Consolas"/>
          <w:color w:val="000000"/>
        </w:rPr>
        <w:t xml:space="preserve"> s </w:t>
      </w:r>
      <w:r>
        <w:rPr>
          <w:rStyle w:val="kwrd"/>
          <w:rFonts w:ascii="Consolas" w:hAnsi="Consolas" w:cs="Consolas"/>
          <w:color w:val="0000FF"/>
        </w:rPr>
        <w:t>in</w:t>
      </w:r>
      <w:r>
        <w:rPr>
          <w:rStyle w:val="HTMLCode"/>
          <w:rFonts w:ascii="Consolas" w:hAnsi="Consolas" w:cs="Consolas"/>
          <w:color w:val="000000"/>
        </w:rPr>
        <w:t xml:space="preserve"> stringList</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where</w:t>
      </w:r>
      <w:proofErr w:type="gramEnd"/>
      <w:r>
        <w:rPr>
          <w:rStyle w:val="HTMLCode"/>
          <w:rFonts w:ascii="Consolas" w:hAnsi="Consolas" w:cs="Consolas"/>
          <w:color w:val="000000"/>
        </w:rPr>
        <w:t xml:space="preserve"> s.Contains(</w:t>
      </w:r>
      <w:r>
        <w:rPr>
          <w:rStyle w:val="str"/>
          <w:rFonts w:ascii="Consolas" w:hAnsi="Consolas" w:cs="Consolas"/>
          <w:color w:val="A31515"/>
        </w:rPr>
        <w:t>"Tutorials"</w:t>
      </w:r>
      <w:r>
        <w:rPr>
          <w:rStyle w:val="HTMLCode"/>
          <w:rFonts w:ascii="Consolas" w:hAnsi="Consolas" w:cs="Consolas"/>
          <w:color w:val="000000"/>
        </w:rPr>
        <w:t xml:space="preserve">) </w:t>
      </w:r>
    </w:p>
    <w:p w:rsidR="002E12E1" w:rsidRDefault="002E12E1" w:rsidP="002E12E1">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 xml:space="preserve">            </w:t>
      </w:r>
      <w:proofErr w:type="gramStart"/>
      <w:r>
        <w:rPr>
          <w:rStyle w:val="kwrd"/>
          <w:rFonts w:ascii="Consolas" w:hAnsi="Consolas" w:cs="Consolas"/>
          <w:color w:val="0000FF"/>
        </w:rPr>
        <w:t>select</w:t>
      </w:r>
      <w:proofErr w:type="gramEnd"/>
      <w:r>
        <w:rPr>
          <w:rStyle w:val="HTMLCode"/>
          <w:rFonts w:ascii="Consolas" w:hAnsi="Consolas" w:cs="Consolas"/>
          <w:color w:val="000000"/>
        </w:rPr>
        <w:t xml:space="preserve"> s;</w:t>
      </w:r>
    </w:p>
    <w:p w:rsidR="002E12E1" w:rsidRDefault="008609A9" w:rsidP="002E12E1">
      <w:pPr>
        <w:jc w:val="both"/>
        <w:rPr>
          <w:rFonts w:ascii="Verdana" w:hAnsi="Verdana" w:cs="Times New Roman"/>
          <w:color w:val="181717"/>
          <w:sz w:val="18"/>
          <w:szCs w:val="18"/>
        </w:rPr>
      </w:pPr>
      <w:hyperlink r:id="rId20" w:tgtFrame="_blank" w:tooltip="Try this example code yourself" w:history="1"/>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figure shows the structure of LINQ query syntax.</w:t>
      </w:r>
    </w:p>
    <w:p w:rsidR="002E12E1" w:rsidRDefault="002E12E1" w:rsidP="002E12E1">
      <w:pPr>
        <w:rPr>
          <w:rFonts w:ascii="Times New Roman" w:hAnsi="Times New Roman"/>
          <w:sz w:val="24"/>
          <w:szCs w:val="24"/>
        </w:rPr>
      </w:pPr>
      <w:r>
        <w:rPr>
          <w:noProof/>
          <w:color w:val="007BFF"/>
        </w:rPr>
        <w:drawing>
          <wp:inline distT="0" distB="0" distL="0" distR="0">
            <wp:extent cx="8002905" cy="1631315"/>
            <wp:effectExtent l="19050" t="0" r="0" b="0"/>
            <wp:docPr id="9" name="Picture 9" descr="https://www.tutorialsteacher.com/Content/images/linq/linq-query-syntax.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teacher.com/Content/images/linq/linq-query-syntax.png">
                      <a:hlinkClick r:id="rId21" tgtFrame="&quot;_blank&quot;"/>
                    </pic:cNvPr>
                    <pic:cNvPicPr>
                      <a:picLocks noChangeAspect="1" noChangeArrowheads="1"/>
                    </pic:cNvPicPr>
                  </pic:nvPicPr>
                  <pic:blipFill>
                    <a:blip r:embed="rId22"/>
                    <a:srcRect/>
                    <a:stretch>
                      <a:fillRect/>
                    </a:stretch>
                  </pic:blipFill>
                  <pic:spPr bwMode="auto">
                    <a:xfrm>
                      <a:off x="0" y="0"/>
                      <a:ext cx="8002905" cy="1631315"/>
                    </a:xfrm>
                    <a:prstGeom prst="rect">
                      <a:avLst/>
                    </a:prstGeom>
                    <a:noFill/>
                    <a:ln w="9525">
                      <a:noFill/>
                      <a:miter lim="800000"/>
                      <a:headEnd/>
                      <a:tailEnd/>
                    </a:ln>
                  </pic:spPr>
                </pic:pic>
              </a:graphicData>
            </a:graphic>
          </wp:inline>
        </w:drawing>
      </w:r>
      <w:r>
        <w:t>LINQ Query Syntax</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lastRenderedPageBreak/>
        <w:t>Query syntax starts with a </w:t>
      </w:r>
      <w:proofErr w:type="gramStart"/>
      <w:r>
        <w:rPr>
          <w:rFonts w:ascii="Verdana" w:hAnsi="Verdana"/>
          <w:b/>
          <w:bCs/>
          <w:i/>
          <w:iCs/>
          <w:color w:val="181717"/>
          <w:sz w:val="18"/>
          <w:szCs w:val="18"/>
        </w:rPr>
        <w:t>From</w:t>
      </w:r>
      <w:proofErr w:type="gramEnd"/>
      <w:r>
        <w:rPr>
          <w:rFonts w:ascii="Verdana" w:hAnsi="Verdana"/>
          <w:color w:val="181717"/>
          <w:sz w:val="18"/>
          <w:szCs w:val="18"/>
        </w:rPr>
        <w:t> clause followed by a </w:t>
      </w:r>
      <w:r>
        <w:rPr>
          <w:rFonts w:ascii="Verdana" w:hAnsi="Verdana"/>
          <w:b/>
          <w:bCs/>
          <w:i/>
          <w:iCs/>
          <w:color w:val="181717"/>
          <w:sz w:val="18"/>
          <w:szCs w:val="18"/>
        </w:rPr>
        <w:t>Range</w:t>
      </w:r>
      <w:r>
        <w:rPr>
          <w:rFonts w:ascii="Verdana" w:hAnsi="Verdana"/>
          <w:color w:val="181717"/>
          <w:sz w:val="18"/>
          <w:szCs w:val="18"/>
        </w:rPr>
        <w:t xml:space="preserve"> variable. </w:t>
      </w:r>
      <w:proofErr w:type="gramStart"/>
      <w:r>
        <w:rPr>
          <w:rFonts w:ascii="Verdana" w:hAnsi="Verdana"/>
          <w:color w:val="181717"/>
          <w:sz w:val="18"/>
          <w:szCs w:val="18"/>
        </w:rPr>
        <w:t>The </w:t>
      </w:r>
      <w:r>
        <w:rPr>
          <w:rFonts w:ascii="Verdana" w:hAnsi="Verdana"/>
          <w:b/>
          <w:bCs/>
          <w:i/>
          <w:iCs/>
          <w:color w:val="181717"/>
          <w:sz w:val="18"/>
          <w:szCs w:val="18"/>
        </w:rPr>
        <w:t>From</w:t>
      </w:r>
      <w:proofErr w:type="gramEnd"/>
      <w:r>
        <w:rPr>
          <w:rFonts w:ascii="Verdana" w:hAnsi="Verdana"/>
          <w:color w:val="181717"/>
          <w:sz w:val="18"/>
          <w:szCs w:val="18"/>
        </w:rPr>
        <w:t> clause is structured like </w:t>
      </w:r>
      <w:r>
        <w:rPr>
          <w:rStyle w:val="HTMLCode"/>
          <w:rFonts w:ascii="Consolas" w:hAnsi="Consolas" w:cs="Consolas"/>
          <w:color w:val="000000"/>
          <w:sz w:val="18"/>
          <w:szCs w:val="18"/>
          <w:bdr w:val="single" w:sz="4" w:space="0" w:color="AFB2B5" w:frame="1"/>
          <w:shd w:val="clear" w:color="auto" w:fill="F9F9F9"/>
        </w:rPr>
        <w:t>"</w:t>
      </w:r>
      <w:r>
        <w:rPr>
          <w:rStyle w:val="HTMLCode"/>
          <w:rFonts w:ascii="Consolas" w:hAnsi="Consolas" w:cs="Consolas"/>
          <w:b/>
          <w:bCs/>
          <w:color w:val="000000"/>
          <w:sz w:val="18"/>
          <w:szCs w:val="18"/>
          <w:bdr w:val="single" w:sz="4" w:space="0" w:color="AFB2B5" w:frame="1"/>
          <w:shd w:val="clear" w:color="auto" w:fill="F9F9F9"/>
        </w:rPr>
        <w:t>From</w:t>
      </w:r>
      <w:r>
        <w:rPr>
          <w:rStyle w:val="HTMLCode"/>
          <w:rFonts w:ascii="Consolas" w:hAnsi="Consolas" w:cs="Consolas"/>
          <w:color w:val="000000"/>
          <w:sz w:val="18"/>
          <w:szCs w:val="18"/>
          <w:bdr w:val="single" w:sz="4" w:space="0" w:color="AFB2B5" w:frame="1"/>
          <w:shd w:val="clear" w:color="auto" w:fill="F9F9F9"/>
        </w:rPr>
        <w:t> rangeV</w:t>
      </w:r>
      <w:r>
        <w:rPr>
          <w:rStyle w:val="HTMLCode"/>
          <w:rFonts w:ascii="Consolas" w:hAnsi="Consolas" w:cs="Consolas"/>
          <w:i/>
          <w:iCs/>
          <w:color w:val="000000"/>
          <w:sz w:val="18"/>
          <w:szCs w:val="18"/>
          <w:bdr w:val="single" w:sz="4" w:space="0" w:color="AFB2B5" w:frame="1"/>
          <w:shd w:val="clear" w:color="auto" w:fill="F9F9F9"/>
        </w:rPr>
        <w:t>ariableName</w:t>
      </w:r>
      <w:r>
        <w:rPr>
          <w:rStyle w:val="HTMLCode"/>
          <w:rFonts w:ascii="Consolas" w:hAnsi="Consolas" w:cs="Consolas"/>
          <w:color w:val="000000"/>
          <w:sz w:val="18"/>
          <w:szCs w:val="18"/>
          <w:bdr w:val="single" w:sz="4" w:space="0" w:color="AFB2B5" w:frame="1"/>
          <w:shd w:val="clear" w:color="auto" w:fill="F9F9F9"/>
        </w:rPr>
        <w:t> </w:t>
      </w:r>
      <w:r>
        <w:rPr>
          <w:rStyle w:val="HTMLCode"/>
          <w:rFonts w:ascii="Consolas" w:hAnsi="Consolas" w:cs="Consolas"/>
          <w:b/>
          <w:bCs/>
          <w:color w:val="000000"/>
          <w:sz w:val="18"/>
          <w:szCs w:val="18"/>
          <w:bdr w:val="single" w:sz="4" w:space="0" w:color="AFB2B5" w:frame="1"/>
          <w:shd w:val="clear" w:color="auto" w:fill="F9F9F9"/>
        </w:rPr>
        <w:t>in</w:t>
      </w:r>
      <w:r>
        <w:rPr>
          <w:rStyle w:val="HTMLCode"/>
          <w:rFonts w:ascii="Consolas" w:hAnsi="Consolas" w:cs="Consolas"/>
          <w:color w:val="000000"/>
          <w:sz w:val="18"/>
          <w:szCs w:val="18"/>
          <w:bdr w:val="single" w:sz="4" w:space="0" w:color="AFB2B5" w:frame="1"/>
          <w:shd w:val="clear" w:color="auto" w:fill="F9F9F9"/>
        </w:rPr>
        <w:t> </w:t>
      </w:r>
      <w:r>
        <w:rPr>
          <w:rStyle w:val="HTMLCode"/>
          <w:rFonts w:ascii="Consolas" w:hAnsi="Consolas" w:cs="Consolas"/>
          <w:i/>
          <w:iCs/>
          <w:color w:val="000000"/>
          <w:sz w:val="18"/>
          <w:szCs w:val="18"/>
          <w:bdr w:val="single" w:sz="4" w:space="0" w:color="AFB2B5" w:frame="1"/>
          <w:shd w:val="clear" w:color="auto" w:fill="F9F9F9"/>
        </w:rPr>
        <w:t>IEnumerablecollection</w:t>
      </w:r>
      <w:r>
        <w:rPr>
          <w:rStyle w:val="HTMLCode"/>
          <w:rFonts w:ascii="Consolas" w:hAnsi="Consolas" w:cs="Consolas"/>
          <w:color w:val="000000"/>
          <w:sz w:val="18"/>
          <w:szCs w:val="18"/>
          <w:bdr w:val="single" w:sz="4" w:space="0" w:color="AFB2B5" w:frame="1"/>
          <w:shd w:val="clear" w:color="auto" w:fill="F9F9F9"/>
        </w:rPr>
        <w:t>"</w:t>
      </w:r>
      <w:r>
        <w:rPr>
          <w:rFonts w:ascii="Verdana" w:hAnsi="Verdana"/>
          <w:color w:val="181717"/>
          <w:sz w:val="18"/>
          <w:szCs w:val="18"/>
        </w:rPr>
        <w:t>. In English, this means, from each object in the collection. It is similar to a foreach loop: </w:t>
      </w:r>
      <w:proofErr w:type="gramStart"/>
      <w:r>
        <w:rPr>
          <w:rStyle w:val="HTMLCode"/>
          <w:rFonts w:ascii="Consolas" w:hAnsi="Consolas" w:cs="Consolas"/>
          <w:color w:val="000000"/>
          <w:sz w:val="18"/>
          <w:szCs w:val="18"/>
          <w:bdr w:val="single" w:sz="4" w:space="0" w:color="AFB2B5" w:frame="1"/>
          <w:shd w:val="clear" w:color="auto" w:fill="F9F9F9"/>
        </w:rPr>
        <w:t>foreach(</w:t>
      </w:r>
      <w:proofErr w:type="gramEnd"/>
      <w:r>
        <w:rPr>
          <w:rStyle w:val="HTMLCode"/>
          <w:rFonts w:ascii="Consolas" w:hAnsi="Consolas" w:cs="Consolas"/>
          <w:color w:val="000000"/>
          <w:sz w:val="18"/>
          <w:szCs w:val="18"/>
          <w:bdr w:val="single" w:sz="4" w:space="0" w:color="AFB2B5" w:frame="1"/>
          <w:shd w:val="clear" w:color="auto" w:fill="F9F9F9"/>
        </w:rPr>
        <w:t>Student s in studentList)</w:t>
      </w:r>
      <w:r>
        <w:rPr>
          <w:rFonts w:ascii="Verdana" w:hAnsi="Verdana"/>
          <w:color w:val="181717"/>
          <w:sz w:val="18"/>
          <w:szCs w:val="18"/>
        </w:rPr>
        <w:t>.</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After the </w:t>
      </w:r>
      <w:proofErr w:type="gramStart"/>
      <w:r>
        <w:rPr>
          <w:rFonts w:ascii="Verdana" w:hAnsi="Verdana"/>
          <w:color w:val="181717"/>
          <w:sz w:val="18"/>
          <w:szCs w:val="18"/>
        </w:rPr>
        <w:t>From</w:t>
      </w:r>
      <w:proofErr w:type="gramEnd"/>
      <w:r>
        <w:rPr>
          <w:rFonts w:ascii="Verdana" w:hAnsi="Verdana"/>
          <w:color w:val="181717"/>
          <w:sz w:val="18"/>
          <w:szCs w:val="18"/>
        </w:rPr>
        <w:t xml:space="preserve"> clause, you can use different Standard Query Operators to filter, group, join elements of the collection. There are around 50 Standard Query Operators available in LINQ. In the above figure, we have used "where" operator (aka clause) followed by a condition. This condition is generally expressed using </w:t>
      </w:r>
      <w:hyperlink r:id="rId23" w:history="1">
        <w:r>
          <w:rPr>
            <w:rStyle w:val="Hyperlink"/>
            <w:rFonts w:ascii="Verdana" w:hAnsi="Verdana"/>
            <w:color w:val="007BFF"/>
            <w:sz w:val="18"/>
            <w:szCs w:val="18"/>
          </w:rPr>
          <w:t>lambda expression</w:t>
        </w:r>
      </w:hyperlink>
      <w:r>
        <w:rPr>
          <w:rFonts w:ascii="Verdana" w:hAnsi="Verdana"/>
          <w:color w:val="181717"/>
          <w:sz w:val="18"/>
          <w:szCs w:val="18"/>
        </w:rPr>
        <w:t>.</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LINQ query syntax always ends with a Select or Group clause. The Select clause is used to shape the data. You can select the whole object as it is or only some properties of it. In the above example, we selected the each resulted string elements.</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In the following example, we use LINQ query syntax to find out teenager students from the Student collection (sequence).</w:t>
      </w:r>
    </w:p>
    <w:p w:rsidR="002E12E1" w:rsidRDefault="002E12E1" w:rsidP="002E12E1">
      <w:pPr>
        <w:jc w:val="both"/>
        <w:rPr>
          <w:rFonts w:ascii="Verdana" w:hAnsi="Verdana"/>
          <w:color w:val="181717"/>
          <w:sz w:val="25"/>
          <w:szCs w:val="25"/>
        </w:rPr>
      </w:pPr>
      <w:r>
        <w:rPr>
          <w:rFonts w:ascii="Verdana" w:hAnsi="Verdana"/>
          <w:color w:val="181717"/>
          <w:sz w:val="25"/>
          <w:szCs w:val="25"/>
        </w:rPr>
        <w:t>Example: LINQ Query Syntax in C#</w:t>
      </w:r>
    </w:p>
    <w:p w:rsidR="002E12E1" w:rsidRDefault="002E12E1" w:rsidP="002E12E1">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 Student collection</w:t>
      </w:r>
    </w:p>
    <w:p w:rsidR="002E12E1" w:rsidRDefault="002E12E1" w:rsidP="002E12E1">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IList</w:t>
      </w:r>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&gt; studentList = </w:t>
      </w:r>
      <w:r>
        <w:rPr>
          <w:rStyle w:val="kwrd"/>
          <w:rFonts w:ascii="Consolas" w:hAnsi="Consolas" w:cs="Consolas"/>
          <w:color w:val="0000FF"/>
        </w:rPr>
        <w:t>new</w:t>
      </w:r>
      <w:r>
        <w:rPr>
          <w:rStyle w:val="HTMLCode"/>
          <w:rFonts w:ascii="Consolas" w:hAnsi="Consolas" w:cs="Consolas"/>
          <w:color w:val="000000"/>
        </w:rPr>
        <w:t xml:space="preserve"> List&lt;</w:t>
      </w:r>
      <w:r>
        <w:rPr>
          <w:rStyle w:val="userclass"/>
          <w:rFonts w:ascii="Consolas" w:hAnsi="Consolas" w:cs="Consolas"/>
          <w:color w:val="2B91AF"/>
        </w:rPr>
        <w:t>Student</w:t>
      </w:r>
      <w:proofErr w:type="gramStart"/>
      <w:r>
        <w:rPr>
          <w:rStyle w:val="HTMLCode"/>
          <w:rFonts w:ascii="Consolas" w:hAnsi="Consolas" w:cs="Consolas"/>
          <w:color w:val="000000"/>
        </w:rPr>
        <w:t>&gt;(</w:t>
      </w:r>
      <w:proofErr w:type="gramEnd"/>
      <w:r>
        <w:rPr>
          <w:rStyle w:val="HTMLCode"/>
          <w:rFonts w:ascii="Consolas" w:hAnsi="Consolas" w:cs="Consolas"/>
          <w:color w:val="000000"/>
        </w:rPr>
        <w:t xml:space="preserve">) {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new</w:t>
      </w:r>
      <w:proofErr w:type="gramEnd"/>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 StudentID = 1, StudentName = </w:t>
      </w:r>
      <w:r>
        <w:rPr>
          <w:rStyle w:val="str"/>
          <w:rFonts w:ascii="Consolas" w:hAnsi="Consolas" w:cs="Consolas"/>
          <w:color w:val="A31515"/>
        </w:rPr>
        <w:t>"John"</w:t>
      </w:r>
      <w:r>
        <w:rPr>
          <w:rStyle w:val="HTMLCode"/>
          <w:rFonts w:ascii="Consolas" w:hAnsi="Consolas" w:cs="Consolas"/>
          <w:color w:val="000000"/>
        </w:rPr>
        <w:t>, Age = 13}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new</w:t>
      </w:r>
      <w:proofErr w:type="gramEnd"/>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 StudentID = 2, StudentName = </w:t>
      </w:r>
      <w:r>
        <w:rPr>
          <w:rStyle w:val="str"/>
          <w:rFonts w:ascii="Consolas" w:hAnsi="Consolas" w:cs="Consolas"/>
          <w:color w:val="A31515"/>
        </w:rPr>
        <w:t>"Moin"</w:t>
      </w:r>
      <w:r>
        <w:rPr>
          <w:rStyle w:val="HTMLCode"/>
          <w:rFonts w:ascii="Consolas" w:hAnsi="Consolas" w:cs="Consolas"/>
          <w:color w:val="000000"/>
        </w:rPr>
        <w:t>,  Age = 21 }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new</w:t>
      </w:r>
      <w:proofErr w:type="gramEnd"/>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 StudentID = 3, StudentName = </w:t>
      </w:r>
      <w:r>
        <w:rPr>
          <w:rStyle w:val="str"/>
          <w:rFonts w:ascii="Consolas" w:hAnsi="Consolas" w:cs="Consolas"/>
          <w:color w:val="A31515"/>
        </w:rPr>
        <w:t>"Bill"</w:t>
      </w:r>
      <w:r>
        <w:rPr>
          <w:rStyle w:val="HTMLCode"/>
          <w:rFonts w:ascii="Consolas" w:hAnsi="Consolas" w:cs="Consolas"/>
          <w:color w:val="000000"/>
        </w:rPr>
        <w:t>,  Age = 18 }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new</w:t>
      </w:r>
      <w:proofErr w:type="gramEnd"/>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 StudentID = 4, StudentName = </w:t>
      </w:r>
      <w:r>
        <w:rPr>
          <w:rStyle w:val="str"/>
          <w:rFonts w:ascii="Consolas" w:hAnsi="Consolas" w:cs="Consolas"/>
          <w:color w:val="A31515"/>
        </w:rPr>
        <w:t>"Ram"</w:t>
      </w:r>
      <w:r>
        <w:rPr>
          <w:rStyle w:val="HTMLCode"/>
          <w:rFonts w:ascii="Consolas" w:hAnsi="Consolas" w:cs="Consolas"/>
          <w:color w:val="000000"/>
        </w:rPr>
        <w:t xml:space="preserve"> , Age = 20}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new</w:t>
      </w:r>
      <w:proofErr w:type="gramEnd"/>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 StudentID = 5, StudentName = </w:t>
      </w:r>
      <w:r>
        <w:rPr>
          <w:rStyle w:val="str"/>
          <w:rFonts w:ascii="Consolas" w:hAnsi="Consolas" w:cs="Consolas"/>
          <w:color w:val="A31515"/>
        </w:rPr>
        <w:t>"Ron"</w:t>
      </w:r>
      <w:r>
        <w:rPr>
          <w:rStyle w:val="HTMLCode"/>
          <w:rFonts w:ascii="Consolas" w:hAnsi="Consolas" w:cs="Consolas"/>
          <w:color w:val="000000"/>
        </w:rPr>
        <w:t xml:space="preserve"> , Age = 15 }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2E12E1" w:rsidRDefault="002E12E1" w:rsidP="002E12E1">
      <w:pPr>
        <w:pStyle w:val="HTMLPreformatted"/>
        <w:shd w:val="clear" w:color="auto" w:fill="FFFFFF"/>
        <w:jc w:val="both"/>
        <w:rPr>
          <w:rStyle w:val="HTMLCode"/>
          <w:rFonts w:ascii="Consolas" w:hAnsi="Consolas" w:cs="Consolas"/>
          <w:color w:val="000000"/>
        </w:rPr>
      </w:pPr>
    </w:p>
    <w:p w:rsidR="002E12E1" w:rsidRDefault="002E12E1" w:rsidP="002E12E1">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 LINQ Query Syntax to find out teenager students</w:t>
      </w:r>
    </w:p>
    <w:p w:rsidR="002E12E1" w:rsidRDefault="002E12E1" w:rsidP="002E12E1">
      <w:pPr>
        <w:pStyle w:val="HTMLPreformatted"/>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var</w:t>
      </w:r>
      <w:proofErr w:type="gramEnd"/>
      <w:r>
        <w:rPr>
          <w:rStyle w:val="HTMLCode"/>
          <w:rFonts w:ascii="Consolas" w:hAnsi="Consolas" w:cs="Consolas"/>
          <w:color w:val="000000"/>
        </w:rPr>
        <w:t xml:space="preserve"> teenAgerStudent = </w:t>
      </w:r>
      <w:r>
        <w:rPr>
          <w:rStyle w:val="kwrd"/>
          <w:rFonts w:ascii="Consolas" w:hAnsi="Consolas" w:cs="Consolas"/>
          <w:color w:val="0000FF"/>
        </w:rPr>
        <w:t>from</w:t>
      </w:r>
      <w:r>
        <w:rPr>
          <w:rStyle w:val="HTMLCode"/>
          <w:rFonts w:ascii="Consolas" w:hAnsi="Consolas" w:cs="Consolas"/>
          <w:color w:val="000000"/>
        </w:rPr>
        <w:t xml:space="preserve"> s </w:t>
      </w:r>
      <w:r>
        <w:rPr>
          <w:rStyle w:val="kwrd"/>
          <w:rFonts w:ascii="Consolas" w:hAnsi="Consolas" w:cs="Consolas"/>
          <w:color w:val="0000FF"/>
        </w:rPr>
        <w:t>in</w:t>
      </w:r>
      <w:r>
        <w:rPr>
          <w:rStyle w:val="HTMLCode"/>
          <w:rFonts w:ascii="Consolas" w:hAnsi="Consolas" w:cs="Consolas"/>
          <w:color w:val="000000"/>
        </w:rPr>
        <w:t xml:space="preserve"> studentList</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where</w:t>
      </w:r>
      <w:proofErr w:type="gramEnd"/>
      <w:r>
        <w:rPr>
          <w:rStyle w:val="HTMLCode"/>
          <w:rFonts w:ascii="Consolas" w:hAnsi="Consolas" w:cs="Consolas"/>
          <w:color w:val="000000"/>
        </w:rPr>
        <w:t xml:space="preserve"> s.Age &gt; 12 &amp;&amp; s.Age &lt; 20</w:t>
      </w:r>
    </w:p>
    <w:p w:rsidR="002E12E1" w:rsidRDefault="002E12E1" w:rsidP="002E12E1">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 xml:space="preserve">                      </w:t>
      </w:r>
      <w:proofErr w:type="gramStart"/>
      <w:r>
        <w:rPr>
          <w:rStyle w:val="kwrd"/>
          <w:rFonts w:ascii="Consolas" w:hAnsi="Consolas" w:cs="Consolas"/>
          <w:color w:val="0000FF"/>
        </w:rPr>
        <w:t>select</w:t>
      </w:r>
      <w:proofErr w:type="gramEnd"/>
      <w:r>
        <w:rPr>
          <w:rStyle w:val="HTMLCode"/>
          <w:rFonts w:ascii="Consolas" w:hAnsi="Consolas" w:cs="Consolas"/>
          <w:color w:val="000000"/>
        </w:rPr>
        <w:t xml:space="preserve"> s;</w:t>
      </w:r>
    </w:p>
    <w:p w:rsidR="00E61AE2" w:rsidRPr="00E61AE2" w:rsidRDefault="00E61AE2" w:rsidP="00E61AE2">
      <w:pPr>
        <w:shd w:val="clear" w:color="auto" w:fill="FFFFFF"/>
        <w:spacing w:after="100" w:afterAutospacing="1" w:line="240" w:lineRule="auto"/>
        <w:jc w:val="both"/>
        <w:outlineLvl w:val="0"/>
        <w:rPr>
          <w:rFonts w:ascii="Arial" w:eastAsia="Times New Roman" w:hAnsi="Arial" w:cs="Arial"/>
          <w:color w:val="181717"/>
          <w:kern w:val="36"/>
          <w:sz w:val="30"/>
          <w:szCs w:val="30"/>
        </w:rPr>
      </w:pPr>
      <w:r w:rsidRPr="00E61AE2">
        <w:rPr>
          <w:rFonts w:ascii="Arial" w:eastAsia="Times New Roman" w:hAnsi="Arial" w:cs="Arial"/>
          <w:color w:val="181717"/>
          <w:kern w:val="36"/>
          <w:sz w:val="30"/>
          <w:szCs w:val="30"/>
        </w:rPr>
        <w:t>LINQ Method Syntax</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In the previous section, you have learned about LINQ Query Syntax. Here, you will learn about Method syntax.</w:t>
      </w:r>
    </w:p>
    <w:p w:rsidR="00E61AE2" w:rsidRPr="00E61AE2" w:rsidRDefault="00E61AE2" w:rsidP="00E61AE2">
      <w:pPr>
        <w:shd w:val="clear" w:color="auto" w:fill="FFFFFF"/>
        <w:spacing w:after="0" w:line="230" w:lineRule="atLeast"/>
        <w:jc w:val="both"/>
        <w:rPr>
          <w:rFonts w:ascii="Kozuka Gothic Pro EL" w:eastAsia="Times New Roman" w:hAnsi="Kozuka Gothic Pro EL" w:cs="Times New Roman"/>
          <w:color w:val="5B5B5B"/>
          <w:sz w:val="20"/>
          <w:szCs w:val="20"/>
        </w:rPr>
      </w:pPr>
      <w:r>
        <w:rPr>
          <w:rFonts w:ascii="Kozuka Gothic Pro EL" w:eastAsia="Times New Roman" w:hAnsi="Kozuka Gothic Pro EL" w:cs="Times New Roman"/>
          <w:noProof/>
          <w:color w:val="5B5B5B"/>
          <w:sz w:val="20"/>
          <w:szCs w:val="20"/>
        </w:rPr>
        <w:drawing>
          <wp:inline distT="0" distB="0" distL="0" distR="0">
            <wp:extent cx="658495" cy="482600"/>
            <wp:effectExtent l="19050" t="0" r="8255" b="0"/>
            <wp:docPr id="11" name="Picture 11" descr="https://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teacher.com/Content/images/tips.png"/>
                    <pic:cNvPicPr>
                      <a:picLocks noChangeAspect="1" noChangeArrowheads="1"/>
                    </pic:cNvPicPr>
                  </pic:nvPicPr>
                  <pic:blipFill>
                    <a:blip r:embed="rId24"/>
                    <a:srcRect/>
                    <a:stretch>
                      <a:fillRect/>
                    </a:stretch>
                  </pic:blipFill>
                  <pic:spPr bwMode="auto">
                    <a:xfrm>
                      <a:off x="0" y="0"/>
                      <a:ext cx="658495" cy="482600"/>
                    </a:xfrm>
                    <a:prstGeom prst="rect">
                      <a:avLst/>
                    </a:prstGeom>
                    <a:noFill/>
                    <a:ln w="9525">
                      <a:noFill/>
                      <a:miter lim="800000"/>
                      <a:headEnd/>
                      <a:tailEnd/>
                    </a:ln>
                  </pic:spPr>
                </pic:pic>
              </a:graphicData>
            </a:graphic>
          </wp:inline>
        </w:drawing>
      </w:r>
      <w:r w:rsidRPr="00E61AE2">
        <w:rPr>
          <w:rFonts w:ascii="Kozuka Gothic Pro EL" w:eastAsia="Times New Roman" w:hAnsi="Kozuka Gothic Pro EL" w:cs="Times New Roman"/>
          <w:color w:val="5B5B5B"/>
          <w:sz w:val="20"/>
          <w:szCs w:val="20"/>
        </w:rPr>
        <w:t>The compiler converts query syntax into method syntax at compile time.</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Method syntax (also known as fluent syntax) uses extension methods included in the </w:t>
      </w:r>
      <w:hyperlink r:id="rId25" w:tgtFrame="_blank" w:history="1">
        <w:r w:rsidRPr="00E61AE2">
          <w:rPr>
            <w:rFonts w:ascii="Verdana" w:eastAsia="Times New Roman" w:hAnsi="Verdana" w:cs="Times New Roman"/>
            <w:color w:val="407FB0"/>
            <w:sz w:val="18"/>
            <w:u w:val="single"/>
          </w:rPr>
          <w:t>Enumerable</w:t>
        </w:r>
      </w:hyperlink>
      <w:r w:rsidRPr="00E61AE2">
        <w:rPr>
          <w:rFonts w:ascii="Verdana" w:eastAsia="Times New Roman" w:hAnsi="Verdana" w:cs="Times New Roman"/>
          <w:color w:val="181717"/>
          <w:sz w:val="18"/>
          <w:szCs w:val="18"/>
        </w:rPr>
        <w:t> or </w:t>
      </w:r>
      <w:hyperlink r:id="rId26" w:tgtFrame="_blank" w:history="1">
        <w:r w:rsidRPr="00E61AE2">
          <w:rPr>
            <w:rFonts w:ascii="Verdana" w:eastAsia="Times New Roman" w:hAnsi="Verdana" w:cs="Times New Roman"/>
            <w:color w:val="407FB0"/>
            <w:sz w:val="18"/>
            <w:u w:val="single"/>
          </w:rPr>
          <w:t>Queryable</w:t>
        </w:r>
      </w:hyperlink>
      <w:r w:rsidRPr="00E61AE2">
        <w:rPr>
          <w:rFonts w:ascii="Verdana" w:eastAsia="Times New Roman" w:hAnsi="Verdana" w:cs="Times New Roman"/>
          <w:color w:val="181717"/>
          <w:sz w:val="18"/>
          <w:szCs w:val="18"/>
        </w:rPr>
        <w:t> static class, similar to how you would call the extension method of any class.</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The following is a sample LINQ method syntax query that returns a collection of strings which contains a word "Tutorials".</w:t>
      </w:r>
    </w:p>
    <w:p w:rsidR="00E61AE2" w:rsidRPr="00E61AE2" w:rsidRDefault="00E61AE2" w:rsidP="00E61AE2">
      <w:pPr>
        <w:spacing w:after="0" w:line="240" w:lineRule="auto"/>
        <w:jc w:val="both"/>
        <w:rPr>
          <w:rFonts w:ascii="Verdana" w:eastAsia="Times New Roman" w:hAnsi="Verdana" w:cs="Times New Roman"/>
          <w:color w:val="181717"/>
          <w:sz w:val="25"/>
          <w:szCs w:val="25"/>
        </w:rPr>
      </w:pPr>
      <w:r w:rsidRPr="00E61AE2">
        <w:rPr>
          <w:rFonts w:ascii="Verdana" w:eastAsia="Times New Roman" w:hAnsi="Verdana" w:cs="Times New Roman"/>
          <w:color w:val="181717"/>
          <w:sz w:val="25"/>
          <w:szCs w:val="25"/>
        </w:rPr>
        <w:t>Example: LINQ Method Syntax in C#</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t>// string collection</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2B91AF"/>
          <w:sz w:val="20"/>
          <w:szCs w:val="20"/>
        </w:rPr>
        <w:t>IList</w:t>
      </w:r>
      <w:r w:rsidRPr="00E61AE2">
        <w:rPr>
          <w:rFonts w:ascii="Consolas" w:eastAsia="Times New Roman" w:hAnsi="Consolas" w:cs="Consolas"/>
          <w:color w:val="000000"/>
          <w:sz w:val="20"/>
        </w:rPr>
        <w:t>&lt;</w:t>
      </w:r>
      <w:r w:rsidRPr="00E61AE2">
        <w:rPr>
          <w:rFonts w:ascii="Consolas" w:eastAsia="Times New Roman" w:hAnsi="Consolas" w:cs="Consolas"/>
          <w:color w:val="0000FF"/>
          <w:sz w:val="20"/>
          <w:szCs w:val="20"/>
        </w:rPr>
        <w:t>string</w:t>
      </w:r>
      <w:r w:rsidRPr="00E61AE2">
        <w:rPr>
          <w:rFonts w:ascii="Consolas" w:eastAsia="Times New Roman" w:hAnsi="Consolas" w:cs="Consolas"/>
          <w:color w:val="000000"/>
          <w:sz w:val="20"/>
        </w:rPr>
        <w:t xml:space="preserve">&gt; stringList =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List&lt;</w:t>
      </w:r>
      <w:r w:rsidRPr="00E61AE2">
        <w:rPr>
          <w:rFonts w:ascii="Consolas" w:eastAsia="Times New Roman" w:hAnsi="Consolas" w:cs="Consolas"/>
          <w:color w:val="0000FF"/>
          <w:sz w:val="20"/>
          <w:szCs w:val="20"/>
        </w:rPr>
        <w:t>string</w:t>
      </w:r>
      <w:proofErr w:type="gramStart"/>
      <w:r w:rsidRPr="00E61AE2">
        <w:rPr>
          <w:rFonts w:ascii="Consolas" w:eastAsia="Times New Roman" w:hAnsi="Consolas" w:cs="Consolas"/>
          <w:color w:val="000000"/>
          <w:sz w:val="20"/>
        </w:rPr>
        <w:t>&gt;(</w:t>
      </w:r>
      <w:proofErr w:type="gramEnd"/>
      <w:r w:rsidRPr="00E61AE2">
        <w:rPr>
          <w:rFonts w:ascii="Consolas" w:eastAsia="Times New Roman" w:hAnsi="Consolas" w:cs="Consolas"/>
          <w:color w:val="000000"/>
          <w:sz w:val="20"/>
        </w:rPr>
        <w:t xml:space="preserve">) {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A31515"/>
          <w:sz w:val="20"/>
          <w:szCs w:val="20"/>
        </w:rPr>
        <w:t>"C# Tutorials"</w:t>
      </w:r>
      <w:r w:rsidRPr="00E61AE2">
        <w:rPr>
          <w:rFonts w:ascii="Consolas" w:eastAsia="Times New Roman" w:hAnsi="Consolas" w:cs="Consolas"/>
          <w:color w:val="000000"/>
          <w:sz w:val="20"/>
        </w:rPr>
        <w:t>,</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A31515"/>
          <w:sz w:val="20"/>
          <w:szCs w:val="20"/>
        </w:rPr>
        <w:t>"VB.NET Tutorials"</w:t>
      </w:r>
      <w:r w:rsidRPr="00E61AE2">
        <w:rPr>
          <w:rFonts w:ascii="Consolas" w:eastAsia="Times New Roman" w:hAnsi="Consolas" w:cs="Consolas"/>
          <w:color w:val="000000"/>
          <w:sz w:val="20"/>
        </w:rPr>
        <w:t>,</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A31515"/>
          <w:sz w:val="20"/>
          <w:szCs w:val="20"/>
        </w:rPr>
        <w:t>"Learn C++"</w:t>
      </w:r>
      <w:r w:rsidRPr="00E61AE2">
        <w:rPr>
          <w:rFonts w:ascii="Consolas" w:eastAsia="Times New Roman" w:hAnsi="Consolas" w:cs="Consolas"/>
          <w:color w:val="000000"/>
          <w:sz w:val="20"/>
        </w:rPr>
        <w:t>,</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A31515"/>
          <w:sz w:val="20"/>
          <w:szCs w:val="20"/>
        </w:rPr>
        <w:t>"MVC Tutorials</w:t>
      </w:r>
      <w:proofErr w:type="gramStart"/>
      <w:r w:rsidRPr="00E61AE2">
        <w:rPr>
          <w:rFonts w:ascii="Consolas" w:eastAsia="Times New Roman" w:hAnsi="Consolas" w:cs="Consolas"/>
          <w:color w:val="A31515"/>
          <w:sz w:val="20"/>
          <w:szCs w:val="20"/>
        </w:rPr>
        <w:t>"</w:t>
      </w:r>
      <w:r w:rsidRPr="00E61AE2">
        <w:rPr>
          <w:rFonts w:ascii="Consolas" w:eastAsia="Times New Roman" w:hAnsi="Consolas" w:cs="Consolas"/>
          <w:color w:val="000000"/>
          <w:sz w:val="20"/>
        </w:rPr>
        <w:t xml:space="preserve"> ,</w:t>
      </w:r>
      <w:proofErr w:type="gramEnd"/>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lastRenderedPageBreak/>
        <w:t xml:space="preserve">    </w:t>
      </w:r>
      <w:r w:rsidRPr="00E61AE2">
        <w:rPr>
          <w:rFonts w:ascii="Consolas" w:eastAsia="Times New Roman" w:hAnsi="Consolas" w:cs="Consolas"/>
          <w:color w:val="A31515"/>
          <w:sz w:val="20"/>
          <w:szCs w:val="20"/>
        </w:rPr>
        <w:t>"Java"</w:t>
      </w:r>
      <w:r w:rsidRPr="00E61AE2">
        <w:rPr>
          <w:rFonts w:ascii="Consolas" w:eastAsia="Times New Roman" w:hAnsi="Consolas" w:cs="Consolas"/>
          <w:color w:val="000000"/>
          <w:sz w:val="20"/>
        </w:rPr>
        <w:t xml:space="preserve">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t>// LINQ Query Syntax</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proofErr w:type="gramStart"/>
      <w:r w:rsidRPr="00E61AE2">
        <w:rPr>
          <w:rFonts w:ascii="Consolas" w:eastAsia="Times New Roman" w:hAnsi="Consolas" w:cs="Consolas"/>
          <w:color w:val="0000FF"/>
          <w:sz w:val="20"/>
          <w:szCs w:val="20"/>
        </w:rPr>
        <w:t>var</w:t>
      </w:r>
      <w:proofErr w:type="gramEnd"/>
      <w:r w:rsidRPr="00E61AE2">
        <w:rPr>
          <w:rFonts w:ascii="Consolas" w:eastAsia="Times New Roman" w:hAnsi="Consolas" w:cs="Consolas"/>
          <w:color w:val="000000"/>
          <w:sz w:val="20"/>
        </w:rPr>
        <w:t xml:space="preserve"> result = stringList.Where(s =&gt; s.Contains(</w:t>
      </w:r>
      <w:r w:rsidRPr="00E61AE2">
        <w:rPr>
          <w:rFonts w:ascii="Consolas" w:eastAsia="Times New Roman" w:hAnsi="Consolas" w:cs="Consolas"/>
          <w:color w:val="A31515"/>
          <w:sz w:val="20"/>
          <w:szCs w:val="20"/>
        </w:rPr>
        <w:t>"Tutorials"</w:t>
      </w:r>
      <w:r w:rsidRPr="00E61AE2">
        <w:rPr>
          <w:rFonts w:ascii="Consolas" w:eastAsia="Times New Roman" w:hAnsi="Consolas" w:cs="Consolas"/>
          <w:color w:val="000000"/>
          <w:sz w:val="20"/>
        </w:rPr>
        <w:t>));</w:t>
      </w:r>
    </w:p>
    <w:p w:rsidR="00E61AE2" w:rsidRPr="00E61AE2" w:rsidRDefault="008609A9" w:rsidP="00E61AE2">
      <w:pPr>
        <w:spacing w:after="0" w:line="240" w:lineRule="auto"/>
        <w:jc w:val="both"/>
        <w:rPr>
          <w:rFonts w:ascii="Verdana" w:eastAsia="Times New Roman" w:hAnsi="Verdana" w:cs="Times New Roman"/>
          <w:color w:val="181717"/>
          <w:sz w:val="18"/>
          <w:szCs w:val="18"/>
        </w:rPr>
      </w:pPr>
      <w:hyperlink r:id="rId27" w:tgtFrame="_blank" w:tooltip="Try this example code yourself" w:history="1"/>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The following figure illustrates the structure of LINQ method syntax.</w:t>
      </w:r>
    </w:p>
    <w:p w:rsidR="00E61AE2" w:rsidRPr="00E61AE2" w:rsidRDefault="00E61AE2" w:rsidP="00E6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6020435" cy="914400"/>
            <wp:effectExtent l="19050" t="0" r="0" b="0"/>
            <wp:docPr id="12" name="Picture 12" descr="https://www.tutorialsteacher.com/Content/images/linq/linq-method-syntax.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torialsteacher.com/Content/images/linq/linq-method-syntax.png">
                      <a:hlinkClick r:id="rId28" tgtFrame="&quot;_blank&quot;"/>
                    </pic:cNvPr>
                    <pic:cNvPicPr>
                      <a:picLocks noChangeAspect="1" noChangeArrowheads="1"/>
                    </pic:cNvPicPr>
                  </pic:nvPicPr>
                  <pic:blipFill>
                    <a:blip r:embed="rId29"/>
                    <a:srcRect/>
                    <a:stretch>
                      <a:fillRect/>
                    </a:stretch>
                  </pic:blipFill>
                  <pic:spPr bwMode="auto">
                    <a:xfrm>
                      <a:off x="0" y="0"/>
                      <a:ext cx="6020435" cy="914400"/>
                    </a:xfrm>
                    <a:prstGeom prst="rect">
                      <a:avLst/>
                    </a:prstGeom>
                    <a:noFill/>
                    <a:ln w="9525">
                      <a:noFill/>
                      <a:miter lim="800000"/>
                      <a:headEnd/>
                      <a:tailEnd/>
                    </a:ln>
                  </pic:spPr>
                </pic:pic>
              </a:graphicData>
            </a:graphic>
          </wp:inline>
        </w:drawing>
      </w:r>
      <w:r w:rsidRPr="00E61AE2">
        <w:rPr>
          <w:rFonts w:ascii="Times New Roman" w:eastAsia="Times New Roman" w:hAnsi="Times New Roman" w:cs="Times New Roman"/>
          <w:sz w:val="24"/>
          <w:szCs w:val="24"/>
        </w:rPr>
        <w:t>LINQ Method Syntax Structure</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As you can see in the above figure, method syntax comprises of extension methods and Lambda expression. The extension method </w:t>
      </w:r>
      <w:proofErr w:type="gramStart"/>
      <w:r w:rsidRPr="00E61AE2">
        <w:rPr>
          <w:rFonts w:ascii="Verdana" w:eastAsia="Times New Roman" w:hAnsi="Verdana" w:cs="Times New Roman"/>
          <w:b/>
          <w:bCs/>
          <w:color w:val="181717"/>
          <w:sz w:val="18"/>
          <w:szCs w:val="18"/>
        </w:rPr>
        <w:t>Where(</w:t>
      </w:r>
      <w:proofErr w:type="gramEnd"/>
      <w:r w:rsidRPr="00E61AE2">
        <w:rPr>
          <w:rFonts w:ascii="Verdana" w:eastAsia="Times New Roman" w:hAnsi="Verdana" w:cs="Times New Roman"/>
          <w:b/>
          <w:bCs/>
          <w:color w:val="181717"/>
          <w:sz w:val="18"/>
          <w:szCs w:val="18"/>
        </w:rPr>
        <w:t>)</w:t>
      </w:r>
      <w:r w:rsidRPr="00E61AE2">
        <w:rPr>
          <w:rFonts w:ascii="Verdana" w:eastAsia="Times New Roman" w:hAnsi="Verdana" w:cs="Times New Roman"/>
          <w:color w:val="181717"/>
          <w:sz w:val="18"/>
          <w:szCs w:val="18"/>
        </w:rPr>
        <w:t> is defined in the Enumerable class.</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If you check the signature of the Where extension method, you will find the Where method accepts a </w:t>
      </w:r>
      <w:hyperlink r:id="rId30" w:tgtFrame="_blank" w:tooltip="predicate in C#" w:history="1">
        <w:r w:rsidRPr="00E61AE2">
          <w:rPr>
            <w:rFonts w:ascii="Verdana" w:eastAsia="Times New Roman" w:hAnsi="Verdana" w:cs="Times New Roman"/>
            <w:color w:val="007BFF"/>
            <w:sz w:val="18"/>
          </w:rPr>
          <w:t>predicate</w:t>
        </w:r>
      </w:hyperlink>
      <w:r w:rsidRPr="00E61AE2">
        <w:rPr>
          <w:rFonts w:ascii="Verdana" w:eastAsia="Times New Roman" w:hAnsi="Verdana" w:cs="Times New Roman"/>
          <w:color w:val="181717"/>
          <w:sz w:val="18"/>
          <w:szCs w:val="18"/>
        </w:rPr>
        <w:t> delegate as Func&lt;Student, bool&gt;. This means you can pass any delegate function that accepts a Student object as an input parameter and returns a Boolean value as shown in the below figure. The lambda expression works as a delegate passed in the Where clause. Learn lambda expression in the next section.</w:t>
      </w:r>
    </w:p>
    <w:p w:rsidR="00E61AE2" w:rsidRPr="00E61AE2" w:rsidRDefault="00E61AE2" w:rsidP="00E6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6649720" cy="1668145"/>
            <wp:effectExtent l="19050" t="0" r="0" b="0"/>
            <wp:docPr id="13" name="Picture 13" descr="https://www.tutorialsteacher.com/Content/images/linq/linq-where-extension-method.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orialsteacher.com/Content/images/linq/linq-where-extension-method.png">
                      <a:hlinkClick r:id="rId31" tgtFrame="&quot;_blank&quot;"/>
                    </pic:cNvPr>
                    <pic:cNvPicPr>
                      <a:picLocks noChangeAspect="1" noChangeArrowheads="1"/>
                    </pic:cNvPicPr>
                  </pic:nvPicPr>
                  <pic:blipFill>
                    <a:blip r:embed="rId32"/>
                    <a:srcRect/>
                    <a:stretch>
                      <a:fillRect/>
                    </a:stretch>
                  </pic:blipFill>
                  <pic:spPr bwMode="auto">
                    <a:xfrm>
                      <a:off x="0" y="0"/>
                      <a:ext cx="6649720" cy="1668145"/>
                    </a:xfrm>
                    <a:prstGeom prst="rect">
                      <a:avLst/>
                    </a:prstGeom>
                    <a:noFill/>
                    <a:ln w="9525">
                      <a:noFill/>
                      <a:miter lim="800000"/>
                      <a:headEnd/>
                      <a:tailEnd/>
                    </a:ln>
                  </pic:spPr>
                </pic:pic>
              </a:graphicData>
            </a:graphic>
          </wp:inline>
        </w:drawing>
      </w:r>
      <w:r w:rsidRPr="00E61AE2">
        <w:rPr>
          <w:rFonts w:ascii="Times New Roman" w:eastAsia="Times New Roman" w:hAnsi="Times New Roman" w:cs="Times New Roman"/>
          <w:sz w:val="24"/>
          <w:szCs w:val="24"/>
        </w:rPr>
        <w:t>Func delegate in Where</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The following example shows how to use LINQ method syntax query with the IEnumerable&lt;T&gt; collection.</w:t>
      </w:r>
    </w:p>
    <w:p w:rsidR="00E61AE2" w:rsidRPr="00E61AE2" w:rsidRDefault="00E61AE2" w:rsidP="00E61AE2">
      <w:pPr>
        <w:spacing w:after="0" w:line="240" w:lineRule="auto"/>
        <w:jc w:val="both"/>
        <w:rPr>
          <w:rFonts w:ascii="Verdana" w:eastAsia="Times New Roman" w:hAnsi="Verdana" w:cs="Times New Roman"/>
          <w:color w:val="181717"/>
          <w:sz w:val="25"/>
          <w:szCs w:val="25"/>
        </w:rPr>
      </w:pPr>
      <w:r w:rsidRPr="00E61AE2">
        <w:rPr>
          <w:rFonts w:ascii="Verdana" w:eastAsia="Times New Roman" w:hAnsi="Verdana" w:cs="Times New Roman"/>
          <w:color w:val="181717"/>
          <w:sz w:val="25"/>
          <w:szCs w:val="25"/>
        </w:rPr>
        <w:t>Example: Method Syntax in C#</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t>// Student collection</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2B91AF"/>
          <w:sz w:val="20"/>
          <w:szCs w:val="20"/>
        </w:rPr>
        <w:t>IList</w:t>
      </w:r>
      <w:r w:rsidRPr="00E61AE2">
        <w:rPr>
          <w:rFonts w:ascii="Consolas" w:eastAsia="Times New Roman" w:hAnsi="Consolas" w:cs="Consolas"/>
          <w:color w:val="000000"/>
          <w:sz w:val="20"/>
        </w:rPr>
        <w:t>&lt;</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&gt; studentList =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List&lt;</w:t>
      </w:r>
      <w:r w:rsidRPr="00E61AE2">
        <w:rPr>
          <w:rFonts w:ascii="Consolas" w:eastAsia="Times New Roman" w:hAnsi="Consolas" w:cs="Consolas"/>
          <w:color w:val="2B91AF"/>
          <w:sz w:val="20"/>
          <w:szCs w:val="20"/>
        </w:rPr>
        <w:t>Student</w:t>
      </w:r>
      <w:proofErr w:type="gramStart"/>
      <w:r w:rsidRPr="00E61AE2">
        <w:rPr>
          <w:rFonts w:ascii="Consolas" w:eastAsia="Times New Roman" w:hAnsi="Consolas" w:cs="Consolas"/>
          <w:color w:val="000000"/>
          <w:sz w:val="20"/>
        </w:rPr>
        <w:t>&gt;(</w:t>
      </w:r>
      <w:proofErr w:type="gramEnd"/>
      <w:r w:rsidRPr="00E61AE2">
        <w:rPr>
          <w:rFonts w:ascii="Consolas" w:eastAsia="Times New Roman" w:hAnsi="Consolas" w:cs="Consolas"/>
          <w:color w:val="000000"/>
          <w:sz w:val="20"/>
        </w:rPr>
        <w:t xml:space="preserve">) {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0000FF"/>
          <w:sz w:val="20"/>
          <w:szCs w:val="20"/>
        </w:rPr>
        <w:t>new</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 { StudentID = 1, StudentName = </w:t>
      </w:r>
      <w:r w:rsidRPr="00E61AE2">
        <w:rPr>
          <w:rFonts w:ascii="Consolas" w:eastAsia="Times New Roman" w:hAnsi="Consolas" w:cs="Consolas"/>
          <w:color w:val="A31515"/>
          <w:sz w:val="20"/>
          <w:szCs w:val="20"/>
        </w:rPr>
        <w:t>"John"</w:t>
      </w:r>
      <w:r w:rsidRPr="00E61AE2">
        <w:rPr>
          <w:rFonts w:ascii="Consolas" w:eastAsia="Times New Roman" w:hAnsi="Consolas" w:cs="Consolas"/>
          <w:color w:val="000000"/>
          <w:sz w:val="20"/>
        </w:rPr>
        <w:t>, Age = 13}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0000FF"/>
          <w:sz w:val="20"/>
          <w:szCs w:val="20"/>
        </w:rPr>
        <w:t>new</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 { StudentID = 2, StudentName = </w:t>
      </w:r>
      <w:r w:rsidRPr="00E61AE2">
        <w:rPr>
          <w:rFonts w:ascii="Consolas" w:eastAsia="Times New Roman" w:hAnsi="Consolas" w:cs="Consolas"/>
          <w:color w:val="A31515"/>
          <w:sz w:val="20"/>
          <w:szCs w:val="20"/>
        </w:rPr>
        <w:t>"Moin"</w:t>
      </w:r>
      <w:r w:rsidRPr="00E61AE2">
        <w:rPr>
          <w:rFonts w:ascii="Consolas" w:eastAsia="Times New Roman" w:hAnsi="Consolas" w:cs="Consolas"/>
          <w:color w:val="000000"/>
          <w:sz w:val="20"/>
        </w:rPr>
        <w:t>,  Age = 21 }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0000FF"/>
          <w:sz w:val="20"/>
          <w:szCs w:val="20"/>
        </w:rPr>
        <w:t>new</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 { StudentID = 3, StudentName = </w:t>
      </w:r>
      <w:r w:rsidRPr="00E61AE2">
        <w:rPr>
          <w:rFonts w:ascii="Consolas" w:eastAsia="Times New Roman" w:hAnsi="Consolas" w:cs="Consolas"/>
          <w:color w:val="A31515"/>
          <w:sz w:val="20"/>
          <w:szCs w:val="20"/>
        </w:rPr>
        <w:t>"Bill"</w:t>
      </w:r>
      <w:r w:rsidRPr="00E61AE2">
        <w:rPr>
          <w:rFonts w:ascii="Consolas" w:eastAsia="Times New Roman" w:hAnsi="Consolas" w:cs="Consolas"/>
          <w:color w:val="000000"/>
          <w:sz w:val="20"/>
        </w:rPr>
        <w:t>,  Age = 18 }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0000FF"/>
          <w:sz w:val="20"/>
          <w:szCs w:val="20"/>
        </w:rPr>
        <w:t>new</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 { StudentID = 4, StudentName = </w:t>
      </w:r>
      <w:r w:rsidRPr="00E61AE2">
        <w:rPr>
          <w:rFonts w:ascii="Consolas" w:eastAsia="Times New Roman" w:hAnsi="Consolas" w:cs="Consolas"/>
          <w:color w:val="A31515"/>
          <w:sz w:val="20"/>
          <w:szCs w:val="20"/>
        </w:rPr>
        <w:t>"Ram"</w:t>
      </w:r>
      <w:r w:rsidRPr="00E61AE2">
        <w:rPr>
          <w:rFonts w:ascii="Consolas" w:eastAsia="Times New Roman" w:hAnsi="Consolas" w:cs="Consolas"/>
          <w:color w:val="000000"/>
          <w:sz w:val="20"/>
        </w:rPr>
        <w:t xml:space="preserve"> , Age = 20}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0000FF"/>
          <w:sz w:val="20"/>
          <w:szCs w:val="20"/>
        </w:rPr>
        <w:t>new</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 { StudentID = 5, StudentName = </w:t>
      </w:r>
      <w:r w:rsidRPr="00E61AE2">
        <w:rPr>
          <w:rFonts w:ascii="Consolas" w:eastAsia="Times New Roman" w:hAnsi="Consolas" w:cs="Consolas"/>
          <w:color w:val="A31515"/>
          <w:sz w:val="20"/>
          <w:szCs w:val="20"/>
        </w:rPr>
        <w:t>"Ron"</w:t>
      </w:r>
      <w:r w:rsidRPr="00E61AE2">
        <w:rPr>
          <w:rFonts w:ascii="Consolas" w:eastAsia="Times New Roman" w:hAnsi="Consolas" w:cs="Consolas"/>
          <w:color w:val="000000"/>
          <w:sz w:val="20"/>
        </w:rPr>
        <w:t xml:space="preserve"> , Age = 15 }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t>// LINQ Method Syntax to find out teenager students</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E61AE2">
        <w:rPr>
          <w:rFonts w:ascii="Consolas" w:eastAsia="Times New Roman" w:hAnsi="Consolas" w:cs="Consolas"/>
          <w:color w:val="0000FF"/>
          <w:sz w:val="20"/>
          <w:szCs w:val="20"/>
        </w:rPr>
        <w:t>var</w:t>
      </w:r>
      <w:proofErr w:type="gramEnd"/>
      <w:r w:rsidRPr="00E61AE2">
        <w:rPr>
          <w:rFonts w:ascii="Consolas" w:eastAsia="Times New Roman" w:hAnsi="Consolas" w:cs="Consolas"/>
          <w:color w:val="000000"/>
          <w:sz w:val="20"/>
        </w:rPr>
        <w:t xml:space="preserve"> teenAgerStudents = studentList.Where(s =&gt; s.Age &gt; 12 &amp;&amp; s.Age &lt; 20)</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E61AE2">
        <w:rPr>
          <w:rFonts w:ascii="Consolas" w:eastAsia="Times New Roman" w:hAnsi="Consolas" w:cs="Consolas"/>
          <w:color w:val="000000"/>
          <w:sz w:val="20"/>
        </w:rPr>
        <w:t xml:space="preserve">                                  .ToList&lt;</w:t>
      </w:r>
      <w:r w:rsidRPr="00E61AE2">
        <w:rPr>
          <w:rFonts w:ascii="Consolas" w:eastAsia="Times New Roman" w:hAnsi="Consolas" w:cs="Consolas"/>
          <w:color w:val="2B91AF"/>
          <w:sz w:val="20"/>
          <w:szCs w:val="20"/>
        </w:rPr>
        <w:t>Student</w:t>
      </w:r>
      <w:proofErr w:type="gramStart"/>
      <w:r w:rsidRPr="00E61AE2">
        <w:rPr>
          <w:rFonts w:ascii="Consolas" w:eastAsia="Times New Roman" w:hAnsi="Consolas" w:cs="Consolas"/>
          <w:color w:val="000000"/>
          <w:sz w:val="20"/>
        </w:rPr>
        <w:t>&gt;(</w:t>
      </w:r>
      <w:proofErr w:type="gramEnd"/>
      <w:r w:rsidRPr="00E61AE2">
        <w:rPr>
          <w:rFonts w:ascii="Consolas" w:eastAsia="Times New Roman" w:hAnsi="Consolas" w:cs="Consolas"/>
          <w:color w:val="000000"/>
          <w:sz w:val="20"/>
        </w:rPr>
        <w:t>);</w:t>
      </w:r>
    </w:p>
    <w:p w:rsidR="00E61AE2" w:rsidRPr="00E61AE2" w:rsidRDefault="008609A9" w:rsidP="00E61AE2">
      <w:pPr>
        <w:spacing w:after="0" w:line="240" w:lineRule="auto"/>
        <w:jc w:val="both"/>
        <w:rPr>
          <w:rFonts w:ascii="Verdana" w:eastAsia="Times New Roman" w:hAnsi="Verdana" w:cs="Times New Roman"/>
          <w:color w:val="181717"/>
          <w:sz w:val="18"/>
          <w:szCs w:val="18"/>
        </w:rPr>
      </w:pPr>
      <w:hyperlink r:id="rId33" w:tgtFrame="_blank" w:tooltip="Try this example code yourself" w:history="1"/>
    </w:p>
    <w:p w:rsidR="00E61AE2" w:rsidRPr="00E61AE2" w:rsidRDefault="00E61AE2" w:rsidP="00E61AE2">
      <w:pPr>
        <w:spacing w:after="0" w:line="240" w:lineRule="auto"/>
        <w:jc w:val="both"/>
        <w:rPr>
          <w:rFonts w:ascii="Verdana" w:eastAsia="Times New Roman" w:hAnsi="Verdana" w:cs="Times New Roman"/>
          <w:color w:val="181717"/>
          <w:sz w:val="25"/>
          <w:szCs w:val="25"/>
        </w:rPr>
      </w:pPr>
      <w:r w:rsidRPr="00E61AE2">
        <w:rPr>
          <w:rFonts w:ascii="Verdana" w:eastAsia="Times New Roman" w:hAnsi="Verdana" w:cs="Times New Roman"/>
          <w:color w:val="181717"/>
          <w:sz w:val="25"/>
          <w:szCs w:val="25"/>
        </w:rPr>
        <w:t>Example: Method Syntax in VB.Net</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lastRenderedPageBreak/>
        <w:t>// Student collection</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FF"/>
          <w:sz w:val="20"/>
          <w:szCs w:val="20"/>
        </w:rPr>
        <w:t>Dim</w:t>
      </w:r>
      <w:r w:rsidRPr="00E61AE2">
        <w:rPr>
          <w:rFonts w:ascii="Consolas" w:eastAsia="Times New Roman" w:hAnsi="Consolas" w:cs="Consolas"/>
          <w:color w:val="000000"/>
          <w:sz w:val="20"/>
        </w:rPr>
        <w:t xml:space="preserve"> studentList =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List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Of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From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With</w:t>
      </w:r>
      <w:r w:rsidRPr="00E61AE2">
        <w:rPr>
          <w:rFonts w:ascii="Consolas" w:eastAsia="Times New Roman" w:hAnsi="Consolas" w:cs="Consolas"/>
          <w:color w:val="000000"/>
          <w:sz w:val="20"/>
        </w:rPr>
        <w:t xml:space="preserve"> {.StudentID = 1, .StudentName = </w:t>
      </w:r>
      <w:r w:rsidRPr="00E61AE2">
        <w:rPr>
          <w:rFonts w:ascii="Consolas" w:eastAsia="Times New Roman" w:hAnsi="Consolas" w:cs="Consolas"/>
          <w:color w:val="A31515"/>
          <w:sz w:val="20"/>
          <w:szCs w:val="20"/>
        </w:rPr>
        <w:t>"John"</w:t>
      </w:r>
      <w:r w:rsidRPr="00E61AE2">
        <w:rPr>
          <w:rFonts w:ascii="Consolas" w:eastAsia="Times New Roman" w:hAnsi="Consolas" w:cs="Consolas"/>
          <w:color w:val="000000"/>
          <w:sz w:val="20"/>
        </w:rPr>
        <w:t>, .Age = 13},</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With</w:t>
      </w:r>
      <w:r w:rsidRPr="00E61AE2">
        <w:rPr>
          <w:rFonts w:ascii="Consolas" w:eastAsia="Times New Roman" w:hAnsi="Consolas" w:cs="Consolas"/>
          <w:color w:val="000000"/>
          <w:sz w:val="20"/>
        </w:rPr>
        <w:t xml:space="preserve"> {.StudentID = 2, .StudentName = </w:t>
      </w:r>
      <w:r w:rsidRPr="00E61AE2">
        <w:rPr>
          <w:rFonts w:ascii="Consolas" w:eastAsia="Times New Roman" w:hAnsi="Consolas" w:cs="Consolas"/>
          <w:color w:val="A31515"/>
          <w:sz w:val="20"/>
          <w:szCs w:val="20"/>
        </w:rPr>
        <w:t>"Moin"</w:t>
      </w:r>
      <w:r w:rsidRPr="00E61AE2">
        <w:rPr>
          <w:rFonts w:ascii="Consolas" w:eastAsia="Times New Roman" w:hAnsi="Consolas" w:cs="Consolas"/>
          <w:color w:val="000000"/>
          <w:sz w:val="20"/>
        </w:rPr>
        <w:t>, .Age = 21},</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With</w:t>
      </w:r>
      <w:r w:rsidRPr="00E61AE2">
        <w:rPr>
          <w:rFonts w:ascii="Consolas" w:eastAsia="Times New Roman" w:hAnsi="Consolas" w:cs="Consolas"/>
          <w:color w:val="000000"/>
          <w:sz w:val="20"/>
        </w:rPr>
        <w:t xml:space="preserve"> {.StudentID = 3, .StudentName = </w:t>
      </w:r>
      <w:r w:rsidRPr="00E61AE2">
        <w:rPr>
          <w:rFonts w:ascii="Consolas" w:eastAsia="Times New Roman" w:hAnsi="Consolas" w:cs="Consolas"/>
          <w:color w:val="A31515"/>
          <w:sz w:val="20"/>
          <w:szCs w:val="20"/>
        </w:rPr>
        <w:t>"Bill"</w:t>
      </w:r>
      <w:r w:rsidRPr="00E61AE2">
        <w:rPr>
          <w:rFonts w:ascii="Consolas" w:eastAsia="Times New Roman" w:hAnsi="Consolas" w:cs="Consolas"/>
          <w:color w:val="000000"/>
          <w:sz w:val="20"/>
        </w:rPr>
        <w:t>, .Age = 18},</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With</w:t>
      </w:r>
      <w:r w:rsidRPr="00E61AE2">
        <w:rPr>
          <w:rFonts w:ascii="Consolas" w:eastAsia="Times New Roman" w:hAnsi="Consolas" w:cs="Consolas"/>
          <w:color w:val="000000"/>
          <w:sz w:val="20"/>
        </w:rPr>
        <w:t xml:space="preserve"> {.StudentID = 4, .StudentName = </w:t>
      </w:r>
      <w:r w:rsidRPr="00E61AE2">
        <w:rPr>
          <w:rFonts w:ascii="Consolas" w:eastAsia="Times New Roman" w:hAnsi="Consolas" w:cs="Consolas"/>
          <w:color w:val="A31515"/>
          <w:sz w:val="20"/>
          <w:szCs w:val="20"/>
        </w:rPr>
        <w:t>"Ram"</w:t>
      </w:r>
      <w:r w:rsidRPr="00E61AE2">
        <w:rPr>
          <w:rFonts w:ascii="Consolas" w:eastAsia="Times New Roman" w:hAnsi="Consolas" w:cs="Consolas"/>
          <w:color w:val="000000"/>
          <w:sz w:val="20"/>
        </w:rPr>
        <w:t>, .Age = 20},</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With</w:t>
      </w:r>
      <w:r w:rsidRPr="00E61AE2">
        <w:rPr>
          <w:rFonts w:ascii="Consolas" w:eastAsia="Times New Roman" w:hAnsi="Consolas" w:cs="Consolas"/>
          <w:color w:val="000000"/>
          <w:sz w:val="20"/>
        </w:rPr>
        <w:t xml:space="preserve"> {.StudentID = 5, .StudentName = </w:t>
      </w:r>
      <w:r w:rsidRPr="00E61AE2">
        <w:rPr>
          <w:rFonts w:ascii="Consolas" w:eastAsia="Times New Roman" w:hAnsi="Consolas" w:cs="Consolas"/>
          <w:color w:val="A31515"/>
          <w:sz w:val="20"/>
          <w:szCs w:val="20"/>
        </w:rPr>
        <w:t>"Ron"</w:t>
      </w:r>
      <w:r w:rsidRPr="00E61AE2">
        <w:rPr>
          <w:rFonts w:ascii="Consolas" w:eastAsia="Times New Roman" w:hAnsi="Consolas" w:cs="Consolas"/>
          <w:color w:val="000000"/>
          <w:sz w:val="20"/>
        </w:rPr>
        <w:t>, .Age = 15}</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t>// LINQ Method Syntax to find out teenager students</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FF"/>
          <w:sz w:val="20"/>
          <w:szCs w:val="20"/>
        </w:rPr>
        <w:t>Dim</w:t>
      </w:r>
      <w:r w:rsidRPr="00E61AE2">
        <w:rPr>
          <w:rFonts w:ascii="Consolas" w:eastAsia="Times New Roman" w:hAnsi="Consolas" w:cs="Consolas"/>
          <w:color w:val="000000"/>
          <w:sz w:val="20"/>
        </w:rPr>
        <w:t xml:space="preserve"> teenAgerStudents </w:t>
      </w:r>
      <w:r w:rsidRPr="00E61AE2">
        <w:rPr>
          <w:rFonts w:ascii="Consolas" w:eastAsia="Times New Roman" w:hAnsi="Consolas" w:cs="Consolas"/>
          <w:color w:val="0000FF"/>
          <w:sz w:val="20"/>
          <w:szCs w:val="20"/>
        </w:rPr>
        <w:t>As</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IList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FF"/>
          <w:sz w:val="20"/>
          <w:szCs w:val="20"/>
        </w:rPr>
        <w:t>Of</w:t>
      </w:r>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 studentList.Where(</w:t>
      </w:r>
      <w:r w:rsidRPr="00E61AE2">
        <w:rPr>
          <w:rFonts w:ascii="Consolas" w:eastAsia="Times New Roman" w:hAnsi="Consolas" w:cs="Consolas"/>
          <w:color w:val="0000FF"/>
          <w:sz w:val="20"/>
          <w:szCs w:val="20"/>
        </w:rPr>
        <w:t>Function</w:t>
      </w:r>
      <w:r w:rsidRPr="00E61AE2">
        <w:rPr>
          <w:rFonts w:ascii="Consolas" w:eastAsia="Times New Roman" w:hAnsi="Consolas" w:cs="Consolas"/>
          <w:color w:val="000000"/>
          <w:sz w:val="20"/>
        </w:rPr>
        <w:t xml:space="preserve">(s) s.Age &gt; 12 </w:t>
      </w:r>
      <w:r w:rsidRPr="00E61AE2">
        <w:rPr>
          <w:rFonts w:ascii="Consolas" w:eastAsia="Times New Roman" w:hAnsi="Consolas" w:cs="Consolas"/>
          <w:color w:val="0000FF"/>
          <w:sz w:val="20"/>
          <w:szCs w:val="20"/>
        </w:rPr>
        <w:t>And</w:t>
      </w:r>
      <w:r w:rsidRPr="00E61AE2">
        <w:rPr>
          <w:rFonts w:ascii="Consolas" w:eastAsia="Times New Roman" w:hAnsi="Consolas" w:cs="Consolas"/>
          <w:color w:val="000000"/>
          <w:sz w:val="20"/>
        </w:rPr>
        <w:t xml:space="preserve"> s.Age &lt; 20)</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000000"/>
          <w:sz w:val="20"/>
        </w:rPr>
        <w:t>ToList()</w:t>
      </w:r>
      <w:proofErr w:type="gramEnd"/>
    </w:p>
    <w:p w:rsidR="0006722B" w:rsidRDefault="0006722B" w:rsidP="0006722B">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Anatomy of the Lambda Expression</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C# 3.0(.NET 3.5) introduced the lambda expression along with LINQ. The lambda expression is a shorter way of representing </w:t>
      </w:r>
      <w:hyperlink r:id="rId34" w:history="1">
        <w:r>
          <w:rPr>
            <w:rStyle w:val="Hyperlink"/>
            <w:rFonts w:ascii="Verdana" w:hAnsi="Verdana"/>
            <w:color w:val="007BFF"/>
            <w:sz w:val="18"/>
            <w:szCs w:val="18"/>
          </w:rPr>
          <w:t>anonymous method</w:t>
        </w:r>
      </w:hyperlink>
      <w:r>
        <w:rPr>
          <w:rFonts w:ascii="Verdana" w:hAnsi="Verdana"/>
          <w:color w:val="181717"/>
          <w:sz w:val="18"/>
          <w:szCs w:val="18"/>
        </w:rPr>
        <w:t> using some special syntax.</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For example, following anonymous method checks if student is teenager or not:</w:t>
      </w:r>
    </w:p>
    <w:p w:rsidR="0006722B" w:rsidRDefault="0006722B" w:rsidP="0006722B">
      <w:pPr>
        <w:jc w:val="both"/>
        <w:rPr>
          <w:rFonts w:ascii="Verdana" w:hAnsi="Verdana"/>
          <w:color w:val="181717"/>
          <w:sz w:val="25"/>
          <w:szCs w:val="25"/>
        </w:rPr>
      </w:pPr>
      <w:r>
        <w:rPr>
          <w:rFonts w:ascii="Verdana" w:hAnsi="Verdana"/>
          <w:color w:val="181717"/>
          <w:sz w:val="25"/>
          <w:szCs w:val="25"/>
        </w:rPr>
        <w:t>Example: Anonymous Method in C#</w:t>
      </w:r>
    </w:p>
    <w:p w:rsidR="0006722B" w:rsidRDefault="0006722B" w:rsidP="0006722B">
      <w:pPr>
        <w:pStyle w:val="HTMLPreformatted"/>
        <w:shd w:val="clear" w:color="auto" w:fill="FFFFFF"/>
        <w:jc w:val="both"/>
        <w:rPr>
          <w:rFonts w:ascii="Consolas" w:hAnsi="Consolas" w:cs="Consolas"/>
          <w:color w:val="000000"/>
          <w:sz w:val="17"/>
          <w:szCs w:val="17"/>
        </w:rPr>
      </w:pPr>
      <w:proofErr w:type="gramStart"/>
      <w:r>
        <w:rPr>
          <w:rStyle w:val="kwrd"/>
          <w:rFonts w:ascii="Consolas" w:hAnsi="Consolas" w:cs="Consolas"/>
          <w:color w:val="0000FF"/>
        </w:rPr>
        <w:t>delegate</w:t>
      </w:r>
      <w:r>
        <w:rPr>
          <w:rStyle w:val="HTMLCode"/>
          <w:rFonts w:ascii="Consolas" w:hAnsi="Consolas" w:cs="Consolas"/>
          <w:color w:val="000000"/>
        </w:rPr>
        <w:t>(</w:t>
      </w:r>
      <w:proofErr w:type="gramEnd"/>
      <w:r>
        <w:rPr>
          <w:rStyle w:val="userclass"/>
          <w:rFonts w:ascii="Consolas" w:hAnsi="Consolas" w:cs="Consolas"/>
          <w:color w:val="2B91AF"/>
        </w:rPr>
        <w:t>Student</w:t>
      </w:r>
      <w:r>
        <w:rPr>
          <w:rStyle w:val="HTMLCode"/>
          <w:rFonts w:ascii="Consolas" w:hAnsi="Consolas" w:cs="Consolas"/>
          <w:color w:val="000000"/>
        </w:rPr>
        <w:t xml:space="preserve"> s) { </w:t>
      </w:r>
      <w:r>
        <w:rPr>
          <w:rStyle w:val="kwrd"/>
          <w:rFonts w:ascii="Consolas" w:hAnsi="Consolas" w:cs="Consolas"/>
          <w:color w:val="0000FF"/>
        </w:rPr>
        <w:t>return</w:t>
      </w:r>
      <w:r>
        <w:rPr>
          <w:rStyle w:val="HTMLCode"/>
          <w:rFonts w:ascii="Consolas" w:hAnsi="Consolas" w:cs="Consolas"/>
          <w:color w:val="000000"/>
        </w:rPr>
        <w:t xml:space="preserve"> s.Age &gt; 12 &amp;&amp; s.Age &lt; 20; };</w:t>
      </w:r>
    </w:p>
    <w:p w:rsidR="0006722B" w:rsidRDefault="008609A9" w:rsidP="0006722B">
      <w:pPr>
        <w:jc w:val="both"/>
        <w:rPr>
          <w:rFonts w:ascii="Verdana" w:hAnsi="Verdana" w:cs="Times New Roman"/>
          <w:color w:val="181717"/>
          <w:sz w:val="18"/>
          <w:szCs w:val="18"/>
        </w:rPr>
      </w:pPr>
      <w:hyperlink r:id="rId35"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t>Example: Anonymous method in VB.Net</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Dim</w:t>
      </w:r>
      <w:r>
        <w:rPr>
          <w:rStyle w:val="HTMLCode"/>
          <w:rFonts w:ascii="Consolas" w:hAnsi="Consolas" w:cs="Consolas"/>
          <w:color w:val="000000"/>
        </w:rPr>
        <w:t xml:space="preserve"> isStudentTeenAger = </w:t>
      </w:r>
      <w:r>
        <w:rPr>
          <w:rStyle w:val="kwrd"/>
          <w:rFonts w:ascii="Consolas" w:hAnsi="Consolas" w:cs="Consolas"/>
          <w:color w:val="0000FF"/>
        </w:rPr>
        <w:t>Function</w:t>
      </w:r>
      <w:r>
        <w:rPr>
          <w:rStyle w:val="HTMLCode"/>
          <w:rFonts w:ascii="Consolas" w:hAnsi="Consolas" w:cs="Consolas"/>
          <w:color w:val="000000"/>
        </w:rPr>
        <w:t xml:space="preserve">(s </w:t>
      </w:r>
      <w:r>
        <w:rPr>
          <w:rStyle w:val="kwrd"/>
          <w:rFonts w:ascii="Consolas" w:hAnsi="Consolas" w:cs="Consolas"/>
          <w:color w:val="0000FF"/>
        </w:rPr>
        <w:t>As</w:t>
      </w:r>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w:t>
      </w:r>
      <w:r>
        <w:rPr>
          <w:rStyle w:val="kwrd"/>
          <w:rFonts w:ascii="Consolas" w:hAnsi="Consolas" w:cs="Consolas"/>
          <w:color w:val="0000FF"/>
        </w:rPr>
        <w:t>As</w:t>
      </w:r>
      <w:r>
        <w:rPr>
          <w:rStyle w:val="HTMLCode"/>
          <w:rFonts w:ascii="Consolas" w:hAnsi="Consolas" w:cs="Consolas"/>
          <w:color w:val="000000"/>
        </w:rPr>
        <w:t xml:space="preserve"> </w:t>
      </w:r>
      <w:r>
        <w:rPr>
          <w:rStyle w:val="kwrd"/>
          <w:rFonts w:ascii="Consolas" w:hAnsi="Consolas" w:cs="Consolas"/>
          <w:color w:val="0000FF"/>
        </w:rPr>
        <w:t>Boolean</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Return</w:t>
      </w:r>
      <w:r>
        <w:rPr>
          <w:rStyle w:val="HTMLCode"/>
          <w:rFonts w:ascii="Consolas" w:hAnsi="Consolas" w:cs="Consolas"/>
          <w:color w:val="000000"/>
        </w:rPr>
        <w:t xml:space="preserve"> s.Age &gt; 12 </w:t>
      </w:r>
      <w:proofErr w:type="gramStart"/>
      <w:r>
        <w:rPr>
          <w:rStyle w:val="kwrd"/>
          <w:rFonts w:ascii="Consolas" w:hAnsi="Consolas" w:cs="Consolas"/>
          <w:color w:val="0000FF"/>
        </w:rPr>
        <w:t>And</w:t>
      </w:r>
      <w:proofErr w:type="gramEnd"/>
      <w:r>
        <w:rPr>
          <w:rStyle w:val="HTMLCode"/>
          <w:rFonts w:ascii="Consolas" w:hAnsi="Consolas" w:cs="Consolas"/>
          <w:color w:val="000000"/>
        </w:rPr>
        <w:t xml:space="preserve"> s.Age &lt; 20</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 xml:space="preserve">                        </w:t>
      </w:r>
      <w:r>
        <w:rPr>
          <w:rStyle w:val="kwrd"/>
          <w:rFonts w:ascii="Consolas" w:hAnsi="Consolas" w:cs="Consolas"/>
          <w:color w:val="0000FF"/>
        </w:rPr>
        <w:t>End</w:t>
      </w:r>
      <w:r>
        <w:rPr>
          <w:rStyle w:val="HTMLCode"/>
          <w:rFonts w:ascii="Consolas" w:hAnsi="Consolas" w:cs="Consolas"/>
          <w:color w:val="000000"/>
        </w:rPr>
        <w:t xml:space="preserve"> </w:t>
      </w:r>
      <w:r>
        <w:rPr>
          <w:rStyle w:val="kwrd"/>
          <w:rFonts w:ascii="Consolas" w:hAnsi="Consolas" w:cs="Consolas"/>
          <w:color w:val="0000FF"/>
        </w:rPr>
        <w:t>Function</w:t>
      </w:r>
    </w:p>
    <w:p w:rsidR="0006722B" w:rsidRDefault="008609A9" w:rsidP="0006722B">
      <w:pPr>
        <w:jc w:val="both"/>
        <w:rPr>
          <w:rFonts w:ascii="Verdana" w:hAnsi="Verdana" w:cs="Times New Roman"/>
          <w:color w:val="181717"/>
          <w:sz w:val="18"/>
          <w:szCs w:val="18"/>
        </w:rPr>
      </w:pPr>
      <w:hyperlink r:id="rId36" w:tgtFrame="_blank" w:tooltip="Try this example code yourself" w:history="1"/>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above anonymous method can be represented using a Lambda Expression in C# and VB.Net as below:</w:t>
      </w:r>
    </w:p>
    <w:p w:rsidR="0006722B" w:rsidRDefault="0006722B" w:rsidP="0006722B">
      <w:pPr>
        <w:jc w:val="both"/>
        <w:rPr>
          <w:rFonts w:ascii="Verdana" w:hAnsi="Verdana"/>
          <w:color w:val="181717"/>
          <w:sz w:val="25"/>
          <w:szCs w:val="25"/>
        </w:rPr>
      </w:pPr>
      <w:r>
        <w:rPr>
          <w:rFonts w:ascii="Verdana" w:hAnsi="Verdana"/>
          <w:color w:val="181717"/>
          <w:sz w:val="25"/>
          <w:szCs w:val="25"/>
        </w:rPr>
        <w:t>Example: Lambda Expression in C#</w:t>
      </w:r>
    </w:p>
    <w:p w:rsidR="0006722B" w:rsidRDefault="0006722B" w:rsidP="0006722B">
      <w:pPr>
        <w:pStyle w:val="HTMLPreformatted"/>
        <w:shd w:val="clear" w:color="auto" w:fill="FFFFFF"/>
        <w:jc w:val="both"/>
        <w:rPr>
          <w:rFonts w:ascii="Consolas" w:hAnsi="Consolas" w:cs="Consolas"/>
          <w:color w:val="000000"/>
          <w:sz w:val="17"/>
          <w:szCs w:val="17"/>
        </w:rPr>
      </w:pPr>
      <w:proofErr w:type="gramStart"/>
      <w:r>
        <w:rPr>
          <w:rStyle w:val="HTMLCode"/>
          <w:rFonts w:ascii="Consolas" w:hAnsi="Consolas" w:cs="Consolas"/>
          <w:color w:val="000000"/>
        </w:rPr>
        <w:t>s</w:t>
      </w:r>
      <w:proofErr w:type="gramEnd"/>
      <w:r>
        <w:rPr>
          <w:rStyle w:val="HTMLCode"/>
          <w:rFonts w:ascii="Consolas" w:hAnsi="Consolas" w:cs="Consolas"/>
          <w:color w:val="000000"/>
        </w:rPr>
        <w:t xml:space="preserve"> =&gt; s.Age &gt; 12 &amp;&amp; s.Age &lt; 20</w:t>
      </w:r>
    </w:p>
    <w:p w:rsidR="0006722B" w:rsidRDefault="008609A9" w:rsidP="0006722B">
      <w:pPr>
        <w:jc w:val="both"/>
        <w:rPr>
          <w:rFonts w:ascii="Verdana" w:hAnsi="Verdana" w:cs="Times New Roman"/>
          <w:color w:val="181717"/>
          <w:sz w:val="18"/>
          <w:szCs w:val="18"/>
        </w:rPr>
      </w:pPr>
      <w:hyperlink r:id="rId37"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t>Example: Lambda Expression in VB.Net</w:t>
      </w:r>
    </w:p>
    <w:p w:rsidR="0006722B" w:rsidRDefault="0006722B" w:rsidP="0006722B">
      <w:pPr>
        <w:pStyle w:val="HTMLPreformatted"/>
        <w:shd w:val="clear" w:color="auto" w:fill="FFFFFF"/>
        <w:jc w:val="both"/>
        <w:rPr>
          <w:rFonts w:ascii="Consolas" w:hAnsi="Consolas" w:cs="Consolas"/>
          <w:color w:val="000000"/>
          <w:sz w:val="17"/>
          <w:szCs w:val="17"/>
        </w:rPr>
      </w:pPr>
      <w:r>
        <w:rPr>
          <w:rStyle w:val="kwrd"/>
          <w:rFonts w:ascii="Consolas" w:hAnsi="Consolas" w:cs="Consolas"/>
          <w:color w:val="0000FF"/>
        </w:rPr>
        <w:t>Function</w:t>
      </w:r>
      <w:r>
        <w:rPr>
          <w:rStyle w:val="HTMLCode"/>
          <w:rFonts w:ascii="Consolas" w:hAnsi="Consolas" w:cs="Consolas"/>
          <w:color w:val="000000"/>
        </w:rPr>
        <w:t xml:space="preserve">(s) </w:t>
      </w:r>
      <w:proofErr w:type="gramStart"/>
      <w:r>
        <w:rPr>
          <w:rStyle w:val="HTMLCode"/>
          <w:rFonts w:ascii="Consolas" w:hAnsi="Consolas" w:cs="Consolas"/>
          <w:color w:val="000000"/>
        </w:rPr>
        <w:t>s.Age  &gt;</w:t>
      </w:r>
      <w:proofErr w:type="gramEnd"/>
      <w:r>
        <w:rPr>
          <w:rStyle w:val="HTMLCode"/>
          <w:rFonts w:ascii="Consolas" w:hAnsi="Consolas" w:cs="Consolas"/>
          <w:color w:val="000000"/>
        </w:rPr>
        <w:t xml:space="preserve"> 12 </w:t>
      </w:r>
      <w:r>
        <w:rPr>
          <w:rStyle w:val="kwrd"/>
          <w:rFonts w:ascii="Consolas" w:hAnsi="Consolas" w:cs="Consolas"/>
          <w:color w:val="0000FF"/>
        </w:rPr>
        <w:t>And</w:t>
      </w:r>
      <w:r>
        <w:rPr>
          <w:rStyle w:val="HTMLCode"/>
          <w:rFonts w:ascii="Consolas" w:hAnsi="Consolas" w:cs="Consolas"/>
          <w:color w:val="000000"/>
        </w:rPr>
        <w:t xml:space="preserve"> s.Age &lt; 20</w:t>
      </w:r>
    </w:p>
    <w:p w:rsidR="0006722B" w:rsidRDefault="008609A9" w:rsidP="0006722B">
      <w:pPr>
        <w:jc w:val="both"/>
        <w:rPr>
          <w:rFonts w:ascii="Verdana" w:hAnsi="Verdana" w:cs="Times New Roman"/>
          <w:color w:val="181717"/>
          <w:sz w:val="18"/>
          <w:szCs w:val="18"/>
        </w:rPr>
      </w:pPr>
      <w:hyperlink r:id="rId38" w:tgtFrame="_blank" w:tooltip="Try this example code yourself" w:history="1"/>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Let's see how the lambda expression evolved from the following anonymous method.</w:t>
      </w:r>
    </w:p>
    <w:p w:rsidR="0006722B" w:rsidRDefault="0006722B" w:rsidP="0006722B">
      <w:pPr>
        <w:jc w:val="both"/>
        <w:rPr>
          <w:rFonts w:ascii="Verdana" w:hAnsi="Verdana"/>
          <w:color w:val="181717"/>
          <w:sz w:val="25"/>
          <w:szCs w:val="25"/>
        </w:rPr>
      </w:pPr>
      <w:r>
        <w:rPr>
          <w:rFonts w:ascii="Verdana" w:hAnsi="Verdana"/>
          <w:color w:val="181717"/>
          <w:sz w:val="25"/>
          <w:szCs w:val="25"/>
        </w:rPr>
        <w:t>Example: Anonymous method in C#</w:t>
      </w:r>
    </w:p>
    <w:p w:rsidR="0006722B" w:rsidRDefault="0006722B" w:rsidP="0006722B">
      <w:pPr>
        <w:pStyle w:val="HTMLPreformatted"/>
        <w:shd w:val="clear" w:color="auto" w:fill="FFFFFF"/>
        <w:jc w:val="both"/>
        <w:rPr>
          <w:rFonts w:ascii="Consolas" w:hAnsi="Consolas" w:cs="Consolas"/>
          <w:color w:val="000000"/>
          <w:sz w:val="17"/>
          <w:szCs w:val="17"/>
        </w:rPr>
      </w:pPr>
      <w:proofErr w:type="gramStart"/>
      <w:r>
        <w:rPr>
          <w:rStyle w:val="kwrd"/>
          <w:rFonts w:ascii="Consolas" w:hAnsi="Consolas" w:cs="Consolas"/>
          <w:color w:val="0000FF"/>
        </w:rPr>
        <w:t>delegate</w:t>
      </w:r>
      <w:r>
        <w:rPr>
          <w:rStyle w:val="HTMLCode"/>
          <w:rFonts w:ascii="Consolas" w:hAnsi="Consolas" w:cs="Consolas"/>
          <w:color w:val="000000"/>
        </w:rPr>
        <w:t>(</w:t>
      </w:r>
      <w:proofErr w:type="gramEnd"/>
      <w:r>
        <w:rPr>
          <w:rStyle w:val="userclass"/>
          <w:rFonts w:ascii="Consolas" w:hAnsi="Consolas" w:cs="Consolas"/>
          <w:color w:val="2B91AF"/>
        </w:rPr>
        <w:t>Student</w:t>
      </w:r>
      <w:r>
        <w:rPr>
          <w:rStyle w:val="HTMLCode"/>
          <w:rFonts w:ascii="Consolas" w:hAnsi="Consolas" w:cs="Consolas"/>
          <w:color w:val="000000"/>
        </w:rPr>
        <w:t xml:space="preserve"> s) { </w:t>
      </w:r>
      <w:r>
        <w:rPr>
          <w:rStyle w:val="kwrd"/>
          <w:rFonts w:ascii="Consolas" w:hAnsi="Consolas" w:cs="Consolas"/>
          <w:color w:val="0000FF"/>
        </w:rPr>
        <w:t>return</w:t>
      </w:r>
      <w:r>
        <w:rPr>
          <w:rStyle w:val="HTMLCode"/>
          <w:rFonts w:ascii="Consolas" w:hAnsi="Consolas" w:cs="Consolas"/>
          <w:color w:val="000000"/>
        </w:rPr>
        <w:t xml:space="preserve"> s.Age &gt; 12 &amp;&amp; s.Age &lt; 20; };</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Lambda expression evolves from anonymous method by first removing the delegate keyword and parameter type and adding a lambda operator =&gt;.</w:t>
      </w:r>
    </w:p>
    <w:p w:rsidR="0006722B" w:rsidRDefault="0006722B" w:rsidP="0006722B">
      <w:pPr>
        <w:rPr>
          <w:rFonts w:ascii="Times New Roman" w:hAnsi="Times New Roman"/>
          <w:sz w:val="24"/>
          <w:szCs w:val="24"/>
        </w:rPr>
      </w:pPr>
      <w:r>
        <w:rPr>
          <w:noProof/>
          <w:color w:val="007BFF"/>
        </w:rPr>
        <w:lastRenderedPageBreak/>
        <w:drawing>
          <wp:inline distT="0" distB="0" distL="0" distR="0">
            <wp:extent cx="6817995" cy="2011680"/>
            <wp:effectExtent l="19050" t="0" r="1905" b="0"/>
            <wp:docPr id="17" name="Picture 17" descr="https://www.tutorialsteacher.com/Content/images/linq/lambda-expression-1.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utorialsteacher.com/Content/images/linq/lambda-expression-1.png">
                      <a:hlinkClick r:id="rId39" tgtFrame="&quot;_blank&quot;"/>
                    </pic:cNvPr>
                    <pic:cNvPicPr>
                      <a:picLocks noChangeAspect="1" noChangeArrowheads="1"/>
                    </pic:cNvPicPr>
                  </pic:nvPicPr>
                  <pic:blipFill>
                    <a:blip r:embed="rId40"/>
                    <a:srcRect/>
                    <a:stretch>
                      <a:fillRect/>
                    </a:stretch>
                  </pic:blipFill>
                  <pic:spPr bwMode="auto">
                    <a:xfrm>
                      <a:off x="0" y="0"/>
                      <a:ext cx="6817995" cy="2011680"/>
                    </a:xfrm>
                    <a:prstGeom prst="rect">
                      <a:avLst/>
                    </a:prstGeom>
                    <a:noFill/>
                    <a:ln w="9525">
                      <a:noFill/>
                      <a:miter lim="800000"/>
                      <a:headEnd/>
                      <a:tailEnd/>
                    </a:ln>
                  </pic:spPr>
                </pic:pic>
              </a:graphicData>
            </a:graphic>
          </wp:inline>
        </w:drawing>
      </w:r>
      <w:r>
        <w:t>Lambda Expression from Anonymous Method</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above lambda expression is absolutely valid, but we don't need the curly braces, return and semicolon if we have only one statement that returns a value. So we can eliminate it.</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Also, we can remove parenthesis (), if we have only one parameter.</w:t>
      </w:r>
    </w:p>
    <w:p w:rsidR="0006722B" w:rsidRDefault="0006722B" w:rsidP="0006722B">
      <w:pPr>
        <w:rPr>
          <w:rFonts w:ascii="Times New Roman" w:hAnsi="Times New Roman"/>
          <w:sz w:val="24"/>
          <w:szCs w:val="24"/>
        </w:rPr>
      </w:pPr>
      <w:r>
        <w:rPr>
          <w:noProof/>
          <w:color w:val="007BFF"/>
        </w:rPr>
        <w:drawing>
          <wp:inline distT="0" distB="0" distL="0" distR="0">
            <wp:extent cx="5588635" cy="2238375"/>
            <wp:effectExtent l="19050" t="0" r="0" b="0"/>
            <wp:docPr id="18" name="Picture 18" descr="https://www.tutorialsteacher.com/Content/images/linq/lambda-expression-2.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utorialsteacher.com/Content/images/linq/lambda-expression-2.png">
                      <a:hlinkClick r:id="rId41" tgtFrame="&quot;_blank&quot;"/>
                    </pic:cNvPr>
                    <pic:cNvPicPr>
                      <a:picLocks noChangeAspect="1" noChangeArrowheads="1"/>
                    </pic:cNvPicPr>
                  </pic:nvPicPr>
                  <pic:blipFill>
                    <a:blip r:embed="rId42"/>
                    <a:srcRect/>
                    <a:stretch>
                      <a:fillRect/>
                    </a:stretch>
                  </pic:blipFill>
                  <pic:spPr bwMode="auto">
                    <a:xfrm>
                      <a:off x="0" y="0"/>
                      <a:ext cx="5588635" cy="2238375"/>
                    </a:xfrm>
                    <a:prstGeom prst="rect">
                      <a:avLst/>
                    </a:prstGeom>
                    <a:noFill/>
                    <a:ln w="9525">
                      <a:noFill/>
                      <a:miter lim="800000"/>
                      <a:headEnd/>
                      <a:tailEnd/>
                    </a:ln>
                  </pic:spPr>
                </pic:pic>
              </a:graphicData>
            </a:graphic>
          </wp:inline>
        </w:drawing>
      </w:r>
      <w:r>
        <w:t>Lambda Expression from Anonymous Method</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Thus, we got the lambda expression: </w:t>
      </w:r>
      <w:r>
        <w:rPr>
          <w:rStyle w:val="HTMLCode"/>
          <w:rFonts w:ascii="Consolas" w:hAnsi="Consolas" w:cs="Consolas"/>
          <w:color w:val="000000"/>
          <w:sz w:val="18"/>
          <w:szCs w:val="18"/>
          <w:bdr w:val="single" w:sz="4" w:space="0" w:color="AFB2B5" w:frame="1"/>
          <w:shd w:val="clear" w:color="auto" w:fill="F9F9F9"/>
        </w:rPr>
        <w:t>s =&gt; s.Age &gt; 12 &amp;&amp; s.Age &lt; 20 </w:t>
      </w:r>
      <w:r>
        <w:rPr>
          <w:rFonts w:ascii="Verdana" w:hAnsi="Verdana"/>
          <w:color w:val="181717"/>
          <w:sz w:val="18"/>
          <w:szCs w:val="18"/>
        </w:rPr>
        <w:t>where </w:t>
      </w:r>
      <w:r>
        <w:rPr>
          <w:rStyle w:val="HTMLCode"/>
          <w:rFonts w:ascii="Consolas" w:hAnsi="Consolas" w:cs="Consolas"/>
          <w:b/>
          <w:bCs/>
          <w:color w:val="000000"/>
          <w:sz w:val="18"/>
          <w:szCs w:val="18"/>
          <w:bdr w:val="single" w:sz="4" w:space="0" w:color="AFB2B5" w:frame="1"/>
          <w:shd w:val="clear" w:color="auto" w:fill="F9F9F9"/>
        </w:rPr>
        <w:t>s</w:t>
      </w:r>
      <w:r>
        <w:rPr>
          <w:rFonts w:ascii="Verdana" w:hAnsi="Verdana"/>
          <w:color w:val="181717"/>
          <w:sz w:val="18"/>
          <w:szCs w:val="18"/>
        </w:rPr>
        <w:t> is a parameter, </w:t>
      </w:r>
      <w:r>
        <w:rPr>
          <w:rStyle w:val="HTMLCode"/>
          <w:rFonts w:ascii="Consolas" w:hAnsi="Consolas" w:cs="Consolas"/>
          <w:b/>
          <w:bCs/>
          <w:color w:val="000000"/>
          <w:sz w:val="18"/>
          <w:szCs w:val="18"/>
          <w:bdr w:val="single" w:sz="4" w:space="0" w:color="AFB2B5" w:frame="1"/>
          <w:shd w:val="clear" w:color="auto" w:fill="F9F9F9"/>
        </w:rPr>
        <w:t>=&gt;</w:t>
      </w:r>
      <w:r>
        <w:rPr>
          <w:rFonts w:ascii="Verdana" w:hAnsi="Verdana"/>
          <w:color w:val="181717"/>
          <w:sz w:val="18"/>
          <w:szCs w:val="18"/>
        </w:rPr>
        <w:t> is the lambda operator and </w:t>
      </w:r>
      <w:r>
        <w:rPr>
          <w:rStyle w:val="HTMLCode"/>
          <w:rFonts w:ascii="Consolas" w:hAnsi="Consolas" w:cs="Consolas"/>
          <w:b/>
          <w:bCs/>
          <w:color w:val="000000"/>
          <w:sz w:val="18"/>
          <w:szCs w:val="18"/>
          <w:bdr w:val="single" w:sz="4" w:space="0" w:color="AFB2B5" w:frame="1"/>
          <w:shd w:val="clear" w:color="auto" w:fill="F9F9F9"/>
        </w:rPr>
        <w:t>s.Age &gt; 12 &amp;&amp; s.Age &lt; 20</w:t>
      </w:r>
      <w:r>
        <w:rPr>
          <w:rFonts w:ascii="Verdana" w:hAnsi="Verdana"/>
          <w:color w:val="181717"/>
          <w:sz w:val="18"/>
          <w:szCs w:val="18"/>
        </w:rPr>
        <w:t> is the body expression:</w:t>
      </w:r>
    </w:p>
    <w:p w:rsidR="0006722B" w:rsidRDefault="0006722B" w:rsidP="0006722B">
      <w:pPr>
        <w:rPr>
          <w:rFonts w:ascii="Times New Roman" w:hAnsi="Times New Roman"/>
          <w:sz w:val="24"/>
          <w:szCs w:val="24"/>
        </w:rPr>
      </w:pPr>
      <w:r>
        <w:rPr>
          <w:noProof/>
          <w:color w:val="007BFF"/>
        </w:rPr>
        <w:drawing>
          <wp:inline distT="0" distB="0" distL="0" distR="0">
            <wp:extent cx="2992120" cy="1053465"/>
            <wp:effectExtent l="19050" t="0" r="0" b="0"/>
            <wp:docPr id="19" name="Picture 19" descr="https://www.tutorialsteacher.com/Content/images/linq/lambda-expression-structure.pn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utorialsteacher.com/Content/images/linq/lambda-expression-structure.png">
                      <a:hlinkClick r:id="rId43" tgtFrame="&quot;_blank&quot;"/>
                    </pic:cNvPr>
                    <pic:cNvPicPr>
                      <a:picLocks noChangeAspect="1" noChangeArrowheads="1"/>
                    </pic:cNvPicPr>
                  </pic:nvPicPr>
                  <pic:blipFill>
                    <a:blip r:embed="rId44"/>
                    <a:srcRect/>
                    <a:stretch>
                      <a:fillRect/>
                    </a:stretch>
                  </pic:blipFill>
                  <pic:spPr bwMode="auto">
                    <a:xfrm>
                      <a:off x="0" y="0"/>
                      <a:ext cx="2992120" cy="1053465"/>
                    </a:xfrm>
                    <a:prstGeom prst="rect">
                      <a:avLst/>
                    </a:prstGeom>
                    <a:noFill/>
                    <a:ln w="9525">
                      <a:noFill/>
                      <a:miter lim="800000"/>
                      <a:headEnd/>
                      <a:tailEnd/>
                    </a:ln>
                  </pic:spPr>
                </pic:pic>
              </a:graphicData>
            </a:graphic>
          </wp:inline>
        </w:drawing>
      </w:r>
      <w:r>
        <w:t>Lambda Expression Structure in C#</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Same way we got lambda expression in VB.Net can be written as below:</w:t>
      </w:r>
    </w:p>
    <w:p w:rsidR="0006722B" w:rsidRDefault="0006722B" w:rsidP="0006722B">
      <w:pPr>
        <w:rPr>
          <w:rFonts w:ascii="Times New Roman" w:hAnsi="Times New Roman"/>
          <w:sz w:val="24"/>
          <w:szCs w:val="24"/>
        </w:rPr>
      </w:pPr>
      <w:r>
        <w:rPr>
          <w:noProof/>
          <w:color w:val="007BFF"/>
        </w:rPr>
        <w:lastRenderedPageBreak/>
        <w:drawing>
          <wp:inline distT="0" distB="0" distL="0" distR="0">
            <wp:extent cx="2992120" cy="687705"/>
            <wp:effectExtent l="19050" t="0" r="0" b="0"/>
            <wp:docPr id="20" name="Picture 20" descr="https://www.tutorialsteacher.com/Content/images/linq/lambda-expression-vb.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utorialsteacher.com/Content/images/linq/lambda-expression-vb.png">
                      <a:hlinkClick r:id="rId45" tgtFrame="&quot;_blank&quot;"/>
                    </pic:cNvPr>
                    <pic:cNvPicPr>
                      <a:picLocks noChangeAspect="1" noChangeArrowheads="1"/>
                    </pic:cNvPicPr>
                  </pic:nvPicPr>
                  <pic:blipFill>
                    <a:blip r:embed="rId46"/>
                    <a:srcRect/>
                    <a:stretch>
                      <a:fillRect/>
                    </a:stretch>
                  </pic:blipFill>
                  <pic:spPr bwMode="auto">
                    <a:xfrm>
                      <a:off x="0" y="0"/>
                      <a:ext cx="2992120" cy="687705"/>
                    </a:xfrm>
                    <a:prstGeom prst="rect">
                      <a:avLst/>
                    </a:prstGeom>
                    <a:noFill/>
                    <a:ln w="9525">
                      <a:noFill/>
                      <a:miter lim="800000"/>
                      <a:headEnd/>
                      <a:tailEnd/>
                    </a:ln>
                  </pic:spPr>
                </pic:pic>
              </a:graphicData>
            </a:graphic>
          </wp:inline>
        </w:drawing>
      </w:r>
      <w:r>
        <w:t>Lambda Expression Structure in VB.Net</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lambda expression can be invoked same way as delegate using ().</w:t>
      </w:r>
    </w:p>
    <w:p w:rsidR="0006722B" w:rsidRDefault="0006722B" w:rsidP="0006722B">
      <w:pPr>
        <w:shd w:val="clear" w:color="auto" w:fill="E3E9ED"/>
        <w:jc w:val="both"/>
        <w:rPr>
          <w:rFonts w:ascii="Verdana" w:hAnsi="Verdana"/>
          <w:color w:val="181717"/>
          <w:sz w:val="25"/>
          <w:szCs w:val="25"/>
        </w:rPr>
      </w:pPr>
      <w:r>
        <w:rPr>
          <w:rFonts w:ascii="Verdana" w:hAnsi="Verdana"/>
          <w:color w:val="181717"/>
          <w:sz w:val="25"/>
          <w:szCs w:val="25"/>
        </w:rPr>
        <w:t> Note:</w:t>
      </w:r>
    </w:p>
    <w:p w:rsidR="0006722B" w:rsidRDefault="0006722B" w:rsidP="0006722B">
      <w:pPr>
        <w:shd w:val="clear" w:color="auto" w:fill="FFFFFF"/>
        <w:jc w:val="both"/>
        <w:rPr>
          <w:rFonts w:ascii="Verdana" w:hAnsi="Verdana"/>
          <w:color w:val="101010"/>
          <w:sz w:val="18"/>
          <w:szCs w:val="18"/>
        </w:rPr>
      </w:pPr>
      <w:r>
        <w:rPr>
          <w:rFonts w:ascii="Verdana" w:hAnsi="Verdana"/>
          <w:color w:val="101010"/>
          <w:sz w:val="18"/>
          <w:szCs w:val="18"/>
        </w:rPr>
        <w:t>VB.Net doesn't support lambda operator </w:t>
      </w:r>
      <w:r>
        <w:rPr>
          <w:rStyle w:val="HTMLCode"/>
          <w:rFonts w:ascii="Consolas" w:eastAsiaTheme="minorHAnsi" w:hAnsi="Consolas" w:cs="Consolas"/>
          <w:color w:val="E83E8C"/>
          <w:sz w:val="16"/>
          <w:szCs w:val="16"/>
        </w:rPr>
        <w:t>=&gt;</w:t>
      </w:r>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Lambda Expression with Multiple Parameters</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You can wrap the parameters in parenthesis if you need to pass more than one parameter, as below:</w:t>
      </w:r>
    </w:p>
    <w:p w:rsidR="0006722B" w:rsidRDefault="0006722B" w:rsidP="0006722B">
      <w:pPr>
        <w:jc w:val="both"/>
        <w:rPr>
          <w:rFonts w:ascii="Verdana" w:hAnsi="Verdana"/>
          <w:color w:val="181717"/>
          <w:sz w:val="25"/>
          <w:szCs w:val="25"/>
        </w:rPr>
      </w:pPr>
      <w:r>
        <w:rPr>
          <w:rFonts w:ascii="Verdana" w:hAnsi="Verdana"/>
          <w:color w:val="181717"/>
          <w:sz w:val="25"/>
          <w:szCs w:val="25"/>
        </w:rPr>
        <w:t>Example: Specify Multiple Parameters in Lambda Expression C#</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b/>
          <w:bCs/>
          <w:color w:val="000000"/>
        </w:rPr>
        <w:t>(</w:t>
      </w:r>
      <w:proofErr w:type="gramStart"/>
      <w:r>
        <w:rPr>
          <w:rStyle w:val="HTMLCode"/>
          <w:rFonts w:ascii="Consolas" w:hAnsi="Consolas" w:cs="Consolas"/>
          <w:b/>
          <w:bCs/>
          <w:color w:val="000000"/>
        </w:rPr>
        <w:t>s</w:t>
      </w:r>
      <w:proofErr w:type="gramEnd"/>
      <w:r>
        <w:rPr>
          <w:rStyle w:val="HTMLCode"/>
          <w:rFonts w:ascii="Consolas" w:hAnsi="Consolas" w:cs="Consolas"/>
          <w:b/>
          <w:bCs/>
          <w:color w:val="000000"/>
        </w:rPr>
        <w:t>, youngAge)</w:t>
      </w:r>
      <w:r>
        <w:rPr>
          <w:rStyle w:val="HTMLCode"/>
          <w:rFonts w:ascii="Consolas" w:hAnsi="Consolas" w:cs="Consolas"/>
          <w:color w:val="000000"/>
        </w:rPr>
        <w:t xml:space="preserve"> =&gt; s.Age &gt;= youngage;</w:t>
      </w:r>
    </w:p>
    <w:p w:rsidR="0006722B" w:rsidRDefault="008609A9" w:rsidP="0006722B">
      <w:pPr>
        <w:jc w:val="both"/>
        <w:rPr>
          <w:rFonts w:ascii="Verdana" w:hAnsi="Verdana" w:cs="Times New Roman"/>
          <w:color w:val="181717"/>
          <w:sz w:val="18"/>
          <w:szCs w:val="18"/>
        </w:rPr>
      </w:pPr>
      <w:hyperlink r:id="rId47" w:tgtFrame="_blank" w:tooltip="Try this example code yourself" w:history="1"/>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You can also give type of each </w:t>
      </w:r>
      <w:proofErr w:type="gramStart"/>
      <w:r>
        <w:rPr>
          <w:rFonts w:ascii="Verdana" w:hAnsi="Verdana"/>
          <w:color w:val="181717"/>
          <w:sz w:val="18"/>
          <w:szCs w:val="18"/>
        </w:rPr>
        <w:t>parameters</w:t>
      </w:r>
      <w:proofErr w:type="gramEnd"/>
      <w:r>
        <w:rPr>
          <w:rFonts w:ascii="Verdana" w:hAnsi="Verdana"/>
          <w:color w:val="181717"/>
          <w:sz w:val="18"/>
          <w:szCs w:val="18"/>
        </w:rPr>
        <w:t xml:space="preserve"> if parameters are confusing:</w:t>
      </w:r>
    </w:p>
    <w:p w:rsidR="0006722B" w:rsidRDefault="0006722B" w:rsidP="0006722B">
      <w:pPr>
        <w:jc w:val="both"/>
        <w:rPr>
          <w:rFonts w:ascii="Verdana" w:hAnsi="Verdana"/>
          <w:color w:val="181717"/>
          <w:sz w:val="25"/>
          <w:szCs w:val="25"/>
        </w:rPr>
      </w:pPr>
      <w:r>
        <w:rPr>
          <w:rFonts w:ascii="Verdana" w:hAnsi="Verdana"/>
          <w:color w:val="181717"/>
          <w:sz w:val="25"/>
          <w:szCs w:val="25"/>
        </w:rPr>
        <w:t>Example: Specify Parameter Type</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b/>
          <w:bCs/>
          <w:color w:val="000000"/>
        </w:rPr>
        <w:t>(</w:t>
      </w:r>
      <w:r>
        <w:rPr>
          <w:rStyle w:val="kwrd"/>
          <w:rFonts w:ascii="Consolas" w:hAnsi="Consolas" w:cs="Consolas"/>
          <w:b/>
          <w:bCs/>
          <w:color w:val="0000FF"/>
        </w:rPr>
        <w:t>Student</w:t>
      </w:r>
      <w:r>
        <w:rPr>
          <w:rStyle w:val="HTMLCode"/>
          <w:rFonts w:ascii="Consolas" w:hAnsi="Consolas" w:cs="Consolas"/>
          <w:b/>
          <w:bCs/>
          <w:color w:val="000000"/>
        </w:rPr>
        <w:t xml:space="preserve"> s</w:t>
      </w:r>
      <w:proofErr w:type="gramStart"/>
      <w:r>
        <w:rPr>
          <w:rStyle w:val="HTMLCode"/>
          <w:rFonts w:ascii="Consolas" w:hAnsi="Consolas" w:cs="Consolas"/>
          <w:b/>
          <w:bCs/>
          <w:color w:val="000000"/>
        </w:rPr>
        <w:t>,</w:t>
      </w:r>
      <w:r>
        <w:rPr>
          <w:rStyle w:val="kwrd"/>
          <w:rFonts w:ascii="Consolas" w:hAnsi="Consolas" w:cs="Consolas"/>
          <w:b/>
          <w:bCs/>
          <w:color w:val="0000FF"/>
        </w:rPr>
        <w:t>int</w:t>
      </w:r>
      <w:proofErr w:type="gramEnd"/>
      <w:r>
        <w:rPr>
          <w:rStyle w:val="HTMLCode"/>
          <w:rFonts w:ascii="Consolas" w:hAnsi="Consolas" w:cs="Consolas"/>
          <w:b/>
          <w:bCs/>
          <w:color w:val="000000"/>
        </w:rPr>
        <w:t xml:space="preserve"> youngAge)</w:t>
      </w:r>
      <w:r>
        <w:rPr>
          <w:rStyle w:val="HTMLCode"/>
          <w:rFonts w:ascii="Consolas" w:hAnsi="Consolas" w:cs="Consolas"/>
          <w:color w:val="000000"/>
        </w:rPr>
        <w:t xml:space="preserve"> =&gt; s.Age &gt;= youngage;</w:t>
      </w:r>
    </w:p>
    <w:p w:rsidR="0006722B" w:rsidRDefault="0006722B" w:rsidP="0006722B">
      <w:pPr>
        <w:jc w:val="both"/>
        <w:rPr>
          <w:rFonts w:ascii="Verdana" w:hAnsi="Verdana" w:cs="Times New Roman"/>
          <w:color w:val="181717"/>
          <w:sz w:val="25"/>
          <w:szCs w:val="25"/>
        </w:rPr>
      </w:pPr>
      <w:r>
        <w:rPr>
          <w:rFonts w:ascii="Verdana" w:hAnsi="Verdana"/>
          <w:color w:val="181717"/>
          <w:sz w:val="25"/>
          <w:szCs w:val="25"/>
        </w:rPr>
        <w:t>Example: Specify Multiple Parameters in Lambda Expression VB.Net</w:t>
      </w:r>
    </w:p>
    <w:p w:rsidR="0006722B" w:rsidRDefault="0006722B" w:rsidP="0006722B">
      <w:pPr>
        <w:pStyle w:val="HTMLPreformatted"/>
        <w:shd w:val="clear" w:color="auto" w:fill="FFFFFF"/>
        <w:jc w:val="both"/>
        <w:rPr>
          <w:rFonts w:ascii="Consolas" w:hAnsi="Consolas" w:cs="Consolas"/>
          <w:color w:val="000000"/>
          <w:sz w:val="17"/>
          <w:szCs w:val="17"/>
        </w:rPr>
      </w:pPr>
      <w:r>
        <w:rPr>
          <w:rStyle w:val="kwrd"/>
          <w:rFonts w:ascii="Consolas" w:hAnsi="Consolas" w:cs="Consolas"/>
          <w:color w:val="0000FF"/>
        </w:rPr>
        <w:t>Function</w:t>
      </w:r>
      <w:r>
        <w:rPr>
          <w:rStyle w:val="HTMLCode"/>
          <w:rFonts w:ascii="Consolas" w:hAnsi="Consolas" w:cs="Consolas"/>
          <w:color w:val="000000"/>
        </w:rPr>
        <w:t>(s, youngAge) s.Age &gt;= youngAge</w:t>
      </w:r>
    </w:p>
    <w:p w:rsidR="0006722B" w:rsidRDefault="008609A9" w:rsidP="0006722B">
      <w:pPr>
        <w:jc w:val="both"/>
        <w:rPr>
          <w:rFonts w:ascii="Verdana" w:hAnsi="Verdana" w:cs="Times New Roman"/>
          <w:color w:val="181717"/>
          <w:sz w:val="18"/>
          <w:szCs w:val="18"/>
        </w:rPr>
      </w:pPr>
      <w:hyperlink r:id="rId48" w:tgtFrame="_blank" w:tooltip="Try this example code yourself" w:history="1"/>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Lambda Expression without Parameter</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It is not necessary to have atleast one parameter in a lambda expression. The lambda expression can be </w:t>
      </w:r>
      <w:proofErr w:type="gramStart"/>
      <w:r>
        <w:rPr>
          <w:rFonts w:ascii="Verdana" w:hAnsi="Verdana"/>
          <w:color w:val="181717"/>
          <w:sz w:val="18"/>
          <w:szCs w:val="18"/>
        </w:rPr>
        <w:t>specify</w:t>
      </w:r>
      <w:proofErr w:type="gramEnd"/>
      <w:r>
        <w:rPr>
          <w:rFonts w:ascii="Verdana" w:hAnsi="Verdana"/>
          <w:color w:val="181717"/>
          <w:sz w:val="18"/>
          <w:szCs w:val="18"/>
        </w:rPr>
        <w:t xml:space="preserve"> without any parameter also.</w:t>
      </w:r>
    </w:p>
    <w:p w:rsidR="0006722B" w:rsidRDefault="0006722B" w:rsidP="0006722B">
      <w:pPr>
        <w:jc w:val="both"/>
        <w:rPr>
          <w:rFonts w:ascii="Verdana" w:hAnsi="Verdana"/>
          <w:color w:val="181717"/>
          <w:sz w:val="25"/>
          <w:szCs w:val="25"/>
        </w:rPr>
      </w:pPr>
      <w:r>
        <w:rPr>
          <w:rFonts w:ascii="Verdana" w:hAnsi="Verdana"/>
          <w:color w:val="181717"/>
          <w:sz w:val="25"/>
          <w:szCs w:val="25"/>
        </w:rPr>
        <w:t>Example: Lambda Expression without Parameter</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b/>
          <w:bCs/>
          <w:color w:val="000000"/>
        </w:rPr>
        <w:t>()</w:t>
      </w:r>
      <w:r>
        <w:rPr>
          <w:rStyle w:val="HTMLCode"/>
          <w:rFonts w:ascii="Consolas" w:hAnsi="Consolas" w:cs="Consolas"/>
          <w:color w:val="000000"/>
        </w:rPr>
        <w:t xml:space="preserve"> =&gt; </w:t>
      </w:r>
      <w:proofErr w:type="gramStart"/>
      <w:r>
        <w:rPr>
          <w:rStyle w:val="userclass"/>
          <w:rFonts w:ascii="Consolas" w:hAnsi="Consolas" w:cs="Consolas"/>
          <w:color w:val="2B91AF"/>
        </w:rPr>
        <w:t>Console</w:t>
      </w:r>
      <w:r>
        <w:rPr>
          <w:rStyle w:val="HTMLCode"/>
          <w:rFonts w:ascii="Consolas" w:hAnsi="Consolas" w:cs="Consolas"/>
          <w:color w:val="000000"/>
        </w:rPr>
        <w:t>.WriteLine(</w:t>
      </w:r>
      <w:proofErr w:type="gramEnd"/>
      <w:r>
        <w:rPr>
          <w:rStyle w:val="str"/>
          <w:rFonts w:ascii="Consolas" w:hAnsi="Consolas" w:cs="Consolas"/>
          <w:color w:val="A31515"/>
        </w:rPr>
        <w:t>"Parameter less lambda expression"</w:t>
      </w:r>
      <w:r>
        <w:rPr>
          <w:rStyle w:val="HTMLCode"/>
          <w:rFonts w:ascii="Consolas" w:hAnsi="Consolas" w:cs="Consolas"/>
          <w:color w:val="000000"/>
        </w:rPr>
        <w:t>)</w:t>
      </w:r>
    </w:p>
    <w:p w:rsidR="0006722B" w:rsidRDefault="008609A9" w:rsidP="0006722B">
      <w:pPr>
        <w:jc w:val="both"/>
        <w:rPr>
          <w:rFonts w:ascii="Verdana" w:hAnsi="Verdana" w:cs="Times New Roman"/>
          <w:color w:val="181717"/>
          <w:sz w:val="18"/>
          <w:szCs w:val="18"/>
        </w:rPr>
      </w:pPr>
      <w:hyperlink r:id="rId49" w:tgtFrame="_blank" w:tooltip="Try this example code yourself" w:history="1"/>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Multiple Statements in Lambda Expression Body</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You can wrap expressions in curly braces if you want to have more than one statement in the body:</w:t>
      </w:r>
    </w:p>
    <w:p w:rsidR="0006722B" w:rsidRDefault="0006722B" w:rsidP="0006722B">
      <w:pPr>
        <w:jc w:val="both"/>
        <w:rPr>
          <w:rFonts w:ascii="Verdana" w:hAnsi="Verdana"/>
          <w:color w:val="181717"/>
          <w:sz w:val="25"/>
          <w:szCs w:val="25"/>
        </w:rPr>
      </w:pPr>
      <w:r>
        <w:rPr>
          <w:rFonts w:ascii="Verdana" w:hAnsi="Verdana"/>
          <w:color w:val="181717"/>
          <w:sz w:val="25"/>
          <w:szCs w:val="25"/>
        </w:rPr>
        <w:t>Example: Multi Statements Lambda expression C#</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roofErr w:type="gramStart"/>
      <w:r>
        <w:rPr>
          <w:rStyle w:val="HTMLCode"/>
          <w:rFonts w:ascii="Consolas" w:hAnsi="Consolas" w:cs="Consolas"/>
          <w:color w:val="000000"/>
        </w:rPr>
        <w:t>s</w:t>
      </w:r>
      <w:proofErr w:type="gramEnd"/>
      <w:r>
        <w:rPr>
          <w:rStyle w:val="HTMLCode"/>
          <w:rFonts w:ascii="Consolas" w:hAnsi="Consolas" w:cs="Consolas"/>
          <w:color w:val="000000"/>
        </w:rPr>
        <w:t>, youngAge) =&gt;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b/>
          <w:bC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userclass"/>
          <w:rFonts w:ascii="Consolas" w:hAnsi="Consolas" w:cs="Consolas"/>
          <w:color w:val="2B91AF"/>
        </w:rPr>
        <w:t>Console</w:t>
      </w:r>
      <w:r>
        <w:rPr>
          <w:rStyle w:val="HTMLCode"/>
          <w:rFonts w:ascii="Consolas" w:hAnsi="Consolas" w:cs="Consolas"/>
          <w:color w:val="000000"/>
        </w:rPr>
        <w:t>.WriteLine(</w:t>
      </w:r>
      <w:proofErr w:type="gramEnd"/>
      <w:r>
        <w:rPr>
          <w:rStyle w:val="str"/>
          <w:rFonts w:ascii="Consolas" w:hAnsi="Consolas" w:cs="Consolas"/>
          <w:color w:val="A31515"/>
        </w:rPr>
        <w:t>"Lambda expression with multiple statements in the body"</w:t>
      </w: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Return</w:t>
      </w:r>
      <w:r>
        <w:rPr>
          <w:rStyle w:val="HTMLCode"/>
          <w:rFonts w:ascii="Consolas" w:hAnsi="Consolas" w:cs="Consolas"/>
          <w:color w:val="000000"/>
        </w:rPr>
        <w:t xml:space="preserve"> s.Age &gt;= youngAge;</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b/>
          <w:bCs/>
          <w:color w:val="000000"/>
        </w:rPr>
        <w:t>}</w:t>
      </w:r>
    </w:p>
    <w:p w:rsidR="0006722B" w:rsidRDefault="008609A9" w:rsidP="0006722B">
      <w:pPr>
        <w:jc w:val="both"/>
        <w:rPr>
          <w:rFonts w:ascii="Verdana" w:hAnsi="Verdana" w:cs="Times New Roman"/>
          <w:color w:val="181717"/>
          <w:sz w:val="18"/>
          <w:szCs w:val="18"/>
        </w:rPr>
      </w:pPr>
      <w:hyperlink r:id="rId50"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lastRenderedPageBreak/>
        <w:t>Example: Multi Statements Lambda Expression VB.Net</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Function</w:t>
      </w:r>
      <w:r>
        <w:rPr>
          <w:rStyle w:val="HTMLCode"/>
          <w:rFonts w:ascii="Consolas" w:hAnsi="Consolas" w:cs="Consolas"/>
          <w:color w:val="000000"/>
        </w:rPr>
        <w:t>(</w:t>
      </w:r>
      <w:proofErr w:type="gramStart"/>
      <w:r>
        <w:rPr>
          <w:rStyle w:val="HTMLCode"/>
          <w:rFonts w:ascii="Consolas" w:hAnsi="Consolas" w:cs="Consolas"/>
          <w:color w:val="000000"/>
        </w:rPr>
        <w:t>s ,</w:t>
      </w:r>
      <w:proofErr w:type="gramEnd"/>
      <w:r>
        <w:rPr>
          <w:rStyle w:val="HTMLCode"/>
          <w:rFonts w:ascii="Consolas" w:hAnsi="Consolas" w:cs="Consolas"/>
          <w:color w:val="000000"/>
        </w:rPr>
        <w:t xml:space="preserve"> youngAge)</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userclass"/>
          <w:rFonts w:ascii="Consolas" w:hAnsi="Consolas" w:cs="Consolas"/>
          <w:color w:val="2B91AF"/>
        </w:rPr>
        <w:t>Console</w:t>
      </w:r>
      <w:r>
        <w:rPr>
          <w:rStyle w:val="HTMLCode"/>
          <w:rFonts w:ascii="Consolas" w:hAnsi="Consolas" w:cs="Consolas"/>
          <w:color w:val="000000"/>
        </w:rPr>
        <w:t>.WriteLine(</w:t>
      </w:r>
      <w:proofErr w:type="gramEnd"/>
      <w:r>
        <w:rPr>
          <w:rStyle w:val="str"/>
          <w:rFonts w:ascii="Consolas" w:hAnsi="Consolas" w:cs="Consolas"/>
          <w:color w:val="A31515"/>
        </w:rPr>
        <w:t>"Lambda expression with multiple statements in the body"</w:t>
      </w: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Return</w:t>
      </w:r>
      <w:r>
        <w:rPr>
          <w:rStyle w:val="HTMLCode"/>
          <w:rFonts w:ascii="Consolas" w:hAnsi="Consolas" w:cs="Consolas"/>
          <w:color w:val="000000"/>
        </w:rPr>
        <w:t xml:space="preserve"> s.Age &gt;= youngAge</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Fonts w:ascii="Consolas" w:hAnsi="Consolas" w:cs="Consolas"/>
          <w:color w:val="000000"/>
          <w:sz w:val="17"/>
          <w:szCs w:val="17"/>
        </w:rPr>
      </w:pPr>
      <w:r>
        <w:rPr>
          <w:rStyle w:val="kwrd"/>
          <w:rFonts w:ascii="Consolas" w:hAnsi="Consolas" w:cs="Consolas"/>
          <w:color w:val="0000FF"/>
        </w:rPr>
        <w:t>End Function</w:t>
      </w:r>
    </w:p>
    <w:p w:rsidR="0006722B" w:rsidRDefault="008609A9" w:rsidP="0006722B">
      <w:pPr>
        <w:jc w:val="both"/>
        <w:rPr>
          <w:rFonts w:ascii="Verdana" w:hAnsi="Verdana" w:cs="Times New Roman"/>
          <w:color w:val="181717"/>
          <w:sz w:val="18"/>
          <w:szCs w:val="18"/>
        </w:rPr>
      </w:pPr>
      <w:hyperlink r:id="rId51" w:tgtFrame="_blank" w:tooltip="Try this example code yourself" w:history="1"/>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Declare Local Variable in Lambda Expression Body</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You can declare a variable in the expression body to use it anywhere in the expression body, as below:</w:t>
      </w:r>
    </w:p>
    <w:p w:rsidR="0006722B" w:rsidRDefault="0006722B" w:rsidP="0006722B">
      <w:pPr>
        <w:jc w:val="both"/>
        <w:rPr>
          <w:rFonts w:ascii="Verdana" w:hAnsi="Verdana"/>
          <w:color w:val="181717"/>
          <w:sz w:val="25"/>
          <w:szCs w:val="25"/>
        </w:rPr>
      </w:pPr>
      <w:r>
        <w:rPr>
          <w:rFonts w:ascii="Verdana" w:hAnsi="Verdana"/>
          <w:color w:val="181717"/>
          <w:sz w:val="25"/>
          <w:szCs w:val="25"/>
        </w:rPr>
        <w:t>Example: Local Variable in Lambda expression C#</w:t>
      </w:r>
    </w:p>
    <w:p w:rsidR="0006722B" w:rsidRDefault="0006722B" w:rsidP="0006722B">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w:t>
      </w:r>
      <w:proofErr w:type="gramEnd"/>
      <w:r>
        <w:rPr>
          <w:rStyle w:val="HTMLCode"/>
          <w:rFonts w:ascii="Consolas" w:hAnsi="Consolas" w:cs="Consolas"/>
          <w:color w:val="000000"/>
        </w:rPr>
        <w:t xml:space="preserve"> =&gt;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b/>
          <w:bCs/>
          <w:color w:val="0000FF"/>
        </w:rPr>
        <w:t>int</w:t>
      </w:r>
      <w:proofErr w:type="gramEnd"/>
      <w:r>
        <w:rPr>
          <w:rStyle w:val="HTMLCode"/>
          <w:rFonts w:ascii="Consolas" w:hAnsi="Consolas" w:cs="Consolas"/>
          <w:b/>
          <w:bCs/>
          <w:color w:val="000000"/>
        </w:rPr>
        <w:t xml:space="preserve"> youngAge = 18;</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userclass"/>
          <w:rFonts w:ascii="Consolas" w:hAnsi="Consolas" w:cs="Consolas"/>
          <w:color w:val="2B91AF"/>
        </w:rPr>
        <w:t>Console</w:t>
      </w:r>
      <w:r>
        <w:rPr>
          <w:rStyle w:val="HTMLCode"/>
          <w:rFonts w:ascii="Consolas" w:hAnsi="Consolas" w:cs="Consolas"/>
          <w:color w:val="000000"/>
        </w:rPr>
        <w:t>.WriteLine(</w:t>
      </w:r>
      <w:proofErr w:type="gramEnd"/>
      <w:r>
        <w:rPr>
          <w:rStyle w:val="str"/>
          <w:rFonts w:ascii="Consolas" w:hAnsi="Consolas" w:cs="Consolas"/>
          <w:color w:val="A31515"/>
        </w:rPr>
        <w:t>"Lambda expression with multiple statements in the body"</w:t>
      </w: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return</w:t>
      </w:r>
      <w:proofErr w:type="gramEnd"/>
      <w:r>
        <w:rPr>
          <w:rStyle w:val="HTMLCode"/>
          <w:rFonts w:ascii="Consolas" w:hAnsi="Consolas" w:cs="Consolas"/>
          <w:color w:val="000000"/>
        </w:rPr>
        <w:t xml:space="preserve"> s.Age &gt;= youngAge;</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w:t>
      </w:r>
    </w:p>
    <w:p w:rsidR="0006722B" w:rsidRDefault="008609A9" w:rsidP="0006722B">
      <w:pPr>
        <w:jc w:val="both"/>
        <w:rPr>
          <w:rFonts w:ascii="Verdana" w:hAnsi="Verdana" w:cs="Times New Roman"/>
          <w:color w:val="181717"/>
          <w:sz w:val="18"/>
          <w:szCs w:val="18"/>
        </w:rPr>
      </w:pPr>
      <w:hyperlink r:id="rId52"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t>Example: Local Variable in Lambda Expression VB.Net</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Function</w:t>
      </w:r>
      <w:r>
        <w:rPr>
          <w:rStyle w:val="HTMLCode"/>
          <w:rFonts w:ascii="Consolas" w:hAnsi="Consolas" w:cs="Consolas"/>
          <w:color w:val="000000"/>
        </w:rPr>
        <w:t xml:space="preserve">(s)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b/>
          <w:bCs/>
          <w:color w:val="0000FF"/>
        </w:rPr>
        <w:t>Dim</w:t>
      </w:r>
      <w:r>
        <w:rPr>
          <w:rStyle w:val="HTMLCode"/>
          <w:rFonts w:ascii="Consolas" w:hAnsi="Consolas" w:cs="Consolas"/>
          <w:b/>
          <w:bCs/>
          <w:color w:val="000000"/>
        </w:rPr>
        <w:t xml:space="preserve"> youngAge </w:t>
      </w:r>
      <w:r>
        <w:rPr>
          <w:rStyle w:val="kwrd"/>
          <w:rFonts w:ascii="Consolas" w:hAnsi="Consolas" w:cs="Consolas"/>
          <w:b/>
          <w:bCs/>
          <w:color w:val="0000FF"/>
        </w:rPr>
        <w:t>As</w:t>
      </w:r>
      <w:r>
        <w:rPr>
          <w:rStyle w:val="HTMLCode"/>
          <w:rFonts w:ascii="Consolas" w:hAnsi="Consolas" w:cs="Consolas"/>
          <w:b/>
          <w:bCs/>
          <w:color w:val="000000"/>
        </w:rPr>
        <w:t xml:space="preserve"> </w:t>
      </w:r>
      <w:r>
        <w:rPr>
          <w:rStyle w:val="kwrd"/>
          <w:rFonts w:ascii="Consolas" w:hAnsi="Consolas" w:cs="Consolas"/>
          <w:b/>
          <w:bCs/>
          <w:color w:val="0000FF"/>
        </w:rPr>
        <w:t>Integer</w:t>
      </w:r>
      <w:r>
        <w:rPr>
          <w:rStyle w:val="HTMLCode"/>
          <w:rFonts w:ascii="Consolas" w:hAnsi="Consolas" w:cs="Consolas"/>
          <w:b/>
          <w:bCs/>
          <w:color w:val="000000"/>
        </w:rPr>
        <w:t xml:space="preserve"> = 18</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Console.WriteLine(</w:t>
      </w:r>
      <w:proofErr w:type="gramEnd"/>
      <w:r>
        <w:rPr>
          <w:rStyle w:val="str"/>
          <w:rFonts w:ascii="Consolas" w:hAnsi="Consolas" w:cs="Consolas"/>
          <w:color w:val="A31515"/>
        </w:rPr>
        <w:t>"Lambda expression with multiple statements in the body"</w:t>
      </w: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Return</w:t>
      </w:r>
      <w:r>
        <w:rPr>
          <w:rStyle w:val="HTMLCode"/>
          <w:rFonts w:ascii="Consolas" w:hAnsi="Consolas" w:cs="Consolas"/>
          <w:color w:val="000000"/>
        </w:rPr>
        <w:t xml:space="preserve"> s.Age &gt;= youngAge</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Fonts w:ascii="Consolas" w:hAnsi="Consolas" w:cs="Consolas"/>
          <w:color w:val="000000"/>
          <w:sz w:val="17"/>
          <w:szCs w:val="17"/>
        </w:rPr>
      </w:pPr>
      <w:r>
        <w:rPr>
          <w:rStyle w:val="kwrd"/>
          <w:rFonts w:ascii="Consolas" w:hAnsi="Consolas" w:cs="Consolas"/>
          <w:color w:val="0000FF"/>
        </w:rPr>
        <w:t>End</w:t>
      </w:r>
      <w:r>
        <w:rPr>
          <w:rStyle w:val="HTMLCode"/>
          <w:rFonts w:ascii="Consolas" w:hAnsi="Consolas" w:cs="Consolas"/>
          <w:color w:val="000000"/>
        </w:rPr>
        <w:t xml:space="preserve"> Function</w:t>
      </w:r>
    </w:p>
    <w:p w:rsidR="0006722B" w:rsidRDefault="008609A9" w:rsidP="0006722B">
      <w:pPr>
        <w:jc w:val="both"/>
        <w:rPr>
          <w:rFonts w:ascii="Verdana" w:hAnsi="Verdana" w:cs="Times New Roman"/>
          <w:color w:val="181717"/>
          <w:sz w:val="18"/>
          <w:szCs w:val="18"/>
        </w:rPr>
      </w:pPr>
      <w:hyperlink r:id="rId53" w:tgtFrame="_blank" w:tooltip="Try this example code yourself" w:history="1"/>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Lambda expression can also be assigned to built-in delegates such as </w:t>
      </w:r>
      <w:hyperlink r:id="rId54" w:history="1">
        <w:r>
          <w:rPr>
            <w:rStyle w:val="Hyperlink"/>
            <w:rFonts w:ascii="Verdana" w:hAnsi="Verdana"/>
            <w:color w:val="007BFF"/>
            <w:sz w:val="18"/>
            <w:szCs w:val="18"/>
          </w:rPr>
          <w:t>Func</w:t>
        </w:r>
      </w:hyperlink>
      <w:r>
        <w:rPr>
          <w:rFonts w:ascii="Verdana" w:hAnsi="Verdana"/>
          <w:color w:val="181717"/>
          <w:sz w:val="18"/>
          <w:szCs w:val="18"/>
        </w:rPr>
        <w:t>, </w:t>
      </w:r>
      <w:hyperlink r:id="rId55" w:history="1">
        <w:r>
          <w:rPr>
            <w:rStyle w:val="Hyperlink"/>
            <w:rFonts w:ascii="Verdana" w:hAnsi="Verdana"/>
            <w:color w:val="007BFF"/>
            <w:sz w:val="18"/>
            <w:szCs w:val="18"/>
          </w:rPr>
          <w:t>Action</w:t>
        </w:r>
      </w:hyperlink>
      <w:r>
        <w:rPr>
          <w:rFonts w:ascii="Verdana" w:hAnsi="Verdana"/>
          <w:color w:val="181717"/>
          <w:sz w:val="18"/>
          <w:szCs w:val="18"/>
        </w:rPr>
        <w:t> and </w:t>
      </w:r>
      <w:hyperlink r:id="rId56" w:history="1">
        <w:r>
          <w:rPr>
            <w:rStyle w:val="Hyperlink"/>
            <w:rFonts w:ascii="Verdana" w:hAnsi="Verdana"/>
            <w:color w:val="007BFF"/>
            <w:sz w:val="18"/>
            <w:szCs w:val="18"/>
          </w:rPr>
          <w:t>Predicate</w:t>
        </w:r>
      </w:hyperlink>
      <w:r>
        <w:rPr>
          <w:rFonts w:ascii="Verdana" w:hAnsi="Verdana"/>
          <w:color w:val="181717"/>
          <w:sz w:val="18"/>
          <w:szCs w:val="18"/>
        </w:rPr>
        <w:t>.</w:t>
      </w:r>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Assign Lambda Expression to Delegate</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lambda expression can be assigned to </w:t>
      </w:r>
      <w:r>
        <w:rPr>
          <w:rStyle w:val="HTMLCode"/>
          <w:rFonts w:ascii="Consolas" w:hAnsi="Consolas" w:cs="Consolas"/>
          <w:color w:val="000000"/>
          <w:sz w:val="18"/>
          <w:szCs w:val="18"/>
          <w:bdr w:val="single" w:sz="4" w:space="0" w:color="AFB2B5" w:frame="1"/>
          <w:shd w:val="clear" w:color="auto" w:fill="F9F9F9"/>
        </w:rPr>
        <w:t>Func&lt;in T, out TResult&gt;</w:t>
      </w:r>
      <w:r>
        <w:rPr>
          <w:rFonts w:ascii="Verdana" w:hAnsi="Verdana"/>
          <w:color w:val="181717"/>
          <w:sz w:val="18"/>
          <w:szCs w:val="18"/>
        </w:rPr>
        <w:t> type delegate. The last parameter type in a </w:t>
      </w:r>
      <w:r>
        <w:rPr>
          <w:rStyle w:val="HTMLCode"/>
          <w:rFonts w:ascii="Consolas" w:hAnsi="Consolas" w:cs="Consolas"/>
          <w:color w:val="000000"/>
          <w:sz w:val="18"/>
          <w:szCs w:val="18"/>
          <w:bdr w:val="single" w:sz="4" w:space="0" w:color="AFB2B5" w:frame="1"/>
          <w:shd w:val="clear" w:color="auto" w:fill="F9F9F9"/>
        </w:rPr>
        <w:t>Func</w:t>
      </w:r>
      <w:r>
        <w:rPr>
          <w:rFonts w:ascii="Verdana" w:hAnsi="Verdana"/>
          <w:color w:val="181717"/>
          <w:sz w:val="18"/>
          <w:szCs w:val="18"/>
        </w:rPr>
        <w:t> delegate is the return type and rest are input parameters. Visit </w:t>
      </w:r>
      <w:hyperlink r:id="rId57" w:tgtFrame="_blank" w:history="1">
        <w:r>
          <w:rPr>
            <w:rStyle w:val="Hyperlink"/>
            <w:rFonts w:ascii="Verdana" w:hAnsi="Verdana"/>
            <w:color w:val="007BFF"/>
            <w:sz w:val="18"/>
            <w:szCs w:val="18"/>
          </w:rPr>
          <w:t>Func delegate</w:t>
        </w:r>
      </w:hyperlink>
      <w:r>
        <w:rPr>
          <w:rFonts w:ascii="Verdana" w:hAnsi="Verdana"/>
          <w:color w:val="181717"/>
          <w:sz w:val="18"/>
          <w:szCs w:val="18"/>
        </w:rPr>
        <w:t> section of C# tutorials to know more about it.</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Consider the following lambda expression to find out whether a student is a teenager or not.</w:t>
      </w:r>
    </w:p>
    <w:p w:rsidR="0006722B" w:rsidRDefault="0006722B" w:rsidP="0006722B">
      <w:pPr>
        <w:jc w:val="both"/>
        <w:rPr>
          <w:rFonts w:ascii="Verdana" w:hAnsi="Verdana"/>
          <w:color w:val="181717"/>
          <w:sz w:val="25"/>
          <w:szCs w:val="25"/>
        </w:rPr>
      </w:pPr>
      <w:r>
        <w:rPr>
          <w:rFonts w:ascii="Verdana" w:hAnsi="Verdana"/>
          <w:color w:val="181717"/>
          <w:sz w:val="25"/>
          <w:szCs w:val="25"/>
        </w:rPr>
        <w:t>Example: Lambda Expression Assigned to Func Delegate C#</w:t>
      </w:r>
    </w:p>
    <w:p w:rsidR="0006722B" w:rsidRDefault="0006722B" w:rsidP="0006722B">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Func</w:t>
      </w:r>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 </w:t>
      </w:r>
      <w:r>
        <w:rPr>
          <w:rStyle w:val="kwrd"/>
          <w:rFonts w:ascii="Consolas" w:hAnsi="Consolas" w:cs="Consolas"/>
          <w:color w:val="0000FF"/>
        </w:rPr>
        <w:t>bool</w:t>
      </w:r>
      <w:r>
        <w:rPr>
          <w:rStyle w:val="HTMLCode"/>
          <w:rFonts w:ascii="Consolas" w:hAnsi="Consolas" w:cs="Consolas"/>
          <w:color w:val="000000"/>
        </w:rPr>
        <w:t>&gt; isStudentTeenAger = s =&gt; s.age &gt; 12 &amp;&amp; s.age &lt; 20;</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Student</w:t>
      </w:r>
      <w:r>
        <w:rPr>
          <w:rStyle w:val="HTMLCode"/>
          <w:rFonts w:ascii="Consolas" w:hAnsi="Consolas" w:cs="Consolas"/>
          <w:color w:val="000000"/>
        </w:rPr>
        <w:t xml:space="preserve"> std = </w:t>
      </w:r>
      <w:r>
        <w:rPr>
          <w:rStyle w:val="kwrd"/>
          <w:rFonts w:ascii="Consolas" w:hAnsi="Consolas" w:cs="Consolas"/>
          <w:color w:val="0000FF"/>
        </w:rPr>
        <w:t>new</w:t>
      </w:r>
      <w:r>
        <w:rPr>
          <w:rStyle w:val="HTMLCode"/>
          <w:rFonts w:ascii="Consolas" w:hAnsi="Consolas" w:cs="Consolas"/>
          <w:color w:val="000000"/>
        </w:rPr>
        <w:t xml:space="preserve"> </w:t>
      </w:r>
      <w:proofErr w:type="gramStart"/>
      <w:r>
        <w:rPr>
          <w:rStyle w:val="userclass"/>
          <w:rFonts w:ascii="Consolas" w:hAnsi="Consolas" w:cs="Consolas"/>
          <w:color w:val="2B91AF"/>
        </w:rPr>
        <w:t>Student</w:t>
      </w:r>
      <w:r>
        <w:rPr>
          <w:rStyle w:val="HTMLCode"/>
          <w:rFonts w:ascii="Consolas" w:hAnsi="Consolas" w:cs="Consolas"/>
          <w:color w:val="000000"/>
        </w:rPr>
        <w:t>(</w:t>
      </w:r>
      <w:proofErr w:type="gramEnd"/>
      <w:r>
        <w:rPr>
          <w:rStyle w:val="HTMLCode"/>
          <w:rFonts w:ascii="Consolas" w:hAnsi="Consolas" w:cs="Consolas"/>
          <w:color w:val="000000"/>
        </w:rPr>
        <w:t>) { age = 21 };</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Fonts w:ascii="Consolas" w:hAnsi="Consolas" w:cs="Consolas"/>
          <w:color w:val="000000"/>
          <w:sz w:val="17"/>
          <w:szCs w:val="17"/>
        </w:rPr>
      </w:pPr>
      <w:proofErr w:type="gramStart"/>
      <w:r>
        <w:rPr>
          <w:rStyle w:val="kwrd"/>
          <w:rFonts w:ascii="Consolas" w:hAnsi="Consolas" w:cs="Consolas"/>
          <w:color w:val="0000FF"/>
        </w:rPr>
        <w:t>bool</w:t>
      </w:r>
      <w:proofErr w:type="gramEnd"/>
      <w:r>
        <w:rPr>
          <w:rStyle w:val="HTMLCode"/>
          <w:rFonts w:ascii="Consolas" w:hAnsi="Consolas" w:cs="Consolas"/>
          <w:color w:val="000000"/>
        </w:rPr>
        <w:t xml:space="preserve"> isTeen = isStudentTeenAger(std);</w:t>
      </w:r>
      <w:r>
        <w:rPr>
          <w:rStyle w:val="rem"/>
          <w:rFonts w:ascii="Consolas" w:eastAsiaTheme="majorEastAsia" w:hAnsi="Consolas" w:cs="Consolas"/>
          <w:color w:val="008000"/>
        </w:rPr>
        <w:t>// returns false</w:t>
      </w:r>
    </w:p>
    <w:p w:rsidR="0006722B" w:rsidRDefault="008609A9" w:rsidP="0006722B">
      <w:pPr>
        <w:jc w:val="both"/>
        <w:rPr>
          <w:rFonts w:ascii="Verdana" w:hAnsi="Verdana" w:cs="Times New Roman"/>
          <w:color w:val="181717"/>
          <w:sz w:val="18"/>
          <w:szCs w:val="18"/>
        </w:rPr>
      </w:pPr>
      <w:hyperlink r:id="rId58"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t>Example: Lamda Expression Assigned to Func Delegate VB.Net</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Dim</w:t>
      </w:r>
      <w:r>
        <w:rPr>
          <w:rStyle w:val="HTMLCode"/>
          <w:rFonts w:ascii="Consolas" w:hAnsi="Consolas" w:cs="Consolas"/>
          <w:color w:val="000000"/>
        </w:rPr>
        <w:t xml:space="preserve"> isStudentTeenAger </w:t>
      </w:r>
      <w:r>
        <w:rPr>
          <w:rStyle w:val="kwrd"/>
          <w:rFonts w:ascii="Consolas" w:hAnsi="Consolas" w:cs="Consolas"/>
          <w:color w:val="0000FF"/>
        </w:rPr>
        <w:t>As</w:t>
      </w:r>
      <w:r>
        <w:rPr>
          <w:rStyle w:val="HTMLCode"/>
          <w:rFonts w:ascii="Consolas" w:hAnsi="Consolas" w:cs="Consolas"/>
          <w:color w:val="000000"/>
        </w:rPr>
        <w:t xml:space="preserve"> </w:t>
      </w:r>
      <w:proofErr w:type="gramStart"/>
      <w:r>
        <w:rPr>
          <w:rStyle w:val="kwrd"/>
          <w:rFonts w:ascii="Consolas" w:hAnsi="Consolas" w:cs="Consolas"/>
          <w:color w:val="0000FF"/>
        </w:rPr>
        <w:t>Func</w:t>
      </w:r>
      <w:r>
        <w:rPr>
          <w:rStyle w:val="HTMLCode"/>
          <w:rFonts w:ascii="Consolas" w:hAnsi="Consolas" w:cs="Consolas"/>
          <w:color w:val="000000"/>
        </w:rPr>
        <w:t>(</w:t>
      </w:r>
      <w:proofErr w:type="gramEnd"/>
      <w:r>
        <w:rPr>
          <w:rStyle w:val="HTMLCode"/>
          <w:rFonts w:ascii="Consolas" w:hAnsi="Consolas" w:cs="Consolas"/>
          <w:color w:val="000000"/>
        </w:rPr>
        <w:t xml:space="preserve">Of </w:t>
      </w:r>
      <w:r>
        <w:rPr>
          <w:rStyle w:val="userclass"/>
          <w:rFonts w:ascii="Consolas" w:hAnsi="Consolas" w:cs="Consolas"/>
          <w:color w:val="2B91AF"/>
        </w:rPr>
        <w:t>Student</w:t>
      </w:r>
      <w:r>
        <w:rPr>
          <w:rStyle w:val="HTMLCode"/>
          <w:rFonts w:ascii="Consolas" w:hAnsi="Consolas" w:cs="Consolas"/>
          <w:color w:val="000000"/>
        </w:rPr>
        <w:t xml:space="preserve">, </w:t>
      </w:r>
      <w:r>
        <w:rPr>
          <w:rStyle w:val="kwrd"/>
          <w:rFonts w:ascii="Consolas" w:hAnsi="Consolas" w:cs="Consolas"/>
          <w:color w:val="0000FF"/>
        </w:rPr>
        <w:t>Boolean</w:t>
      </w:r>
      <w:r>
        <w:rPr>
          <w:rStyle w:val="HTMLCode"/>
          <w:rFonts w:ascii="Consolas" w:hAnsi="Consolas" w:cs="Consolas"/>
          <w:color w:val="000000"/>
        </w:rPr>
        <w:t xml:space="preserve">) = </w:t>
      </w:r>
      <w:r>
        <w:rPr>
          <w:rStyle w:val="kwrd"/>
          <w:rFonts w:ascii="Consolas" w:hAnsi="Consolas" w:cs="Consolas"/>
          <w:color w:val="0000FF"/>
        </w:rPr>
        <w:t>Function</w:t>
      </w:r>
      <w:r>
        <w:rPr>
          <w:rStyle w:val="HTMLCode"/>
          <w:rFonts w:ascii="Consolas" w:hAnsi="Consolas" w:cs="Consolas"/>
          <w:color w:val="000000"/>
        </w:rPr>
        <w:t xml:space="preserve">(s) s.Age &gt; 12 </w:t>
      </w:r>
      <w:r>
        <w:rPr>
          <w:rStyle w:val="kwrd"/>
          <w:rFonts w:ascii="Consolas" w:hAnsi="Consolas" w:cs="Consolas"/>
          <w:color w:val="0000FF"/>
        </w:rPr>
        <w:t>And</w:t>
      </w:r>
      <w:r>
        <w:rPr>
          <w:rStyle w:val="HTMLCode"/>
          <w:rFonts w:ascii="Consolas" w:hAnsi="Consolas" w:cs="Consolas"/>
          <w:color w:val="000000"/>
        </w:rPr>
        <w:t xml:space="preserve"> s.Age &lt; 20</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Dim</w:t>
      </w:r>
      <w:r>
        <w:rPr>
          <w:rStyle w:val="HTMLCode"/>
          <w:rFonts w:ascii="Consolas" w:hAnsi="Consolas" w:cs="Consolas"/>
          <w:color w:val="000000"/>
        </w:rPr>
        <w:t xml:space="preserve"> stud </w:t>
      </w:r>
      <w:r>
        <w:rPr>
          <w:rStyle w:val="kwrd"/>
          <w:rFonts w:ascii="Consolas" w:hAnsi="Consolas" w:cs="Consolas"/>
          <w:color w:val="0000FF"/>
        </w:rPr>
        <w:t>As</w:t>
      </w:r>
      <w:r>
        <w:rPr>
          <w:rStyle w:val="HTMLCode"/>
          <w:rFonts w:ascii="Consolas" w:hAnsi="Consolas" w:cs="Consolas"/>
          <w:color w:val="000000"/>
        </w:rPr>
        <w:t xml:space="preserve">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w:t>
      </w:r>
      <w:r>
        <w:rPr>
          <w:rStyle w:val="kwrd"/>
          <w:rFonts w:ascii="Consolas" w:hAnsi="Consolas" w:cs="Consolas"/>
          <w:color w:val="0000FF"/>
        </w:rPr>
        <w:t>With</w:t>
      </w:r>
      <w:r>
        <w:rPr>
          <w:rStyle w:val="HTMLCode"/>
          <w:rFonts w:ascii="Consolas" w:hAnsi="Consolas" w:cs="Consolas"/>
          <w:color w:val="000000"/>
        </w:rPr>
        <w:t xml:space="preserve"> {.Age = 21}</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Fonts w:ascii="Consolas" w:hAnsi="Consolas" w:cs="Consolas"/>
          <w:color w:val="000000"/>
          <w:sz w:val="17"/>
          <w:szCs w:val="17"/>
        </w:rPr>
      </w:pPr>
      <w:r>
        <w:rPr>
          <w:rStyle w:val="kwrd"/>
          <w:rFonts w:ascii="Consolas" w:hAnsi="Consolas" w:cs="Consolas"/>
          <w:color w:val="0000FF"/>
        </w:rPr>
        <w:t>Dim</w:t>
      </w:r>
      <w:r>
        <w:rPr>
          <w:rStyle w:val="HTMLCode"/>
          <w:rFonts w:ascii="Consolas" w:hAnsi="Consolas" w:cs="Consolas"/>
          <w:color w:val="000000"/>
        </w:rPr>
        <w:t xml:space="preserve"> isTeen </w:t>
      </w:r>
      <w:r>
        <w:rPr>
          <w:rStyle w:val="kwrd"/>
          <w:rFonts w:ascii="Consolas" w:hAnsi="Consolas" w:cs="Consolas"/>
          <w:color w:val="0000FF"/>
        </w:rPr>
        <w:t>As</w:t>
      </w:r>
      <w:r>
        <w:rPr>
          <w:rStyle w:val="HTMLCode"/>
          <w:rFonts w:ascii="Consolas" w:hAnsi="Consolas" w:cs="Consolas"/>
          <w:color w:val="000000"/>
        </w:rPr>
        <w:t xml:space="preserve"> </w:t>
      </w:r>
      <w:r>
        <w:rPr>
          <w:rStyle w:val="kwrd"/>
          <w:rFonts w:ascii="Consolas" w:hAnsi="Consolas" w:cs="Consolas"/>
          <w:color w:val="0000FF"/>
        </w:rPr>
        <w:t>Boolean</w:t>
      </w:r>
      <w:r>
        <w:rPr>
          <w:rStyle w:val="HTMLCode"/>
          <w:rFonts w:ascii="Consolas" w:hAnsi="Consolas" w:cs="Consolas"/>
          <w:color w:val="000000"/>
        </w:rPr>
        <w:t xml:space="preserve"> = </w:t>
      </w:r>
      <w:proofErr w:type="gramStart"/>
      <w:r>
        <w:rPr>
          <w:rStyle w:val="HTMLCode"/>
          <w:rFonts w:ascii="Consolas" w:hAnsi="Consolas" w:cs="Consolas"/>
          <w:color w:val="000000"/>
        </w:rPr>
        <w:t>isStudentTeenAger(</w:t>
      </w:r>
      <w:proofErr w:type="gramEnd"/>
      <w:r>
        <w:rPr>
          <w:rStyle w:val="HTMLCode"/>
          <w:rFonts w:ascii="Consolas" w:hAnsi="Consolas" w:cs="Consolas"/>
          <w:color w:val="000000"/>
        </w:rPr>
        <w:t xml:space="preserve">stud) </w:t>
      </w:r>
      <w:r>
        <w:rPr>
          <w:rStyle w:val="rem"/>
          <w:rFonts w:ascii="Consolas" w:eastAsiaTheme="majorEastAsia" w:hAnsi="Consolas" w:cs="Consolas"/>
          <w:color w:val="008000"/>
        </w:rPr>
        <w:t>// returns false</w:t>
      </w:r>
    </w:p>
    <w:p w:rsidR="0006722B" w:rsidRDefault="008609A9" w:rsidP="0006722B">
      <w:pPr>
        <w:jc w:val="both"/>
        <w:rPr>
          <w:rFonts w:ascii="Verdana" w:hAnsi="Verdana" w:cs="Times New Roman"/>
          <w:color w:val="181717"/>
          <w:sz w:val="18"/>
          <w:szCs w:val="18"/>
        </w:rPr>
      </w:pPr>
      <w:hyperlink r:id="rId59" w:tgtFrame="_blank" w:tooltip="Try this example code yourself" w:history="1"/>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In the above example, the Func delegate expects the first input parameter to be of Student type and the return type to be </w:t>
      </w:r>
      <w:proofErr w:type="gramStart"/>
      <w:r>
        <w:rPr>
          <w:rFonts w:ascii="Verdana" w:hAnsi="Verdana"/>
          <w:color w:val="181717"/>
          <w:sz w:val="18"/>
          <w:szCs w:val="18"/>
        </w:rPr>
        <w:t>boolean</w:t>
      </w:r>
      <w:proofErr w:type="gramEnd"/>
      <w:r>
        <w:rPr>
          <w:rFonts w:ascii="Verdana" w:hAnsi="Verdana"/>
          <w:color w:val="181717"/>
          <w:sz w:val="18"/>
          <w:szCs w:val="18"/>
        </w:rPr>
        <w:t>. The lambda expression</w:t>
      </w:r>
      <w:r>
        <w:rPr>
          <w:rStyle w:val="HTMLCode"/>
          <w:rFonts w:ascii="Consolas" w:hAnsi="Consolas" w:cs="Consolas"/>
          <w:color w:val="000000"/>
          <w:sz w:val="18"/>
          <w:szCs w:val="18"/>
          <w:bdr w:val="single" w:sz="4" w:space="0" w:color="AFB2B5" w:frame="1"/>
          <w:shd w:val="clear" w:color="auto" w:fill="F9F9F9"/>
        </w:rPr>
        <w:t> s =&gt; s.age &gt; 12 &amp;&amp; s.age &lt; 20</w:t>
      </w:r>
      <w:r>
        <w:rPr>
          <w:rFonts w:ascii="Verdana" w:hAnsi="Verdana"/>
          <w:color w:val="181717"/>
          <w:sz w:val="18"/>
          <w:szCs w:val="18"/>
        </w:rPr>
        <w:t> satisfies the Func&lt;Student, bool&gt; delegate requirement, as shown below:</w:t>
      </w:r>
    </w:p>
    <w:p w:rsidR="0006722B" w:rsidRDefault="0006722B" w:rsidP="0006722B">
      <w:pPr>
        <w:rPr>
          <w:rFonts w:ascii="Times New Roman" w:hAnsi="Times New Roman"/>
          <w:sz w:val="24"/>
          <w:szCs w:val="24"/>
        </w:rPr>
      </w:pPr>
      <w:r>
        <w:rPr>
          <w:noProof/>
          <w:color w:val="007BFF"/>
        </w:rPr>
        <w:drawing>
          <wp:inline distT="0" distB="0" distL="0" distR="0">
            <wp:extent cx="5201285" cy="1492250"/>
            <wp:effectExtent l="19050" t="0" r="0" b="0"/>
            <wp:docPr id="21" name="Picture 21" descr="https://www.tutorialsteacher.com/Content/images/linq/func-with-lambda-expression.pn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tutorialsteacher.com/Content/images/linq/func-with-lambda-expression.png">
                      <a:hlinkClick r:id="rId60" tgtFrame="&quot;_blank&quot;"/>
                    </pic:cNvPr>
                    <pic:cNvPicPr>
                      <a:picLocks noChangeAspect="1" noChangeArrowheads="1"/>
                    </pic:cNvPicPr>
                  </pic:nvPicPr>
                  <pic:blipFill>
                    <a:blip r:embed="rId61"/>
                    <a:srcRect/>
                    <a:stretch>
                      <a:fillRect/>
                    </a:stretch>
                  </pic:blipFill>
                  <pic:spPr bwMode="auto">
                    <a:xfrm>
                      <a:off x="0" y="0"/>
                      <a:ext cx="5201285" cy="1492250"/>
                    </a:xfrm>
                    <a:prstGeom prst="rect">
                      <a:avLst/>
                    </a:prstGeom>
                    <a:noFill/>
                    <a:ln w="9525">
                      <a:noFill/>
                      <a:miter lim="800000"/>
                      <a:headEnd/>
                      <a:tailEnd/>
                    </a:ln>
                  </pic:spPr>
                </pic:pic>
              </a:graphicData>
            </a:graphic>
          </wp:inline>
        </w:drawing>
      </w:r>
      <w:r>
        <w:t>Func delegate with Lambda Expression</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Func&lt;&gt; delegate shown above, would turn out to be a function as shown below.</w:t>
      </w:r>
    </w:p>
    <w:p w:rsidR="0006722B" w:rsidRDefault="0006722B" w:rsidP="0006722B">
      <w:pPr>
        <w:pStyle w:val="HTMLPreformatted"/>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bool</w:t>
      </w:r>
      <w:proofErr w:type="gramEnd"/>
      <w:r>
        <w:rPr>
          <w:rStyle w:val="HTMLCode"/>
          <w:rFonts w:ascii="Consolas" w:hAnsi="Consolas" w:cs="Consolas"/>
          <w:color w:val="000000"/>
        </w:rPr>
        <w:t xml:space="preserve"> isStudentTeenAger(</w:t>
      </w:r>
      <w:r>
        <w:rPr>
          <w:rStyle w:val="userclass"/>
          <w:rFonts w:ascii="Consolas" w:hAnsi="Consolas" w:cs="Consolas"/>
          <w:color w:val="2B91AF"/>
        </w:rPr>
        <w:t>Student</w:t>
      </w:r>
      <w:r>
        <w:rPr>
          <w:rStyle w:val="HTMLCode"/>
          <w:rFonts w:ascii="Consolas" w:hAnsi="Consolas" w:cs="Consolas"/>
          <w:color w:val="000000"/>
        </w:rPr>
        <w:t xml:space="preserve"> s)</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return</w:t>
      </w:r>
      <w:proofErr w:type="gramEnd"/>
      <w:r>
        <w:rPr>
          <w:rStyle w:val="HTMLCode"/>
          <w:rFonts w:ascii="Consolas" w:hAnsi="Consolas" w:cs="Consolas"/>
          <w:color w:val="000000"/>
        </w:rPr>
        <w:t xml:space="preserve"> s.Age &gt; 12 &amp;&amp; s.Age &lt; 20;</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w:t>
      </w:r>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Action Delegate</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Unlike the Func delegate, an Action delegate can only have input parameters. Use the </w:t>
      </w:r>
      <w:hyperlink r:id="rId62" w:tgtFrame="_blank" w:history="1">
        <w:r>
          <w:rPr>
            <w:rStyle w:val="Hyperlink"/>
            <w:rFonts w:ascii="Verdana" w:hAnsi="Verdana"/>
            <w:color w:val="007BFF"/>
            <w:sz w:val="18"/>
            <w:szCs w:val="18"/>
          </w:rPr>
          <w:t>Action delegate</w:t>
        </w:r>
      </w:hyperlink>
      <w:r>
        <w:rPr>
          <w:rFonts w:ascii="Verdana" w:hAnsi="Verdana"/>
          <w:color w:val="181717"/>
          <w:sz w:val="18"/>
          <w:szCs w:val="18"/>
        </w:rPr>
        <w:t> type when you don't need to return any value from lambda expression.</w:t>
      </w:r>
    </w:p>
    <w:p w:rsidR="0006722B" w:rsidRDefault="0006722B" w:rsidP="0006722B">
      <w:pPr>
        <w:jc w:val="both"/>
        <w:rPr>
          <w:rFonts w:ascii="Verdana" w:hAnsi="Verdana"/>
          <w:color w:val="181717"/>
          <w:sz w:val="25"/>
          <w:szCs w:val="25"/>
        </w:rPr>
      </w:pPr>
      <w:r>
        <w:rPr>
          <w:rFonts w:ascii="Verdana" w:hAnsi="Verdana"/>
          <w:color w:val="181717"/>
          <w:sz w:val="25"/>
          <w:szCs w:val="25"/>
        </w:rPr>
        <w:t>Example: Lamda Expression Assigned to Action Delegate C#</w:t>
      </w:r>
    </w:p>
    <w:p w:rsidR="0006722B" w:rsidRDefault="0006722B" w:rsidP="0006722B">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Action</w:t>
      </w:r>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&gt; PrintStudentDetail = s =&gt; </w:t>
      </w:r>
      <w:proofErr w:type="gramStart"/>
      <w:r>
        <w:rPr>
          <w:rStyle w:val="userclass"/>
          <w:rFonts w:ascii="Consolas" w:hAnsi="Consolas" w:cs="Consolas"/>
          <w:color w:val="2B91AF"/>
        </w:rPr>
        <w:t>Console</w:t>
      </w:r>
      <w:r>
        <w:rPr>
          <w:rStyle w:val="HTMLCode"/>
          <w:rFonts w:ascii="Consolas" w:hAnsi="Consolas" w:cs="Consolas"/>
          <w:color w:val="000000"/>
        </w:rPr>
        <w:t>.WriteLine(</w:t>
      </w:r>
      <w:proofErr w:type="gramEnd"/>
      <w:r>
        <w:rPr>
          <w:rStyle w:val="str"/>
          <w:rFonts w:ascii="Consolas" w:hAnsi="Consolas" w:cs="Consolas"/>
          <w:color w:val="A31515"/>
        </w:rPr>
        <w:t>"Name: {0}, Age: {1} "</w:t>
      </w:r>
      <w:r>
        <w:rPr>
          <w:rStyle w:val="HTMLCode"/>
          <w:rFonts w:ascii="Consolas" w:hAnsi="Consolas" w:cs="Consolas"/>
          <w:color w:val="000000"/>
        </w:rPr>
        <w:t>, s.StudentName, s.Age);</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Student</w:t>
      </w:r>
      <w:r>
        <w:rPr>
          <w:rStyle w:val="HTMLCode"/>
          <w:rFonts w:ascii="Consolas" w:hAnsi="Consolas" w:cs="Consolas"/>
          <w:color w:val="000000"/>
        </w:rPr>
        <w:t xml:space="preserve"> std = </w:t>
      </w:r>
      <w:r>
        <w:rPr>
          <w:rStyle w:val="kwrd"/>
          <w:rFonts w:ascii="Consolas" w:hAnsi="Consolas" w:cs="Consolas"/>
          <w:color w:val="0000FF"/>
        </w:rPr>
        <w:t>new</w:t>
      </w:r>
      <w:r>
        <w:rPr>
          <w:rStyle w:val="HTMLCode"/>
          <w:rFonts w:ascii="Consolas" w:hAnsi="Consolas" w:cs="Consolas"/>
          <w:color w:val="000000"/>
        </w:rPr>
        <w:t xml:space="preserve"> </w:t>
      </w:r>
      <w:proofErr w:type="gramStart"/>
      <w:r>
        <w:rPr>
          <w:rStyle w:val="userclass"/>
          <w:rFonts w:ascii="Consolas" w:hAnsi="Consolas" w:cs="Consolas"/>
          <w:color w:val="2B91AF"/>
        </w:rPr>
        <w:t>Student</w:t>
      </w:r>
      <w:r>
        <w:rPr>
          <w:rStyle w:val="HTMLCode"/>
          <w:rFonts w:ascii="Consolas" w:hAnsi="Consolas" w:cs="Consolas"/>
          <w:color w:val="000000"/>
        </w:rPr>
        <w:t>(</w:t>
      </w:r>
      <w:proofErr w:type="gramEnd"/>
      <w:r>
        <w:rPr>
          <w:rStyle w:val="HTMLCode"/>
          <w:rFonts w:ascii="Consolas" w:hAnsi="Consolas" w:cs="Consolas"/>
          <w:color w:val="000000"/>
        </w:rPr>
        <w:t xml:space="preserve">){ StudentName = </w:t>
      </w:r>
      <w:r>
        <w:rPr>
          <w:rStyle w:val="str"/>
          <w:rFonts w:ascii="Consolas" w:hAnsi="Consolas" w:cs="Consolas"/>
          <w:color w:val="A31515"/>
        </w:rPr>
        <w:t>"Bill"</w:t>
      </w:r>
      <w:r>
        <w:rPr>
          <w:rStyle w:val="HTMLCode"/>
          <w:rFonts w:ascii="Consolas" w:hAnsi="Consolas" w:cs="Consolas"/>
          <w:color w:val="000000"/>
        </w:rPr>
        <w:t>, Age=21};</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Fonts w:ascii="Consolas" w:hAnsi="Consolas" w:cs="Consolas"/>
          <w:color w:val="000000"/>
          <w:sz w:val="17"/>
          <w:szCs w:val="17"/>
        </w:rPr>
      </w:pPr>
      <w:proofErr w:type="gramStart"/>
      <w:r>
        <w:rPr>
          <w:rStyle w:val="HTMLCode"/>
          <w:rFonts w:ascii="Consolas" w:hAnsi="Consolas" w:cs="Consolas"/>
          <w:color w:val="000000"/>
        </w:rPr>
        <w:t>PrintStudentDetail(</w:t>
      </w:r>
      <w:proofErr w:type="gramEnd"/>
      <w:r>
        <w:rPr>
          <w:rStyle w:val="HTMLCode"/>
          <w:rFonts w:ascii="Consolas" w:hAnsi="Consolas" w:cs="Consolas"/>
          <w:color w:val="000000"/>
        </w:rPr>
        <w:t>std);</w:t>
      </w:r>
      <w:r>
        <w:rPr>
          <w:rStyle w:val="rem"/>
          <w:rFonts w:ascii="Consolas" w:eastAsiaTheme="majorEastAsia" w:hAnsi="Consolas" w:cs="Consolas"/>
          <w:color w:val="008000"/>
        </w:rPr>
        <w:t>//output: Name: Bill, Age: 21</w:t>
      </w:r>
    </w:p>
    <w:p w:rsidR="0006722B" w:rsidRDefault="008609A9" w:rsidP="0006722B">
      <w:pPr>
        <w:jc w:val="both"/>
        <w:rPr>
          <w:rFonts w:ascii="Verdana" w:hAnsi="Verdana" w:cs="Times New Roman"/>
          <w:color w:val="181717"/>
          <w:sz w:val="18"/>
          <w:szCs w:val="18"/>
        </w:rPr>
      </w:pPr>
      <w:hyperlink r:id="rId63"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lastRenderedPageBreak/>
        <w:t>Example: Lamda Expression Assigned to Action Delegate VB.Net</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Dim</w:t>
      </w:r>
      <w:r>
        <w:rPr>
          <w:rStyle w:val="HTMLCode"/>
          <w:rFonts w:ascii="Consolas" w:hAnsi="Consolas" w:cs="Consolas"/>
          <w:color w:val="000000"/>
        </w:rPr>
        <w:t xml:space="preserve"> printStudentDetail </w:t>
      </w:r>
      <w:r>
        <w:rPr>
          <w:rStyle w:val="kwrd"/>
          <w:rFonts w:ascii="Consolas" w:hAnsi="Consolas" w:cs="Consolas"/>
          <w:color w:val="0000FF"/>
        </w:rPr>
        <w:t>As</w:t>
      </w:r>
      <w:r>
        <w:rPr>
          <w:rStyle w:val="HTMLCode"/>
          <w:rFonts w:ascii="Consolas" w:hAnsi="Consolas" w:cs="Consolas"/>
          <w:color w:val="000000"/>
        </w:rPr>
        <w:t xml:space="preserve"> </w:t>
      </w:r>
      <w:proofErr w:type="gramStart"/>
      <w:r>
        <w:rPr>
          <w:rStyle w:val="HTMLCode"/>
          <w:rFonts w:ascii="Consolas" w:hAnsi="Consolas" w:cs="Consolas"/>
          <w:color w:val="000000"/>
        </w:rPr>
        <w:t>Action(</w:t>
      </w:r>
      <w:proofErr w:type="gramEnd"/>
      <w:r>
        <w:rPr>
          <w:rStyle w:val="HTMLCode"/>
          <w:rFonts w:ascii="Consolas" w:hAnsi="Consolas" w:cs="Consolas"/>
          <w:color w:val="000000"/>
        </w:rPr>
        <w:t xml:space="preserve">Of Student) = </w:t>
      </w:r>
      <w:r>
        <w:rPr>
          <w:rStyle w:val="kwrd"/>
          <w:rFonts w:ascii="Consolas" w:hAnsi="Consolas" w:cs="Consolas"/>
          <w:color w:val="0000FF"/>
        </w:rPr>
        <w:t>Sub</w:t>
      </w:r>
      <w:r>
        <w:rPr>
          <w:rStyle w:val="HTMLCode"/>
          <w:rFonts w:ascii="Consolas" w:hAnsi="Consolas" w:cs="Consolas"/>
          <w:color w:val="000000"/>
        </w:rPr>
        <w:t>(s) Console.WriteLine(</w:t>
      </w:r>
      <w:r>
        <w:rPr>
          <w:rStyle w:val="str"/>
          <w:rFonts w:ascii="Consolas" w:hAnsi="Consolas" w:cs="Consolas"/>
          <w:color w:val="A31515"/>
        </w:rPr>
        <w:t>"Name: {0}, Age: {1} "</w:t>
      </w:r>
      <w:r>
        <w:rPr>
          <w:rStyle w:val="HTMLCode"/>
          <w:rFonts w:ascii="Consolas" w:hAnsi="Consolas" w:cs="Consolas"/>
          <w:color w:val="000000"/>
        </w:rPr>
        <w:t>, s.StudentName, s.Age)</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Dim</w:t>
      </w:r>
      <w:r>
        <w:rPr>
          <w:rStyle w:val="HTMLCode"/>
          <w:rFonts w:ascii="Consolas" w:hAnsi="Consolas" w:cs="Consolas"/>
          <w:color w:val="000000"/>
        </w:rPr>
        <w:t xml:space="preserve"> stud </w:t>
      </w:r>
      <w:r>
        <w:rPr>
          <w:rStyle w:val="kwrd"/>
          <w:rFonts w:ascii="Consolas" w:hAnsi="Consolas" w:cs="Consolas"/>
          <w:color w:val="0000FF"/>
        </w:rPr>
        <w:t>As</w:t>
      </w:r>
      <w:r>
        <w:rPr>
          <w:rStyle w:val="HTMLCode"/>
          <w:rFonts w:ascii="Consolas" w:hAnsi="Consolas" w:cs="Consolas"/>
          <w:color w:val="000000"/>
        </w:rPr>
        <w:t xml:space="preserve"> </w:t>
      </w:r>
      <w:r>
        <w:rPr>
          <w:rStyle w:val="kwrd"/>
          <w:rFonts w:ascii="Consolas" w:hAnsi="Consolas" w:cs="Consolas"/>
          <w:color w:val="0000FF"/>
        </w:rPr>
        <w:t>New</w:t>
      </w:r>
      <w:r>
        <w:rPr>
          <w:rStyle w:val="HTMLCode"/>
          <w:rFonts w:ascii="Consolas" w:hAnsi="Consolas" w:cs="Consolas"/>
          <w:color w:val="000000"/>
        </w:rPr>
        <w:t xml:space="preserve"> Student </w:t>
      </w:r>
      <w:r>
        <w:rPr>
          <w:rStyle w:val="kwrd"/>
          <w:rFonts w:ascii="Consolas" w:hAnsi="Consolas" w:cs="Consolas"/>
          <w:color w:val="0000FF"/>
        </w:rPr>
        <w:t>With</w:t>
      </w:r>
      <w:r>
        <w:rPr>
          <w:rStyle w:val="HTMLCode"/>
          <w:rFonts w:ascii="Consolas" w:hAnsi="Consolas" w:cs="Consolas"/>
          <w:color w:val="000000"/>
        </w:rPr>
        <w:t xml:space="preserve"> {.StudentName = </w:t>
      </w:r>
      <w:r>
        <w:rPr>
          <w:rStyle w:val="str"/>
          <w:rFonts w:ascii="Consolas" w:hAnsi="Consolas" w:cs="Consolas"/>
          <w:color w:val="A31515"/>
        </w:rPr>
        <w:t>"Bill"</w:t>
      </w:r>
      <w:r>
        <w:rPr>
          <w:rStyle w:val="HTMLCode"/>
          <w:rFonts w:ascii="Consolas" w:hAnsi="Consolas" w:cs="Consolas"/>
          <w:color w:val="000000"/>
        </w:rPr>
        <w:t>, .Age = 21}</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Fonts w:ascii="Consolas" w:hAnsi="Consolas" w:cs="Consolas"/>
          <w:color w:val="000000"/>
          <w:sz w:val="17"/>
          <w:szCs w:val="17"/>
        </w:rPr>
      </w:pPr>
      <w:proofErr w:type="gramStart"/>
      <w:r>
        <w:rPr>
          <w:rStyle w:val="HTMLCode"/>
          <w:rFonts w:ascii="Consolas" w:hAnsi="Consolas" w:cs="Consolas"/>
          <w:color w:val="000000"/>
        </w:rPr>
        <w:t>printStudentDetail(</w:t>
      </w:r>
      <w:proofErr w:type="gramEnd"/>
      <w:r>
        <w:rPr>
          <w:rStyle w:val="HTMLCode"/>
          <w:rFonts w:ascii="Consolas" w:hAnsi="Consolas" w:cs="Consolas"/>
          <w:color w:val="000000"/>
        </w:rPr>
        <w:t>stud)</w:t>
      </w:r>
      <w:r>
        <w:rPr>
          <w:rStyle w:val="rem"/>
          <w:rFonts w:ascii="Consolas" w:eastAsiaTheme="majorEastAsia" w:hAnsi="Consolas" w:cs="Consolas"/>
          <w:color w:val="008000"/>
        </w:rPr>
        <w:t>//output: Name: Bill, Age: 21</w:t>
      </w:r>
    </w:p>
    <w:p w:rsidR="0006722B" w:rsidRDefault="008609A9" w:rsidP="0006722B">
      <w:pPr>
        <w:jc w:val="both"/>
        <w:rPr>
          <w:rFonts w:ascii="Verdana" w:hAnsi="Verdana" w:cs="Times New Roman"/>
          <w:color w:val="181717"/>
          <w:sz w:val="18"/>
          <w:szCs w:val="18"/>
        </w:rPr>
      </w:pPr>
      <w:hyperlink r:id="rId64" w:tgtFrame="_blank" w:tooltip="Try this example code yourself" w:history="1"/>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Lambda Expression in LINQ Query</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Usually lambda expression is used with LINQ query. Enumerable static class includes Where extension method for </w:t>
      </w:r>
      <w:r>
        <w:rPr>
          <w:rStyle w:val="HTMLCode"/>
          <w:rFonts w:ascii="Consolas" w:hAnsi="Consolas" w:cs="Consolas"/>
          <w:color w:val="000000"/>
          <w:sz w:val="18"/>
          <w:szCs w:val="18"/>
          <w:bdr w:val="single" w:sz="4" w:space="0" w:color="AFB2B5" w:frame="1"/>
          <w:shd w:val="clear" w:color="auto" w:fill="F9F9F9"/>
        </w:rPr>
        <w:t>IEnumerable&lt;T&gt;</w:t>
      </w:r>
      <w:r>
        <w:rPr>
          <w:rFonts w:ascii="Verdana" w:hAnsi="Verdana"/>
          <w:color w:val="181717"/>
          <w:sz w:val="18"/>
          <w:szCs w:val="18"/>
        </w:rPr>
        <w:t> that accepts </w:t>
      </w:r>
      <w:r>
        <w:rPr>
          <w:rStyle w:val="HTMLCode"/>
          <w:rFonts w:ascii="Consolas" w:hAnsi="Consolas" w:cs="Consolas"/>
          <w:color w:val="000000"/>
          <w:sz w:val="18"/>
          <w:szCs w:val="18"/>
          <w:bdr w:val="single" w:sz="4" w:space="0" w:color="AFB2B5" w:frame="1"/>
          <w:shd w:val="clear" w:color="auto" w:fill="F9F9F9"/>
        </w:rPr>
        <w:t>Func&lt;TSource</w:t>
      </w:r>
      <w:proofErr w:type="gramStart"/>
      <w:r>
        <w:rPr>
          <w:rStyle w:val="HTMLCode"/>
          <w:rFonts w:ascii="Consolas" w:hAnsi="Consolas" w:cs="Consolas"/>
          <w:color w:val="000000"/>
          <w:sz w:val="18"/>
          <w:szCs w:val="18"/>
          <w:bdr w:val="single" w:sz="4" w:space="0" w:color="AFB2B5" w:frame="1"/>
          <w:shd w:val="clear" w:color="auto" w:fill="F9F9F9"/>
        </w:rPr>
        <w:t>,bool</w:t>
      </w:r>
      <w:proofErr w:type="gramEnd"/>
      <w:r>
        <w:rPr>
          <w:rStyle w:val="HTMLCode"/>
          <w:rFonts w:ascii="Consolas" w:hAnsi="Consolas" w:cs="Consolas"/>
          <w:color w:val="000000"/>
          <w:sz w:val="18"/>
          <w:szCs w:val="18"/>
          <w:bdr w:val="single" w:sz="4" w:space="0" w:color="AFB2B5" w:frame="1"/>
          <w:shd w:val="clear" w:color="auto" w:fill="F9F9F9"/>
        </w:rPr>
        <w:t>&gt;</w:t>
      </w:r>
      <w:r>
        <w:rPr>
          <w:rFonts w:ascii="Verdana" w:hAnsi="Verdana"/>
          <w:color w:val="181717"/>
          <w:sz w:val="18"/>
          <w:szCs w:val="18"/>
        </w:rPr>
        <w:t xml:space="preserve">. So, the </w:t>
      </w:r>
      <w:proofErr w:type="gramStart"/>
      <w:r>
        <w:rPr>
          <w:rFonts w:ascii="Verdana" w:hAnsi="Verdana"/>
          <w:color w:val="181717"/>
          <w:sz w:val="18"/>
          <w:szCs w:val="18"/>
        </w:rPr>
        <w:t>Where(</w:t>
      </w:r>
      <w:proofErr w:type="gramEnd"/>
      <w:r>
        <w:rPr>
          <w:rFonts w:ascii="Verdana" w:hAnsi="Verdana"/>
          <w:color w:val="181717"/>
          <w:sz w:val="18"/>
          <w:szCs w:val="18"/>
        </w:rPr>
        <w:t>) extension method for </w:t>
      </w:r>
      <w:r>
        <w:rPr>
          <w:rStyle w:val="HTMLCode"/>
          <w:rFonts w:ascii="Consolas" w:hAnsi="Consolas" w:cs="Consolas"/>
          <w:color w:val="000000"/>
          <w:sz w:val="18"/>
          <w:szCs w:val="18"/>
          <w:bdr w:val="single" w:sz="4" w:space="0" w:color="AFB2B5" w:frame="1"/>
          <w:shd w:val="clear" w:color="auto" w:fill="F9F9F9"/>
        </w:rPr>
        <w:t>IEnumerable&lt;Student&gt;</w:t>
      </w:r>
      <w:r>
        <w:rPr>
          <w:rFonts w:ascii="Verdana" w:hAnsi="Verdana"/>
          <w:color w:val="181717"/>
          <w:sz w:val="18"/>
          <w:szCs w:val="18"/>
        </w:rPr>
        <w:t> collection is required to pass </w:t>
      </w:r>
      <w:r>
        <w:rPr>
          <w:rStyle w:val="HTMLCode"/>
          <w:rFonts w:ascii="Consolas" w:hAnsi="Consolas" w:cs="Consolas"/>
          <w:color w:val="000000"/>
          <w:sz w:val="18"/>
          <w:szCs w:val="18"/>
          <w:bdr w:val="single" w:sz="4" w:space="0" w:color="AFB2B5" w:frame="1"/>
          <w:shd w:val="clear" w:color="auto" w:fill="F9F9F9"/>
        </w:rPr>
        <w:t>Func&lt;Student,bool&gt;</w:t>
      </w:r>
      <w:r>
        <w:rPr>
          <w:rFonts w:ascii="Verdana" w:hAnsi="Verdana"/>
          <w:color w:val="181717"/>
          <w:sz w:val="18"/>
          <w:szCs w:val="18"/>
        </w:rPr>
        <w:t>, as shown below:</w:t>
      </w:r>
    </w:p>
    <w:p w:rsidR="0006722B" w:rsidRDefault="0006722B" w:rsidP="0006722B">
      <w:pPr>
        <w:rPr>
          <w:rFonts w:ascii="Times New Roman" w:hAnsi="Times New Roman"/>
          <w:sz w:val="24"/>
          <w:szCs w:val="24"/>
        </w:rPr>
      </w:pPr>
      <w:r>
        <w:rPr>
          <w:noProof/>
          <w:color w:val="007BFF"/>
        </w:rPr>
        <w:drawing>
          <wp:inline distT="0" distB="0" distL="0" distR="0">
            <wp:extent cx="6649720" cy="1668145"/>
            <wp:effectExtent l="19050" t="0" r="0" b="0"/>
            <wp:docPr id="22" name="Picture 22" descr="https://www.tutorialsteacher.com/Content/images/linq/linq-where-extension-method.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tutorialsteacher.com/Content/images/linq/linq-where-extension-method.png">
                      <a:hlinkClick r:id="rId31" tgtFrame="&quot;_blank&quot;"/>
                    </pic:cNvPr>
                    <pic:cNvPicPr>
                      <a:picLocks noChangeAspect="1" noChangeArrowheads="1"/>
                    </pic:cNvPicPr>
                  </pic:nvPicPr>
                  <pic:blipFill>
                    <a:blip r:embed="rId32"/>
                    <a:srcRect/>
                    <a:stretch>
                      <a:fillRect/>
                    </a:stretch>
                  </pic:blipFill>
                  <pic:spPr bwMode="auto">
                    <a:xfrm>
                      <a:off x="0" y="0"/>
                      <a:ext cx="6649720" cy="1668145"/>
                    </a:xfrm>
                    <a:prstGeom prst="rect">
                      <a:avLst/>
                    </a:prstGeom>
                    <a:noFill/>
                    <a:ln w="9525">
                      <a:noFill/>
                      <a:miter lim="800000"/>
                      <a:headEnd/>
                      <a:tailEnd/>
                    </a:ln>
                  </pic:spPr>
                </pic:pic>
              </a:graphicData>
            </a:graphic>
          </wp:inline>
        </w:drawing>
      </w:r>
      <w:r>
        <w:t>Func delegate parameter in Where extension method</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So now, you can pass the lambda expression assigned to the Func delegate to the </w:t>
      </w:r>
      <w:proofErr w:type="gramStart"/>
      <w:r>
        <w:rPr>
          <w:rFonts w:ascii="Verdana" w:hAnsi="Verdana"/>
          <w:color w:val="181717"/>
          <w:sz w:val="18"/>
          <w:szCs w:val="18"/>
        </w:rPr>
        <w:t>Where(</w:t>
      </w:r>
      <w:proofErr w:type="gramEnd"/>
      <w:r>
        <w:rPr>
          <w:rFonts w:ascii="Verdana" w:hAnsi="Verdana"/>
          <w:color w:val="181717"/>
          <w:sz w:val="18"/>
          <w:szCs w:val="18"/>
        </w:rPr>
        <w:t>) extension method in the method syntax as shown below:</w:t>
      </w:r>
    </w:p>
    <w:p w:rsidR="0006722B" w:rsidRDefault="0006722B" w:rsidP="0006722B">
      <w:pPr>
        <w:jc w:val="both"/>
        <w:rPr>
          <w:rFonts w:ascii="Verdana" w:hAnsi="Verdana"/>
          <w:color w:val="181717"/>
          <w:sz w:val="25"/>
          <w:szCs w:val="25"/>
        </w:rPr>
      </w:pPr>
      <w:r>
        <w:rPr>
          <w:rFonts w:ascii="Verdana" w:hAnsi="Verdana"/>
          <w:color w:val="181717"/>
          <w:sz w:val="25"/>
          <w:szCs w:val="25"/>
        </w:rPr>
        <w:t>Example: Func Delegate in LINQ Method Syntax</w:t>
      </w:r>
    </w:p>
    <w:p w:rsidR="0006722B" w:rsidRDefault="0006722B" w:rsidP="0006722B">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IList</w:t>
      </w:r>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&gt; studentList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List</w:t>
      </w:r>
      <w:r>
        <w:rPr>
          <w:rStyle w:val="HTMLCode"/>
          <w:rFonts w:ascii="Consolas" w:hAnsi="Consolas" w:cs="Consolas"/>
          <w:color w:val="000000"/>
        </w:rPr>
        <w:t>&lt;</w:t>
      </w:r>
      <w:r>
        <w:rPr>
          <w:rStyle w:val="userclass"/>
          <w:rFonts w:ascii="Consolas" w:hAnsi="Consolas" w:cs="Consolas"/>
          <w:color w:val="2B91AF"/>
        </w:rPr>
        <w:t>Student</w:t>
      </w:r>
      <w:proofErr w:type="gramStart"/>
      <w:r>
        <w:rPr>
          <w:rStyle w:val="HTMLCode"/>
          <w:rFonts w:ascii="Consolas" w:hAnsi="Consolas" w:cs="Consolas"/>
          <w:color w:val="000000"/>
        </w:rPr>
        <w:t>&gt;(</w:t>
      </w:r>
      <w:proofErr w:type="gramEnd"/>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Func</w:t>
      </w:r>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 </w:t>
      </w:r>
      <w:r>
        <w:rPr>
          <w:rStyle w:val="kwrd"/>
          <w:rFonts w:ascii="Consolas" w:hAnsi="Consolas" w:cs="Consolas"/>
          <w:color w:val="0000FF"/>
        </w:rPr>
        <w:t>bool</w:t>
      </w:r>
      <w:r>
        <w:rPr>
          <w:rStyle w:val="HTMLCode"/>
          <w:rFonts w:ascii="Consolas" w:hAnsi="Consolas" w:cs="Consolas"/>
          <w:color w:val="000000"/>
        </w:rPr>
        <w:t>&gt; isStudentTeenAger = s =&gt; s.age &gt; 12 &amp;&amp; s.age &lt; 20;</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Fonts w:ascii="Consolas" w:hAnsi="Consolas" w:cs="Consolas"/>
          <w:color w:val="000000"/>
          <w:sz w:val="17"/>
          <w:szCs w:val="17"/>
        </w:rPr>
      </w:pPr>
      <w:proofErr w:type="gramStart"/>
      <w:r>
        <w:rPr>
          <w:rStyle w:val="kwrd"/>
          <w:rFonts w:ascii="Consolas" w:hAnsi="Consolas" w:cs="Consolas"/>
          <w:color w:val="0000FF"/>
        </w:rPr>
        <w:t>var</w:t>
      </w:r>
      <w:proofErr w:type="gramEnd"/>
      <w:r>
        <w:rPr>
          <w:rStyle w:val="HTMLCode"/>
          <w:rFonts w:ascii="Consolas" w:hAnsi="Consolas" w:cs="Consolas"/>
          <w:color w:val="000000"/>
        </w:rPr>
        <w:t xml:space="preserve"> teenStudents = studentList.Where(isStudentTeenAger).</w:t>
      </w:r>
      <w:r>
        <w:rPr>
          <w:rStyle w:val="userclass"/>
          <w:rFonts w:ascii="Consolas" w:hAnsi="Consolas" w:cs="Consolas"/>
          <w:color w:val="2B91AF"/>
        </w:rPr>
        <w:t>ToList</w:t>
      </w:r>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&gt;();</w:t>
      </w:r>
    </w:p>
    <w:p w:rsidR="0006722B" w:rsidRDefault="008609A9" w:rsidP="0006722B">
      <w:pPr>
        <w:jc w:val="both"/>
        <w:rPr>
          <w:rFonts w:ascii="Verdana" w:hAnsi="Verdana" w:cs="Times New Roman"/>
          <w:color w:val="181717"/>
          <w:sz w:val="18"/>
          <w:szCs w:val="18"/>
        </w:rPr>
      </w:pPr>
      <w:hyperlink r:id="rId65"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t>Example: Func Delegate in LINQ Query Syntax</w:t>
      </w:r>
    </w:p>
    <w:p w:rsidR="0006722B" w:rsidRDefault="0006722B" w:rsidP="0006722B">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IList</w:t>
      </w:r>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&gt; studentList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List</w:t>
      </w:r>
      <w:r>
        <w:rPr>
          <w:rStyle w:val="HTMLCode"/>
          <w:rFonts w:ascii="Consolas" w:hAnsi="Consolas" w:cs="Consolas"/>
          <w:color w:val="000000"/>
        </w:rPr>
        <w:t>&lt;</w:t>
      </w:r>
      <w:r>
        <w:rPr>
          <w:rStyle w:val="userclass"/>
          <w:rFonts w:ascii="Consolas" w:hAnsi="Consolas" w:cs="Consolas"/>
          <w:color w:val="2B91AF"/>
        </w:rPr>
        <w:t>Student</w:t>
      </w:r>
      <w:proofErr w:type="gramStart"/>
      <w:r>
        <w:rPr>
          <w:rStyle w:val="HTMLCode"/>
          <w:rFonts w:ascii="Consolas" w:hAnsi="Consolas" w:cs="Consolas"/>
          <w:color w:val="000000"/>
        </w:rPr>
        <w:t>&gt;(</w:t>
      </w:r>
      <w:proofErr w:type="gramEnd"/>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Func</w:t>
      </w:r>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 </w:t>
      </w:r>
      <w:r>
        <w:rPr>
          <w:rStyle w:val="kwrd"/>
          <w:rFonts w:ascii="Consolas" w:hAnsi="Consolas" w:cs="Consolas"/>
          <w:color w:val="0000FF"/>
        </w:rPr>
        <w:t>bool</w:t>
      </w:r>
      <w:r>
        <w:rPr>
          <w:rStyle w:val="HTMLCode"/>
          <w:rFonts w:ascii="Consolas" w:hAnsi="Consolas" w:cs="Consolas"/>
          <w:color w:val="000000"/>
        </w:rPr>
        <w:t>&gt; isStudentTeenAger = s =&gt; s.age &gt; 12 &amp;&amp; s.age &lt; 20;</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var</w:t>
      </w:r>
      <w:proofErr w:type="gramEnd"/>
      <w:r>
        <w:rPr>
          <w:rStyle w:val="HTMLCode"/>
          <w:rFonts w:ascii="Consolas" w:hAnsi="Consolas" w:cs="Consolas"/>
          <w:color w:val="000000"/>
        </w:rPr>
        <w:t xml:space="preserve"> teenStudents = </w:t>
      </w:r>
      <w:r>
        <w:rPr>
          <w:rStyle w:val="kwrd"/>
          <w:rFonts w:ascii="Consolas" w:hAnsi="Consolas" w:cs="Consolas"/>
          <w:color w:val="0000FF"/>
        </w:rPr>
        <w:t>from</w:t>
      </w:r>
      <w:r>
        <w:rPr>
          <w:rStyle w:val="HTMLCode"/>
          <w:rFonts w:ascii="Consolas" w:hAnsi="Consolas" w:cs="Consolas"/>
          <w:color w:val="000000"/>
        </w:rPr>
        <w:t xml:space="preserve"> s </w:t>
      </w:r>
      <w:r>
        <w:rPr>
          <w:rStyle w:val="kwrd"/>
          <w:rFonts w:ascii="Consolas" w:hAnsi="Consolas" w:cs="Consolas"/>
          <w:color w:val="0000FF"/>
        </w:rPr>
        <w:t>in</w:t>
      </w:r>
      <w:r>
        <w:rPr>
          <w:rStyle w:val="HTMLCode"/>
          <w:rFonts w:ascii="Consolas" w:hAnsi="Consolas" w:cs="Consolas"/>
          <w:color w:val="000000"/>
        </w:rPr>
        <w:t xml:space="preserve"> studentList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where</w:t>
      </w:r>
      <w:proofErr w:type="gramEnd"/>
      <w:r>
        <w:rPr>
          <w:rStyle w:val="HTMLCode"/>
          <w:rFonts w:ascii="Consolas" w:hAnsi="Consolas" w:cs="Consolas"/>
          <w:color w:val="000000"/>
        </w:rPr>
        <w:t xml:space="preserve"> isStudentTeenAger(s)</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 xml:space="preserve">                   </w:t>
      </w:r>
      <w:proofErr w:type="gramStart"/>
      <w:r>
        <w:rPr>
          <w:rStyle w:val="kwrd"/>
          <w:rFonts w:ascii="Consolas" w:hAnsi="Consolas" w:cs="Consolas"/>
          <w:color w:val="0000FF"/>
        </w:rPr>
        <w:t>select</w:t>
      </w:r>
      <w:proofErr w:type="gramEnd"/>
      <w:r>
        <w:rPr>
          <w:rStyle w:val="HTMLCode"/>
          <w:rFonts w:ascii="Consolas" w:hAnsi="Consolas" w:cs="Consolas"/>
          <w:color w:val="000000"/>
        </w:rPr>
        <w:t xml:space="preserve"> s;</w:t>
      </w:r>
    </w:p>
    <w:p w:rsidR="00FF5EAF" w:rsidRDefault="00FF5EAF" w:rsidP="00FF5EAF">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Standard Query Operators</w:t>
      </w:r>
    </w:p>
    <w:p w:rsidR="00FF5EAF" w:rsidRDefault="00FF5EAF" w:rsidP="00FF5EA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lastRenderedPageBreak/>
        <w:t>Standard Query Operators in LINQ are actually extension methods for the </w:t>
      </w:r>
      <w:r>
        <w:rPr>
          <w:rStyle w:val="HTMLCode"/>
          <w:rFonts w:ascii="Consolas" w:hAnsi="Consolas" w:cs="Consolas"/>
          <w:color w:val="000000"/>
          <w:sz w:val="18"/>
          <w:szCs w:val="18"/>
          <w:bdr w:val="single" w:sz="4" w:space="0" w:color="AFB2B5" w:frame="1"/>
          <w:shd w:val="clear" w:color="auto" w:fill="F9F9F9"/>
        </w:rPr>
        <w:t>IEnumerable&lt;T&gt; and IQueryable&lt;T&gt;</w:t>
      </w:r>
      <w:r>
        <w:rPr>
          <w:rFonts w:ascii="Verdana" w:hAnsi="Verdana"/>
          <w:color w:val="181717"/>
          <w:sz w:val="18"/>
          <w:szCs w:val="18"/>
        </w:rPr>
        <w:t> types. They are defined in the </w:t>
      </w:r>
      <w:r>
        <w:rPr>
          <w:rStyle w:val="HTMLCode"/>
          <w:rFonts w:ascii="Consolas" w:hAnsi="Consolas" w:cs="Consolas"/>
          <w:color w:val="000000"/>
          <w:sz w:val="18"/>
          <w:szCs w:val="18"/>
          <w:bdr w:val="single" w:sz="4" w:space="0" w:color="AFB2B5" w:frame="1"/>
          <w:shd w:val="clear" w:color="auto" w:fill="F9F9F9"/>
        </w:rPr>
        <w:t>System.Linq.Enumerable</w:t>
      </w:r>
      <w:r>
        <w:rPr>
          <w:rFonts w:ascii="Verdana" w:hAnsi="Verdana"/>
          <w:color w:val="181717"/>
          <w:sz w:val="18"/>
          <w:szCs w:val="18"/>
        </w:rPr>
        <w:t> and </w:t>
      </w:r>
      <w:r>
        <w:rPr>
          <w:rStyle w:val="HTMLCode"/>
          <w:rFonts w:ascii="Consolas" w:hAnsi="Consolas" w:cs="Consolas"/>
          <w:color w:val="000000"/>
          <w:sz w:val="18"/>
          <w:szCs w:val="18"/>
          <w:bdr w:val="single" w:sz="4" w:space="0" w:color="AFB2B5" w:frame="1"/>
          <w:shd w:val="clear" w:color="auto" w:fill="F9F9F9"/>
        </w:rPr>
        <w:t>System.Linq.Queryable</w:t>
      </w:r>
      <w:r>
        <w:rPr>
          <w:rFonts w:ascii="Verdana" w:hAnsi="Verdana"/>
          <w:color w:val="181717"/>
          <w:sz w:val="18"/>
          <w:szCs w:val="18"/>
        </w:rPr>
        <w:t> classes. There are over 50 standard query operators available in LINQ that provide different functionalities like filtering, sorting, grouping, aggregation, concatenation, etc.</w:t>
      </w:r>
    </w:p>
    <w:p w:rsidR="00FF5EAF" w:rsidRDefault="00FF5EAF" w:rsidP="00FF5EAF">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Standard Query Operators in Query Syntax</w:t>
      </w:r>
    </w:p>
    <w:p w:rsidR="00FF5EAF" w:rsidRDefault="00FF5EAF" w:rsidP="00FF5EAF">
      <w:pPr>
        <w:rPr>
          <w:rFonts w:ascii="Times New Roman" w:hAnsi="Times New Roman" w:cs="Times New Roman"/>
          <w:sz w:val="24"/>
          <w:szCs w:val="24"/>
        </w:rPr>
      </w:pPr>
      <w:r>
        <w:rPr>
          <w:noProof/>
          <w:color w:val="007BFF"/>
        </w:rPr>
        <w:drawing>
          <wp:inline distT="0" distB="0" distL="0" distR="0">
            <wp:extent cx="4381500" cy="1141095"/>
            <wp:effectExtent l="19050" t="0" r="0" b="0"/>
            <wp:docPr id="29" name="Picture 29" descr="https://www.tutorialsteacher.com/Content/images/linq/standard-query-operators-linq-query-syntax.pn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utorialsteacher.com/Content/images/linq/standard-query-operators-linq-query-syntax.png">
                      <a:hlinkClick r:id="rId66" tgtFrame="&quot;_blank&quot;"/>
                    </pic:cNvPr>
                    <pic:cNvPicPr>
                      <a:picLocks noChangeAspect="1" noChangeArrowheads="1"/>
                    </pic:cNvPicPr>
                  </pic:nvPicPr>
                  <pic:blipFill>
                    <a:blip r:embed="rId67"/>
                    <a:srcRect/>
                    <a:stretch>
                      <a:fillRect/>
                    </a:stretch>
                  </pic:blipFill>
                  <pic:spPr bwMode="auto">
                    <a:xfrm>
                      <a:off x="0" y="0"/>
                      <a:ext cx="4381500" cy="1141095"/>
                    </a:xfrm>
                    <a:prstGeom prst="rect">
                      <a:avLst/>
                    </a:prstGeom>
                    <a:noFill/>
                    <a:ln w="9525">
                      <a:noFill/>
                      <a:miter lim="800000"/>
                      <a:headEnd/>
                      <a:tailEnd/>
                    </a:ln>
                  </pic:spPr>
                </pic:pic>
              </a:graphicData>
            </a:graphic>
          </wp:inline>
        </w:drawing>
      </w:r>
      <w:r>
        <w:t>Standard Query Operators in Query Syntax</w:t>
      </w:r>
    </w:p>
    <w:p w:rsidR="00FF5EAF" w:rsidRDefault="00FF5EAF" w:rsidP="00FF5EAF">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Standard Query Operators in Method Syntax</w:t>
      </w:r>
    </w:p>
    <w:p w:rsidR="00FF5EAF" w:rsidRDefault="00FF5EAF" w:rsidP="00FF5EAF">
      <w:pPr>
        <w:rPr>
          <w:rFonts w:ascii="Times New Roman" w:hAnsi="Times New Roman" w:cs="Times New Roman"/>
          <w:sz w:val="24"/>
          <w:szCs w:val="24"/>
        </w:rPr>
      </w:pPr>
      <w:r>
        <w:rPr>
          <w:noProof/>
          <w:color w:val="007BFF"/>
        </w:rPr>
        <w:drawing>
          <wp:inline distT="0" distB="0" distL="0" distR="0">
            <wp:extent cx="6049645" cy="1111885"/>
            <wp:effectExtent l="19050" t="0" r="8255" b="0"/>
            <wp:docPr id="30" name="Picture 30" descr="https://www.tutorialsteacher.com/Content/images/linq/standard-query-operators-linq-method-syntax.png">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tutorialsteacher.com/Content/images/linq/standard-query-operators-linq-method-syntax.png">
                      <a:hlinkClick r:id="rId68" tgtFrame="&quot;_blank&quot;"/>
                    </pic:cNvPr>
                    <pic:cNvPicPr>
                      <a:picLocks noChangeAspect="1" noChangeArrowheads="1"/>
                    </pic:cNvPicPr>
                  </pic:nvPicPr>
                  <pic:blipFill>
                    <a:blip r:embed="rId69"/>
                    <a:srcRect/>
                    <a:stretch>
                      <a:fillRect/>
                    </a:stretch>
                  </pic:blipFill>
                  <pic:spPr bwMode="auto">
                    <a:xfrm>
                      <a:off x="0" y="0"/>
                      <a:ext cx="6049645" cy="1111885"/>
                    </a:xfrm>
                    <a:prstGeom prst="rect">
                      <a:avLst/>
                    </a:prstGeom>
                    <a:noFill/>
                    <a:ln w="9525">
                      <a:noFill/>
                      <a:miter lim="800000"/>
                      <a:headEnd/>
                      <a:tailEnd/>
                    </a:ln>
                  </pic:spPr>
                </pic:pic>
              </a:graphicData>
            </a:graphic>
          </wp:inline>
        </w:drawing>
      </w:r>
      <w:r>
        <w:t>Standard Query Operators in Method Syntax</w:t>
      </w:r>
    </w:p>
    <w:p w:rsidR="00FF5EAF" w:rsidRDefault="00FF5EAF" w:rsidP="00FF5EA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Standard query operators in query syntax is converted into extension methods at compile time. So both are same.</w:t>
      </w:r>
    </w:p>
    <w:p w:rsidR="00FF5EAF" w:rsidRDefault="00FF5EAF" w:rsidP="00FF5EA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Standard Query Operators can be classified based on the functionality they provide. The following table lists all the classification of Standard Query Operators:</w:t>
      </w:r>
    </w:p>
    <w:tbl>
      <w:tblPr>
        <w:tblW w:w="7320" w:type="dxa"/>
        <w:shd w:val="clear" w:color="auto" w:fill="FFFFFF"/>
        <w:tblCellMar>
          <w:top w:w="15" w:type="dxa"/>
          <w:left w:w="15" w:type="dxa"/>
          <w:bottom w:w="15" w:type="dxa"/>
          <w:right w:w="15" w:type="dxa"/>
        </w:tblCellMar>
        <w:tblLook w:val="04A0"/>
      </w:tblPr>
      <w:tblGrid>
        <w:gridCol w:w="986"/>
        <w:gridCol w:w="6334"/>
      </w:tblGrid>
      <w:tr w:rsidR="00FF5EAF" w:rsidTr="00FF5EAF">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FF5EAF" w:rsidRDefault="00FF5EAF">
            <w:pPr>
              <w:jc w:val="center"/>
              <w:rPr>
                <w:color w:val="FFFFFF"/>
                <w:sz w:val="18"/>
                <w:szCs w:val="18"/>
              </w:rPr>
            </w:pPr>
            <w:r>
              <w:rPr>
                <w:color w:val="FFFFFF"/>
                <w:sz w:val="18"/>
                <w:szCs w:val="18"/>
              </w:rPr>
              <w:t>Classification</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FF5EAF" w:rsidRDefault="00FF5EAF">
            <w:pPr>
              <w:jc w:val="center"/>
              <w:rPr>
                <w:color w:val="FFFFFF"/>
                <w:sz w:val="18"/>
                <w:szCs w:val="18"/>
              </w:rPr>
            </w:pPr>
            <w:r>
              <w:rPr>
                <w:color w:val="FFFFFF"/>
                <w:sz w:val="18"/>
                <w:szCs w:val="18"/>
              </w:rPr>
              <w:t>Standard Query Operators</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Filtering</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Where, OfType</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Sorting</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OrderBy, OrderByDescending, ThenBy, ThenByDescending, Reverse</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Grouping</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GroupBy, ToLookup</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Join</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GroupJoin, Join</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Projection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Select, SelectMany</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Aggregation</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Aggregate, Average, Count, LongCount, Max, Min, Sum</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Quantifiers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All, Any, Contains</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Elements</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ElementAt, ElementAtOrDefault, First, FirstOrDefault, Last, LastOrDefault, Single, SingleOrDefault</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lastRenderedPageBreak/>
              <w:t>Set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Distinct, Except, Intersect, Union</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Partitioning</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Skip, SkipWhile, Take, TakeWhile</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Concatenation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Concat</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Equality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SequenceEqual</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Generation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DefaultEmpty, Empty, Range, Repeat</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Conversion</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AsEnumerable, AsQueryable, Cast, ToArray, ToDictionary, ToList</w:t>
            </w:r>
          </w:p>
        </w:tc>
      </w:tr>
    </w:tbl>
    <w:p w:rsidR="0006722B" w:rsidRDefault="008609A9" w:rsidP="0006722B">
      <w:pPr>
        <w:jc w:val="both"/>
        <w:rPr>
          <w:rFonts w:ascii="Verdana" w:hAnsi="Verdana" w:cs="Times New Roman"/>
          <w:color w:val="181717"/>
          <w:sz w:val="18"/>
          <w:szCs w:val="18"/>
        </w:rPr>
      </w:pPr>
      <w:hyperlink r:id="rId70" w:tgtFrame="_blank" w:tooltip="Try this example code yourself" w:history="1"/>
    </w:p>
    <w:p w:rsidR="00C46057" w:rsidRDefault="00C46057" w:rsidP="00C46057">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1"/>
          <w:szCs w:val="21"/>
          <w:bdr w:val="none" w:sz="0" w:space="0" w:color="auto" w:frame="1"/>
        </w:rPr>
        <w:t>What are the LINQ Quantifier Operations?</w:t>
      </w:r>
    </w:p>
    <w:p w:rsidR="00C46057" w:rsidRDefault="00C46057" w:rsidP="00C46057">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We need to use the LINQ Quantifier Operators on a data source when we want to check if some or all of the elements of that data source satisfy a condition or not. That means, here we have a data source and also we have a condition. Then we need to check whether all or some of the elements of that data source satisfied the condition or not.</w:t>
      </w:r>
    </w:p>
    <w:p w:rsidR="00C46057" w:rsidRDefault="00C46057" w:rsidP="00C46057">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All the methods in quantifier operations are always going to return a Boolean value. That means if the all or some of the elements in the data source satisfy the given condition then it is going to return true else it is going to return false.</w:t>
      </w:r>
    </w:p>
    <w:p w:rsidR="00C46057" w:rsidRDefault="00C46057" w:rsidP="00C46057">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Note: The condition that we specify may be for some or all of the elements.</w:t>
      </w:r>
    </w:p>
    <w:p w:rsidR="00C57688" w:rsidRDefault="00C57688" w:rsidP="00C57688">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000000"/>
          <w:sz w:val="21"/>
          <w:szCs w:val="21"/>
          <w:bdr w:val="none" w:sz="0" w:space="0" w:color="auto" w:frame="1"/>
        </w:rPr>
        <w:t>What is Linq All Operator in C#?</w:t>
      </w:r>
    </w:p>
    <w:p w:rsidR="00C57688" w:rsidRDefault="00C57688" w:rsidP="00C57688">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The </w:t>
      </w:r>
      <w:r>
        <w:rPr>
          <w:rStyle w:val="Strong"/>
          <w:rFonts w:ascii="Arial" w:hAnsi="Arial" w:cs="Arial"/>
          <w:color w:val="000000"/>
          <w:sz w:val="17"/>
          <w:szCs w:val="17"/>
          <w:bdr w:val="none" w:sz="0" w:space="0" w:color="auto" w:frame="1"/>
        </w:rPr>
        <w:t>Linq All Operator in C#</w:t>
      </w:r>
      <w:r>
        <w:rPr>
          <w:rFonts w:ascii="Arial" w:hAnsi="Arial" w:cs="Arial"/>
          <w:color w:val="000000"/>
          <w:sz w:val="17"/>
          <w:szCs w:val="17"/>
          <w:bdr w:val="none" w:sz="0" w:space="0" w:color="auto" w:frame="1"/>
        </w:rPr>
        <w:t xml:space="preserve"> is used to check whether all the elements of a data source satisfy a given condition or not. If all the elements satisfy the condition, then it returns true else return false. There is no overloaded version is available for the </w:t>
      </w:r>
      <w:proofErr w:type="gramStart"/>
      <w:r>
        <w:rPr>
          <w:rFonts w:ascii="Arial" w:hAnsi="Arial" w:cs="Arial"/>
          <w:color w:val="000000"/>
          <w:sz w:val="17"/>
          <w:szCs w:val="17"/>
          <w:bdr w:val="none" w:sz="0" w:space="0" w:color="auto" w:frame="1"/>
        </w:rPr>
        <w:t>All</w:t>
      </w:r>
      <w:proofErr w:type="gramEnd"/>
      <w:r>
        <w:rPr>
          <w:rFonts w:ascii="Arial" w:hAnsi="Arial" w:cs="Arial"/>
          <w:color w:val="000000"/>
          <w:sz w:val="17"/>
          <w:szCs w:val="17"/>
          <w:bdr w:val="none" w:sz="0" w:space="0" w:color="auto" w:frame="1"/>
        </w:rPr>
        <w:t xml:space="preserve"> method. The definition is given below.</w:t>
      </w:r>
    </w:p>
    <w:p w:rsidR="00247E1E" w:rsidRPr="00247E1E" w:rsidRDefault="00247E1E" w:rsidP="00C57688">
      <w:pPr>
        <w:numPr>
          <w:ilvl w:val="0"/>
          <w:numId w:val="3"/>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color w:val="2B333A"/>
          <w:sz w:val="14"/>
          <w:szCs w:val="14"/>
        </w:rPr>
      </w:pPr>
    </w:p>
    <w:p w:rsidR="00247E1E" w:rsidRPr="00247E1E" w:rsidRDefault="00247E1E" w:rsidP="00C57688">
      <w:pPr>
        <w:numPr>
          <w:ilvl w:val="0"/>
          <w:numId w:val="3"/>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color w:val="2B333A"/>
          <w:sz w:val="14"/>
          <w:szCs w:val="14"/>
        </w:rPr>
      </w:pPr>
    </w:p>
    <w:p w:rsidR="00247E1E" w:rsidRPr="00247E1E" w:rsidRDefault="00247E1E" w:rsidP="00C57688">
      <w:pPr>
        <w:numPr>
          <w:ilvl w:val="0"/>
          <w:numId w:val="3"/>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color w:val="2B333A"/>
          <w:sz w:val="14"/>
          <w:szCs w:val="14"/>
        </w:rPr>
      </w:pPr>
    </w:p>
    <w:p w:rsidR="00C57688" w:rsidRPr="00C57688" w:rsidRDefault="00C57688" w:rsidP="00C57688">
      <w:pPr>
        <w:numPr>
          <w:ilvl w:val="0"/>
          <w:numId w:val="3"/>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bCs/>
          <w:color w:val="000000" w:themeColor="text1"/>
          <w:sz w:val="20"/>
        </w:rPr>
        <w:t>using</w:t>
      </w:r>
      <w:r w:rsidRPr="00C57688">
        <w:rPr>
          <w:rFonts w:ascii="inherit" w:eastAsia="Times New Roman" w:hAnsi="inherit" w:cs="Consolas"/>
          <w:b/>
          <w:color w:val="000000" w:themeColor="text1"/>
          <w:sz w:val="20"/>
          <w:szCs w:val="20"/>
          <w:bdr w:val="none" w:sz="0" w:space="0" w:color="auto" w:frame="1"/>
        </w:rPr>
        <w:t xml:space="preserve"> </w:t>
      </w:r>
      <w:r w:rsidRPr="00247E1E">
        <w:rPr>
          <w:rFonts w:ascii="inherit" w:eastAsia="Times New Roman" w:hAnsi="inherit" w:cs="Consolas"/>
          <w:b/>
          <w:color w:val="000000" w:themeColor="text1"/>
          <w:sz w:val="20"/>
          <w:szCs w:val="20"/>
        </w:rPr>
        <w:t>System</w:t>
      </w:r>
      <w:r w:rsidRPr="00C57688">
        <w:rPr>
          <w:rFonts w:ascii="inherit" w:eastAsia="Times New Roman" w:hAnsi="inherit" w:cs="Consolas"/>
          <w:b/>
          <w:color w:val="000000" w:themeColor="text1"/>
          <w:sz w:val="20"/>
          <w:szCs w:val="20"/>
          <w:bdr w:val="none" w:sz="0" w:space="0" w:color="auto" w:frame="1"/>
        </w:rPr>
        <w:t>;</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bCs/>
          <w:color w:val="000000" w:themeColor="text1"/>
          <w:sz w:val="20"/>
        </w:rPr>
        <w:t>using</w:t>
      </w:r>
      <w:r w:rsidRPr="00C57688">
        <w:rPr>
          <w:rFonts w:ascii="inherit" w:eastAsia="Times New Roman" w:hAnsi="inherit" w:cs="Consolas"/>
          <w:b/>
          <w:color w:val="000000" w:themeColor="text1"/>
          <w:sz w:val="20"/>
          <w:szCs w:val="20"/>
          <w:bdr w:val="none" w:sz="0" w:space="0" w:color="auto" w:frame="1"/>
        </w:rPr>
        <w:t xml:space="preserve"> </w:t>
      </w:r>
      <w:r w:rsidRPr="00247E1E">
        <w:rPr>
          <w:rFonts w:ascii="inherit" w:eastAsia="Times New Roman" w:hAnsi="inherit" w:cs="Consolas"/>
          <w:b/>
          <w:color w:val="000000" w:themeColor="text1"/>
          <w:sz w:val="20"/>
          <w:szCs w:val="20"/>
        </w:rPr>
        <w:t>System</w:t>
      </w:r>
      <w:r w:rsidRPr="00C57688">
        <w:rPr>
          <w:rFonts w:ascii="inherit" w:eastAsia="Times New Roman" w:hAnsi="inherit" w:cs="Consolas"/>
          <w:b/>
          <w:color w:val="000000" w:themeColor="text1"/>
          <w:sz w:val="20"/>
          <w:szCs w:val="20"/>
          <w:bdr w:val="none" w:sz="0" w:space="0" w:color="auto" w:frame="1"/>
        </w:rPr>
        <w:t>.Linq;</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bCs/>
          <w:color w:val="000000" w:themeColor="text1"/>
          <w:sz w:val="20"/>
        </w:rPr>
        <w:t>namespace</w:t>
      </w:r>
      <w:r w:rsidRPr="00C57688">
        <w:rPr>
          <w:rFonts w:ascii="inherit" w:eastAsia="Times New Roman" w:hAnsi="inherit" w:cs="Consolas"/>
          <w:b/>
          <w:color w:val="000000" w:themeColor="text1"/>
          <w:sz w:val="20"/>
          <w:szCs w:val="20"/>
          <w:bdr w:val="none" w:sz="0" w:space="0" w:color="auto" w:frame="1"/>
        </w:rPr>
        <w:t xml:space="preserve"> LINQDemo</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bCs/>
          <w:color w:val="000000" w:themeColor="text1"/>
          <w:sz w:val="20"/>
          <w:szCs w:val="20"/>
        </w:rPr>
        <w:t>{</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color w:val="000000" w:themeColor="text1"/>
          <w:sz w:val="20"/>
        </w:rPr>
        <w:t>class</w:t>
      </w:r>
      <w:r w:rsidRPr="00C57688">
        <w:rPr>
          <w:rFonts w:ascii="inherit" w:eastAsia="Times New Roman" w:hAnsi="inherit" w:cs="Consolas"/>
          <w:b/>
          <w:color w:val="000000" w:themeColor="text1"/>
          <w:sz w:val="20"/>
          <w:szCs w:val="20"/>
          <w:bdr w:val="none" w:sz="0" w:space="0" w:color="auto" w:frame="1"/>
        </w:rPr>
        <w:t xml:space="preserve"> Program</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bCs/>
          <w:color w:val="000000" w:themeColor="text1"/>
          <w:sz w:val="20"/>
          <w:szCs w:val="20"/>
        </w:rPr>
        <w:t>{</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color w:val="000000" w:themeColor="text1"/>
          <w:sz w:val="20"/>
        </w:rPr>
        <w:t>static</w:t>
      </w:r>
      <w:r w:rsidRPr="00C57688">
        <w:rPr>
          <w:rFonts w:ascii="inherit" w:eastAsia="Times New Roman" w:hAnsi="inherit" w:cs="Consolas"/>
          <w:b/>
          <w:color w:val="000000" w:themeColor="text1"/>
          <w:sz w:val="20"/>
          <w:szCs w:val="20"/>
          <w:bdr w:val="none" w:sz="0" w:space="0" w:color="auto" w:frame="1"/>
        </w:rPr>
        <w:t xml:space="preserve"> </w:t>
      </w:r>
      <w:r w:rsidRPr="00247E1E">
        <w:rPr>
          <w:rFonts w:ascii="inherit" w:eastAsia="Times New Roman" w:hAnsi="inherit" w:cs="Consolas"/>
          <w:b/>
          <w:bCs/>
          <w:color w:val="000000" w:themeColor="text1"/>
          <w:sz w:val="20"/>
        </w:rPr>
        <w:t>void</w:t>
      </w:r>
      <w:r w:rsidRPr="00C57688">
        <w:rPr>
          <w:rFonts w:ascii="inherit" w:eastAsia="Times New Roman" w:hAnsi="inherit" w:cs="Consolas"/>
          <w:b/>
          <w:color w:val="000000" w:themeColor="text1"/>
          <w:sz w:val="20"/>
          <w:szCs w:val="20"/>
          <w:bdr w:val="none" w:sz="0" w:space="0" w:color="auto" w:frame="1"/>
        </w:rPr>
        <w:t xml:space="preserve"> </w:t>
      </w:r>
      <w:r w:rsidRPr="00247E1E">
        <w:rPr>
          <w:rFonts w:ascii="inherit" w:eastAsia="Times New Roman" w:hAnsi="inherit" w:cs="Consolas"/>
          <w:b/>
          <w:color w:val="000000" w:themeColor="text1"/>
          <w:sz w:val="20"/>
        </w:rPr>
        <w:t>Main</w:t>
      </w:r>
      <w:r w:rsidRPr="00247E1E">
        <w:rPr>
          <w:rFonts w:ascii="inherit" w:eastAsia="Times New Roman" w:hAnsi="inherit" w:cs="Consolas"/>
          <w:b/>
          <w:bCs/>
          <w:color w:val="000000" w:themeColor="text1"/>
          <w:sz w:val="20"/>
          <w:szCs w:val="20"/>
        </w:rPr>
        <w:t>(</w:t>
      </w:r>
      <w:r w:rsidRPr="00247E1E">
        <w:rPr>
          <w:rFonts w:ascii="inherit" w:eastAsia="Times New Roman" w:hAnsi="inherit" w:cs="Consolas"/>
          <w:b/>
          <w:color w:val="000000" w:themeColor="text1"/>
          <w:sz w:val="20"/>
        </w:rPr>
        <w:t>string</w:t>
      </w:r>
      <w:r w:rsidRPr="00247E1E">
        <w:rPr>
          <w:rFonts w:ascii="inherit" w:eastAsia="Times New Roman" w:hAnsi="inherit" w:cs="Consolas"/>
          <w:b/>
          <w:bCs/>
          <w:color w:val="000000" w:themeColor="text1"/>
          <w:sz w:val="20"/>
          <w:szCs w:val="20"/>
        </w:rPr>
        <w:t>[]</w:t>
      </w:r>
      <w:r w:rsidRPr="00C57688">
        <w:rPr>
          <w:rFonts w:ascii="inherit" w:eastAsia="Times New Roman" w:hAnsi="inherit" w:cs="Consolas"/>
          <w:b/>
          <w:color w:val="000000" w:themeColor="text1"/>
          <w:sz w:val="20"/>
          <w:szCs w:val="20"/>
          <w:bdr w:val="none" w:sz="0" w:space="0" w:color="auto" w:frame="1"/>
        </w:rPr>
        <w:t xml:space="preserve"> args</w:t>
      </w:r>
      <w:r w:rsidRPr="00247E1E">
        <w:rPr>
          <w:rFonts w:ascii="inherit" w:eastAsia="Times New Roman" w:hAnsi="inherit" w:cs="Consolas"/>
          <w:b/>
          <w:bCs/>
          <w:color w:val="000000" w:themeColor="text1"/>
          <w:sz w:val="20"/>
          <w:szCs w:val="20"/>
        </w:rPr>
        <w:t>)</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bCs/>
          <w:color w:val="000000" w:themeColor="text1"/>
          <w:sz w:val="20"/>
          <w:szCs w:val="20"/>
        </w:rPr>
        <w:t>{</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color w:val="000000" w:themeColor="text1"/>
          <w:sz w:val="20"/>
        </w:rPr>
        <w:t>int</w:t>
      </w:r>
      <w:r w:rsidRPr="00247E1E">
        <w:rPr>
          <w:rFonts w:ascii="inherit" w:eastAsia="Times New Roman" w:hAnsi="inherit" w:cs="Consolas"/>
          <w:b/>
          <w:bCs/>
          <w:color w:val="000000" w:themeColor="text1"/>
          <w:sz w:val="20"/>
          <w:szCs w:val="20"/>
        </w:rPr>
        <w:t>[]</w:t>
      </w:r>
      <w:r w:rsidRPr="00C57688">
        <w:rPr>
          <w:rFonts w:ascii="inherit" w:eastAsia="Times New Roman" w:hAnsi="inherit" w:cs="Consolas"/>
          <w:b/>
          <w:color w:val="000000" w:themeColor="text1"/>
          <w:sz w:val="20"/>
          <w:szCs w:val="20"/>
          <w:bdr w:val="none" w:sz="0" w:space="0" w:color="auto" w:frame="1"/>
        </w:rPr>
        <w:t xml:space="preserve"> IntArray = </w:t>
      </w:r>
      <w:r w:rsidRPr="00247E1E">
        <w:rPr>
          <w:rFonts w:ascii="inherit" w:eastAsia="Times New Roman" w:hAnsi="inherit" w:cs="Consolas"/>
          <w:b/>
          <w:bCs/>
          <w:color w:val="000000" w:themeColor="text1"/>
          <w:sz w:val="20"/>
          <w:szCs w:val="20"/>
        </w:rPr>
        <w:t>{</w:t>
      </w:r>
      <w:r w:rsidRPr="00C57688">
        <w:rPr>
          <w:rFonts w:ascii="inherit" w:eastAsia="Times New Roman" w:hAnsi="inherit" w:cs="Consolas"/>
          <w:b/>
          <w:color w:val="000000" w:themeColor="text1"/>
          <w:sz w:val="20"/>
          <w:szCs w:val="20"/>
          <w:bdr w:val="none" w:sz="0" w:space="0" w:color="auto" w:frame="1"/>
        </w:rPr>
        <w:t xml:space="preserve"> </w:t>
      </w:r>
      <w:r w:rsidRPr="00247E1E">
        <w:rPr>
          <w:rFonts w:ascii="inherit" w:eastAsia="Times New Roman" w:hAnsi="inherit" w:cs="Consolas"/>
          <w:b/>
          <w:color w:val="000000" w:themeColor="text1"/>
          <w:sz w:val="20"/>
        </w:rPr>
        <w:t>11</w:t>
      </w:r>
      <w:r w:rsidRPr="00C57688">
        <w:rPr>
          <w:rFonts w:ascii="inherit" w:eastAsia="Times New Roman" w:hAnsi="inherit" w:cs="Consolas"/>
          <w:b/>
          <w:color w:val="000000" w:themeColor="text1"/>
          <w:sz w:val="20"/>
          <w:szCs w:val="20"/>
          <w:bdr w:val="none" w:sz="0" w:space="0" w:color="auto" w:frame="1"/>
        </w:rPr>
        <w:t xml:space="preserve">, </w:t>
      </w:r>
      <w:r w:rsidRPr="00247E1E">
        <w:rPr>
          <w:rFonts w:ascii="inherit" w:eastAsia="Times New Roman" w:hAnsi="inherit" w:cs="Consolas"/>
          <w:b/>
          <w:color w:val="000000" w:themeColor="text1"/>
          <w:sz w:val="20"/>
        </w:rPr>
        <w:t>22</w:t>
      </w:r>
      <w:r w:rsidRPr="00C57688">
        <w:rPr>
          <w:rFonts w:ascii="inherit" w:eastAsia="Times New Roman" w:hAnsi="inherit" w:cs="Consolas"/>
          <w:b/>
          <w:color w:val="000000" w:themeColor="text1"/>
          <w:sz w:val="20"/>
          <w:szCs w:val="20"/>
          <w:bdr w:val="none" w:sz="0" w:space="0" w:color="auto" w:frame="1"/>
        </w:rPr>
        <w:t xml:space="preserve">, </w:t>
      </w:r>
      <w:r w:rsidRPr="00247E1E">
        <w:rPr>
          <w:rFonts w:ascii="inherit" w:eastAsia="Times New Roman" w:hAnsi="inherit" w:cs="Consolas"/>
          <w:b/>
          <w:color w:val="000000" w:themeColor="text1"/>
          <w:sz w:val="20"/>
        </w:rPr>
        <w:t>33</w:t>
      </w:r>
      <w:r w:rsidRPr="00C57688">
        <w:rPr>
          <w:rFonts w:ascii="inherit" w:eastAsia="Times New Roman" w:hAnsi="inherit" w:cs="Consolas"/>
          <w:b/>
          <w:color w:val="000000" w:themeColor="text1"/>
          <w:sz w:val="20"/>
          <w:szCs w:val="20"/>
          <w:bdr w:val="none" w:sz="0" w:space="0" w:color="auto" w:frame="1"/>
        </w:rPr>
        <w:t xml:space="preserve">, </w:t>
      </w:r>
      <w:r w:rsidRPr="00247E1E">
        <w:rPr>
          <w:rFonts w:ascii="inherit" w:eastAsia="Times New Roman" w:hAnsi="inherit" w:cs="Consolas"/>
          <w:b/>
          <w:color w:val="000000" w:themeColor="text1"/>
          <w:sz w:val="20"/>
        </w:rPr>
        <w:t>44</w:t>
      </w:r>
      <w:r w:rsidRPr="00C57688">
        <w:rPr>
          <w:rFonts w:ascii="inherit" w:eastAsia="Times New Roman" w:hAnsi="inherit" w:cs="Consolas"/>
          <w:b/>
          <w:color w:val="000000" w:themeColor="text1"/>
          <w:sz w:val="20"/>
          <w:szCs w:val="20"/>
          <w:bdr w:val="none" w:sz="0" w:space="0" w:color="auto" w:frame="1"/>
        </w:rPr>
        <w:t xml:space="preserve">, </w:t>
      </w:r>
      <w:r w:rsidRPr="00247E1E">
        <w:rPr>
          <w:rFonts w:ascii="inherit" w:eastAsia="Times New Roman" w:hAnsi="inherit" w:cs="Consolas"/>
          <w:b/>
          <w:color w:val="000000" w:themeColor="text1"/>
          <w:sz w:val="20"/>
        </w:rPr>
        <w:t>55</w:t>
      </w:r>
      <w:r w:rsidRPr="00C57688">
        <w:rPr>
          <w:rFonts w:ascii="inherit" w:eastAsia="Times New Roman" w:hAnsi="inherit" w:cs="Consolas"/>
          <w:b/>
          <w:color w:val="000000" w:themeColor="text1"/>
          <w:sz w:val="20"/>
          <w:szCs w:val="20"/>
          <w:bdr w:val="none" w:sz="0" w:space="0" w:color="auto" w:frame="1"/>
        </w:rPr>
        <w:t xml:space="preserve"> </w:t>
      </w:r>
      <w:r w:rsidRPr="00247E1E">
        <w:rPr>
          <w:rFonts w:ascii="inherit" w:eastAsia="Times New Roman" w:hAnsi="inherit" w:cs="Consolas"/>
          <w:b/>
          <w:bCs/>
          <w:color w:val="000000" w:themeColor="text1"/>
          <w:sz w:val="20"/>
          <w:szCs w:val="20"/>
        </w:rPr>
        <w:t>}</w:t>
      </w:r>
      <w:r w:rsidRPr="00C57688">
        <w:rPr>
          <w:rFonts w:ascii="inherit" w:eastAsia="Times New Roman" w:hAnsi="inherit" w:cs="Consolas"/>
          <w:b/>
          <w:color w:val="000000" w:themeColor="text1"/>
          <w:sz w:val="20"/>
          <w:szCs w:val="20"/>
          <w:bdr w:val="none" w:sz="0" w:space="0" w:color="auto" w:frame="1"/>
        </w:rPr>
        <w:t>;</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C57688">
        <w:rPr>
          <w:rFonts w:ascii="inherit" w:eastAsia="Times New Roman" w:hAnsi="inherit" w:cs="Consolas"/>
          <w:b/>
          <w:color w:val="000000" w:themeColor="text1"/>
          <w:sz w:val="20"/>
          <w:szCs w:val="20"/>
          <w:bdr w:val="none" w:sz="0" w:space="0" w:color="auto" w:frame="1"/>
        </w:rPr>
        <w:t>var Result = IntArray.</w:t>
      </w:r>
      <w:r w:rsidRPr="00247E1E">
        <w:rPr>
          <w:rFonts w:ascii="inherit" w:eastAsia="Times New Roman" w:hAnsi="inherit" w:cs="Consolas"/>
          <w:b/>
          <w:color w:val="000000" w:themeColor="text1"/>
          <w:sz w:val="20"/>
        </w:rPr>
        <w:t>All</w:t>
      </w:r>
      <w:r w:rsidRPr="00247E1E">
        <w:rPr>
          <w:rFonts w:ascii="inherit" w:eastAsia="Times New Roman" w:hAnsi="inherit" w:cs="Consolas"/>
          <w:b/>
          <w:bCs/>
          <w:color w:val="000000" w:themeColor="text1"/>
          <w:sz w:val="20"/>
          <w:szCs w:val="20"/>
        </w:rPr>
        <w:t>(</w:t>
      </w:r>
      <w:r w:rsidRPr="00C57688">
        <w:rPr>
          <w:rFonts w:ascii="inherit" w:eastAsia="Times New Roman" w:hAnsi="inherit" w:cs="Consolas"/>
          <w:b/>
          <w:color w:val="000000" w:themeColor="text1"/>
          <w:sz w:val="20"/>
          <w:szCs w:val="20"/>
          <w:bdr w:val="none" w:sz="0" w:space="0" w:color="auto" w:frame="1"/>
        </w:rPr>
        <w:t xml:space="preserve">x =&gt; x &gt; </w:t>
      </w:r>
      <w:r w:rsidRPr="00247E1E">
        <w:rPr>
          <w:rFonts w:ascii="inherit" w:eastAsia="Times New Roman" w:hAnsi="inherit" w:cs="Consolas"/>
          <w:b/>
          <w:color w:val="000000" w:themeColor="text1"/>
          <w:sz w:val="20"/>
        </w:rPr>
        <w:t>10</w:t>
      </w:r>
      <w:r w:rsidRPr="00247E1E">
        <w:rPr>
          <w:rFonts w:ascii="inherit" w:eastAsia="Times New Roman" w:hAnsi="inherit" w:cs="Consolas"/>
          <w:b/>
          <w:bCs/>
          <w:color w:val="000000" w:themeColor="text1"/>
          <w:sz w:val="20"/>
          <w:szCs w:val="20"/>
        </w:rPr>
        <w:t>)</w:t>
      </w:r>
      <w:r w:rsidRPr="00C57688">
        <w:rPr>
          <w:rFonts w:ascii="inherit" w:eastAsia="Times New Roman" w:hAnsi="inherit" w:cs="Consolas"/>
          <w:b/>
          <w:color w:val="000000" w:themeColor="text1"/>
          <w:sz w:val="20"/>
          <w:szCs w:val="20"/>
          <w:bdr w:val="none" w:sz="0" w:space="0" w:color="auto" w:frame="1"/>
        </w:rPr>
        <w:t>;</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C57688">
        <w:rPr>
          <w:rFonts w:ascii="inherit" w:eastAsia="Times New Roman" w:hAnsi="inherit" w:cs="Consolas"/>
          <w:b/>
          <w:color w:val="000000" w:themeColor="text1"/>
          <w:sz w:val="20"/>
          <w:szCs w:val="20"/>
          <w:bdr w:val="none" w:sz="0" w:space="0" w:color="auto" w:frame="1"/>
        </w:rPr>
        <w:t>Console.</w:t>
      </w:r>
      <w:r w:rsidRPr="00247E1E">
        <w:rPr>
          <w:rFonts w:ascii="inherit" w:eastAsia="Times New Roman" w:hAnsi="inherit" w:cs="Consolas"/>
          <w:b/>
          <w:color w:val="000000" w:themeColor="text1"/>
          <w:sz w:val="20"/>
        </w:rPr>
        <w:t>WriteLine</w:t>
      </w:r>
      <w:r w:rsidRPr="00247E1E">
        <w:rPr>
          <w:rFonts w:ascii="inherit" w:eastAsia="Times New Roman" w:hAnsi="inherit" w:cs="Consolas"/>
          <w:b/>
          <w:bCs/>
          <w:color w:val="000000" w:themeColor="text1"/>
          <w:sz w:val="20"/>
          <w:szCs w:val="20"/>
        </w:rPr>
        <w:t>(</w:t>
      </w:r>
      <w:r w:rsidRPr="00247E1E">
        <w:rPr>
          <w:rFonts w:ascii="inherit" w:eastAsia="Times New Roman" w:hAnsi="inherit" w:cs="Consolas"/>
          <w:b/>
          <w:color w:val="000000" w:themeColor="text1"/>
          <w:sz w:val="20"/>
        </w:rPr>
        <w:t>"Is All Numbers are greater than 10 : "</w:t>
      </w:r>
      <w:r w:rsidRPr="00C57688">
        <w:rPr>
          <w:rFonts w:ascii="inherit" w:eastAsia="Times New Roman" w:hAnsi="inherit" w:cs="Consolas"/>
          <w:b/>
          <w:color w:val="000000" w:themeColor="text1"/>
          <w:sz w:val="20"/>
          <w:szCs w:val="20"/>
          <w:bdr w:val="none" w:sz="0" w:space="0" w:color="auto" w:frame="1"/>
        </w:rPr>
        <w:t xml:space="preserve"> + Result</w:t>
      </w:r>
      <w:r w:rsidRPr="00247E1E">
        <w:rPr>
          <w:rFonts w:ascii="inherit" w:eastAsia="Times New Roman" w:hAnsi="inherit" w:cs="Consolas"/>
          <w:b/>
          <w:bCs/>
          <w:color w:val="000000" w:themeColor="text1"/>
          <w:sz w:val="20"/>
          <w:szCs w:val="20"/>
        </w:rPr>
        <w:t>)</w:t>
      </w:r>
      <w:r w:rsidRPr="00C57688">
        <w:rPr>
          <w:rFonts w:ascii="inherit" w:eastAsia="Times New Roman" w:hAnsi="inherit" w:cs="Consolas"/>
          <w:b/>
          <w:color w:val="000000" w:themeColor="text1"/>
          <w:sz w:val="20"/>
          <w:szCs w:val="20"/>
          <w:bdr w:val="none" w:sz="0" w:space="0" w:color="auto" w:frame="1"/>
        </w:rPr>
        <w:t>;</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C57688">
        <w:rPr>
          <w:rFonts w:ascii="inherit" w:eastAsia="Times New Roman" w:hAnsi="inherit" w:cs="Consolas"/>
          <w:b/>
          <w:color w:val="000000" w:themeColor="text1"/>
          <w:sz w:val="20"/>
          <w:szCs w:val="20"/>
          <w:bdr w:val="none" w:sz="0" w:space="0" w:color="auto" w:frame="1"/>
        </w:rPr>
        <w:t>Console.</w:t>
      </w:r>
      <w:r w:rsidRPr="00247E1E">
        <w:rPr>
          <w:rFonts w:ascii="inherit" w:eastAsia="Times New Roman" w:hAnsi="inherit" w:cs="Consolas"/>
          <w:b/>
          <w:color w:val="000000" w:themeColor="text1"/>
          <w:sz w:val="20"/>
        </w:rPr>
        <w:t>ReadKey</w:t>
      </w:r>
      <w:r w:rsidRPr="00247E1E">
        <w:rPr>
          <w:rFonts w:ascii="inherit" w:eastAsia="Times New Roman" w:hAnsi="inherit" w:cs="Consolas"/>
          <w:b/>
          <w:bCs/>
          <w:color w:val="000000" w:themeColor="text1"/>
          <w:sz w:val="20"/>
          <w:szCs w:val="20"/>
        </w:rPr>
        <w:t>()</w:t>
      </w:r>
      <w:r w:rsidRPr="00C57688">
        <w:rPr>
          <w:rFonts w:ascii="inherit" w:eastAsia="Times New Roman" w:hAnsi="inherit" w:cs="Consolas"/>
          <w:b/>
          <w:color w:val="000000" w:themeColor="text1"/>
          <w:sz w:val="20"/>
          <w:szCs w:val="20"/>
          <w:bdr w:val="none" w:sz="0" w:space="0" w:color="auto" w:frame="1"/>
        </w:rPr>
        <w:t>;</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bCs/>
          <w:color w:val="000000" w:themeColor="text1"/>
          <w:sz w:val="20"/>
          <w:szCs w:val="20"/>
        </w:rPr>
        <w:t>}</w:t>
      </w:r>
    </w:p>
    <w:p w:rsidR="00C57688" w:rsidRPr="00C57688" w:rsidRDefault="00C57688" w:rsidP="00C57688">
      <w:pPr>
        <w:numPr>
          <w:ilvl w:val="0"/>
          <w:numId w:val="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bCs/>
          <w:color w:val="000000" w:themeColor="text1"/>
          <w:sz w:val="20"/>
          <w:szCs w:val="20"/>
        </w:rPr>
        <w:t>}</w:t>
      </w:r>
    </w:p>
    <w:p w:rsidR="00C57688" w:rsidRPr="00C57688" w:rsidRDefault="00C57688" w:rsidP="00C57688">
      <w:pPr>
        <w:numPr>
          <w:ilvl w:val="0"/>
          <w:numId w:val="3"/>
        </w:numPr>
        <w:pBdr>
          <w:top w:val="single" w:sz="2" w:space="0" w:color="FFFFFF"/>
          <w:left w:val="single" w:sz="2" w:space="6" w:color="FFFFFF"/>
          <w:bottom w:val="single" w:sz="2" w:space="3" w:color="FFFFFF"/>
          <w:right w:val="single" w:sz="2" w:space="6" w:color="FFFFFF"/>
        </w:pBdr>
        <w:shd w:val="clear" w:color="auto" w:fill="2E353E"/>
        <w:spacing w:after="0" w:line="219" w:lineRule="atLeast"/>
        <w:ind w:left="0"/>
        <w:textAlignment w:val="baseline"/>
        <w:rPr>
          <w:rFonts w:ascii="Consolas" w:eastAsia="Times New Roman" w:hAnsi="Consolas" w:cs="Consolas"/>
          <w:b/>
          <w:color w:val="000000" w:themeColor="text1"/>
          <w:sz w:val="14"/>
          <w:szCs w:val="14"/>
        </w:rPr>
      </w:pPr>
      <w:r w:rsidRPr="00247E1E">
        <w:rPr>
          <w:rFonts w:ascii="inherit" w:eastAsia="Times New Roman" w:hAnsi="inherit" w:cs="Consolas"/>
          <w:b/>
          <w:bCs/>
          <w:color w:val="000000" w:themeColor="text1"/>
          <w:sz w:val="20"/>
          <w:szCs w:val="20"/>
        </w:rPr>
        <w:t>}</w:t>
      </w:r>
    </w:p>
    <w:p w:rsidR="003332C6" w:rsidRPr="003332C6" w:rsidRDefault="003332C6" w:rsidP="003332C6">
      <w:pPr>
        <w:numPr>
          <w:ilvl w:val="0"/>
          <w:numId w:val="3"/>
        </w:numPr>
        <w:pBdr>
          <w:top w:val="single" w:sz="2" w:space="3"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using</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AE42A0"/>
          <w:sz w:val="20"/>
          <w:szCs w:val="20"/>
        </w:rPr>
        <w:t>System</w:t>
      </w:r>
      <w:r w:rsidRPr="003332C6">
        <w:rPr>
          <w:rFonts w:ascii="inherit" w:eastAsia="Times New Roman" w:hAnsi="inherit" w:cs="Consolas"/>
          <w:color w:val="CFD5E0"/>
          <w:sz w:val="20"/>
          <w:szCs w:val="20"/>
          <w:bdr w:val="none" w:sz="0" w:space="0" w:color="auto" w:frame="1"/>
        </w:rPr>
        <w:t>.Collections.Generic;</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namespace</w:t>
      </w:r>
      <w:r w:rsidRPr="003332C6">
        <w:rPr>
          <w:rFonts w:ascii="inherit" w:eastAsia="Times New Roman" w:hAnsi="inherit" w:cs="Consolas"/>
          <w:color w:val="CFD5E0"/>
          <w:sz w:val="20"/>
          <w:szCs w:val="20"/>
          <w:bdr w:val="none" w:sz="0" w:space="0" w:color="auto" w:frame="1"/>
        </w:rPr>
        <w:t xml:space="preserve"> LINQDemo</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public</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class</w:t>
      </w:r>
      <w:r w:rsidRPr="003332C6">
        <w:rPr>
          <w:rFonts w:ascii="inherit" w:eastAsia="Times New Roman" w:hAnsi="inherit" w:cs="Consolas"/>
          <w:color w:val="CFD5E0"/>
          <w:sz w:val="20"/>
          <w:szCs w:val="20"/>
          <w:bdr w:val="none" w:sz="0" w:space="0" w:color="auto" w:frame="1"/>
        </w:rPr>
        <w:t xml:space="preserve"> Student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public</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D19252"/>
          <w:sz w:val="20"/>
        </w:rPr>
        <w:t>int</w:t>
      </w:r>
      <w:r w:rsidRPr="003332C6">
        <w:rPr>
          <w:rFonts w:ascii="inherit" w:eastAsia="Times New Roman" w:hAnsi="inherit" w:cs="Consolas"/>
          <w:color w:val="CFD5E0"/>
          <w:sz w:val="20"/>
          <w:szCs w:val="20"/>
          <w:bdr w:val="none" w:sz="0" w:space="0" w:color="auto" w:frame="1"/>
        </w:rPr>
        <w:t xml:space="preserve"> ID </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 get; set; </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public</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D19252"/>
          <w:sz w:val="20"/>
        </w:rPr>
        <w:t>string</w:t>
      </w:r>
      <w:r w:rsidRPr="003332C6">
        <w:rPr>
          <w:rFonts w:ascii="inherit" w:eastAsia="Times New Roman" w:hAnsi="inherit" w:cs="Consolas"/>
          <w:color w:val="CFD5E0"/>
          <w:sz w:val="20"/>
          <w:szCs w:val="20"/>
          <w:bdr w:val="none" w:sz="0" w:space="0" w:color="auto" w:frame="1"/>
        </w:rPr>
        <w:t xml:space="preserve"> Name </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 get; set; </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public</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D19252"/>
          <w:sz w:val="20"/>
        </w:rPr>
        <w:t>int</w:t>
      </w:r>
      <w:r w:rsidRPr="003332C6">
        <w:rPr>
          <w:rFonts w:ascii="inherit" w:eastAsia="Times New Roman" w:hAnsi="inherit" w:cs="Consolas"/>
          <w:color w:val="CFD5E0"/>
          <w:sz w:val="20"/>
          <w:szCs w:val="20"/>
          <w:bdr w:val="none" w:sz="0" w:space="0" w:color="auto" w:frame="1"/>
        </w:rPr>
        <w:t xml:space="preserve"> TotalMarks </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 get; set; </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public</w:t>
      </w:r>
      <w:r w:rsidRPr="003332C6">
        <w:rPr>
          <w:rFonts w:ascii="inherit" w:eastAsia="Times New Roman" w:hAnsi="inherit" w:cs="Consolas"/>
          <w:color w:val="CFD5E0"/>
          <w:sz w:val="20"/>
          <w:szCs w:val="20"/>
          <w:bdr w:val="none" w:sz="0" w:space="0" w:color="auto" w:frame="1"/>
        </w:rPr>
        <w:t xml:space="preserve"> List&lt;Subject&gt; Subjects </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 get; set; </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public</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static</w:t>
      </w:r>
      <w:r w:rsidRPr="003332C6">
        <w:rPr>
          <w:rFonts w:ascii="inherit" w:eastAsia="Times New Roman" w:hAnsi="inherit" w:cs="Consolas"/>
          <w:color w:val="CFD5E0"/>
          <w:sz w:val="20"/>
          <w:szCs w:val="20"/>
          <w:bdr w:val="none" w:sz="0" w:space="0" w:color="auto" w:frame="1"/>
        </w:rPr>
        <w:t xml:space="preserve"> List&lt;Student&gt; </w:t>
      </w:r>
      <w:r w:rsidRPr="003332C6">
        <w:rPr>
          <w:rFonts w:ascii="inherit" w:eastAsia="Times New Roman" w:hAnsi="inherit" w:cs="Consolas"/>
          <w:color w:val="4284AE"/>
          <w:sz w:val="20"/>
        </w:rPr>
        <w:t>GetAllStudnets</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color w:val="CFD5E0"/>
          <w:sz w:val="20"/>
          <w:szCs w:val="20"/>
          <w:bdr w:val="none" w:sz="0" w:space="0" w:color="auto" w:frame="1"/>
        </w:rPr>
        <w:t xml:space="preserve">List&lt;Student&gt; listStudents = </w:t>
      </w: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List&lt;Student&gt;</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Student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ID= </w:t>
      </w:r>
      <w:r w:rsidRPr="003332C6">
        <w:rPr>
          <w:rFonts w:ascii="inherit" w:eastAsia="Times New Roman" w:hAnsi="inherit" w:cs="Consolas"/>
          <w:color w:val="D19A66"/>
          <w:sz w:val="20"/>
        </w:rPr>
        <w:t>101</w:t>
      </w:r>
      <w:r w:rsidRPr="003332C6">
        <w:rPr>
          <w:rFonts w:ascii="inherit" w:eastAsia="Times New Roman" w:hAnsi="inherit" w:cs="Consolas"/>
          <w:color w:val="CFD5E0"/>
          <w:sz w:val="20"/>
          <w:szCs w:val="20"/>
          <w:bdr w:val="none" w:sz="0" w:space="0" w:color="auto" w:frame="1"/>
        </w:rPr>
        <w:t xml:space="preserve">,Name = </w:t>
      </w:r>
      <w:r w:rsidRPr="003332C6">
        <w:rPr>
          <w:rFonts w:ascii="inherit" w:eastAsia="Times New Roman" w:hAnsi="inherit" w:cs="Consolas"/>
          <w:color w:val="7CC379"/>
          <w:sz w:val="20"/>
        </w:rPr>
        <w:t>"Preety"</w:t>
      </w:r>
      <w:r w:rsidRPr="003332C6">
        <w:rPr>
          <w:rFonts w:ascii="inherit" w:eastAsia="Times New Roman" w:hAnsi="inherit" w:cs="Consolas"/>
          <w:color w:val="CFD5E0"/>
          <w:sz w:val="20"/>
          <w:szCs w:val="20"/>
          <w:bdr w:val="none" w:sz="0" w:space="0" w:color="auto" w:frame="1"/>
        </w:rPr>
        <w:t xml:space="preserve">, TotalMarks = </w:t>
      </w:r>
      <w:r w:rsidRPr="003332C6">
        <w:rPr>
          <w:rFonts w:ascii="inherit" w:eastAsia="Times New Roman" w:hAnsi="inherit" w:cs="Consolas"/>
          <w:color w:val="D19A66"/>
          <w:sz w:val="20"/>
        </w:rPr>
        <w:t>265</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color w:val="CFD5E0"/>
          <w:sz w:val="20"/>
          <w:szCs w:val="20"/>
          <w:bdr w:val="none" w:sz="0" w:space="0" w:color="auto" w:frame="1"/>
        </w:rPr>
        <w:t xml:space="preserve">Subjects = </w:t>
      </w: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List&lt;Subject&gt;</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"Math"</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80</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"Science"</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90</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"English"</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95</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Student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ID= </w:t>
      </w:r>
      <w:r w:rsidRPr="003332C6">
        <w:rPr>
          <w:rFonts w:ascii="inherit" w:eastAsia="Times New Roman" w:hAnsi="inherit" w:cs="Consolas"/>
          <w:color w:val="D19A66"/>
          <w:sz w:val="20"/>
        </w:rPr>
        <w:t>102</w:t>
      </w:r>
      <w:r w:rsidRPr="003332C6">
        <w:rPr>
          <w:rFonts w:ascii="inherit" w:eastAsia="Times New Roman" w:hAnsi="inherit" w:cs="Consolas"/>
          <w:color w:val="CFD5E0"/>
          <w:sz w:val="20"/>
          <w:szCs w:val="20"/>
          <w:bdr w:val="none" w:sz="0" w:space="0" w:color="auto" w:frame="1"/>
        </w:rPr>
        <w:t xml:space="preserve">,Name = </w:t>
      </w:r>
      <w:r w:rsidRPr="003332C6">
        <w:rPr>
          <w:rFonts w:ascii="inherit" w:eastAsia="Times New Roman" w:hAnsi="inherit" w:cs="Consolas"/>
          <w:color w:val="7CC379"/>
          <w:sz w:val="20"/>
        </w:rPr>
        <w:t>"Priyanka"</w:t>
      </w:r>
      <w:r w:rsidRPr="003332C6">
        <w:rPr>
          <w:rFonts w:ascii="inherit" w:eastAsia="Times New Roman" w:hAnsi="inherit" w:cs="Consolas"/>
          <w:color w:val="CFD5E0"/>
          <w:sz w:val="20"/>
          <w:szCs w:val="20"/>
          <w:bdr w:val="none" w:sz="0" w:space="0" w:color="auto" w:frame="1"/>
        </w:rPr>
        <w:t xml:space="preserve">, TotalMarks = </w:t>
      </w:r>
      <w:r w:rsidRPr="003332C6">
        <w:rPr>
          <w:rFonts w:ascii="inherit" w:eastAsia="Times New Roman" w:hAnsi="inherit" w:cs="Consolas"/>
          <w:color w:val="D19A66"/>
          <w:sz w:val="20"/>
        </w:rPr>
        <w:t>278</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color w:val="CFD5E0"/>
          <w:sz w:val="20"/>
          <w:szCs w:val="20"/>
          <w:bdr w:val="none" w:sz="0" w:space="0" w:color="auto" w:frame="1"/>
        </w:rPr>
        <w:t xml:space="preserve">Subjects = </w:t>
      </w: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List&lt;Subject&gt;</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"Math"</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90</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"Science"</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95</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"English"</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93</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Student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ID= </w:t>
      </w:r>
      <w:r w:rsidRPr="003332C6">
        <w:rPr>
          <w:rFonts w:ascii="inherit" w:eastAsia="Times New Roman" w:hAnsi="inherit" w:cs="Consolas"/>
          <w:color w:val="D19A66"/>
          <w:sz w:val="20"/>
        </w:rPr>
        <w:t>103</w:t>
      </w:r>
      <w:r w:rsidRPr="003332C6">
        <w:rPr>
          <w:rFonts w:ascii="inherit" w:eastAsia="Times New Roman" w:hAnsi="inherit" w:cs="Consolas"/>
          <w:color w:val="CFD5E0"/>
          <w:sz w:val="20"/>
          <w:szCs w:val="20"/>
          <w:bdr w:val="none" w:sz="0" w:space="0" w:color="auto" w:frame="1"/>
        </w:rPr>
        <w:t xml:space="preserve">,Name = </w:t>
      </w:r>
      <w:r w:rsidRPr="003332C6">
        <w:rPr>
          <w:rFonts w:ascii="inherit" w:eastAsia="Times New Roman" w:hAnsi="inherit" w:cs="Consolas"/>
          <w:color w:val="7CC379"/>
          <w:sz w:val="20"/>
        </w:rPr>
        <w:t>"James"</w:t>
      </w:r>
      <w:r w:rsidRPr="003332C6">
        <w:rPr>
          <w:rFonts w:ascii="inherit" w:eastAsia="Times New Roman" w:hAnsi="inherit" w:cs="Consolas"/>
          <w:color w:val="CFD5E0"/>
          <w:sz w:val="20"/>
          <w:szCs w:val="20"/>
          <w:bdr w:val="none" w:sz="0" w:space="0" w:color="auto" w:frame="1"/>
        </w:rPr>
        <w:t xml:space="preserve">, TotalMarks = </w:t>
      </w:r>
      <w:r w:rsidRPr="003332C6">
        <w:rPr>
          <w:rFonts w:ascii="inherit" w:eastAsia="Times New Roman" w:hAnsi="inherit" w:cs="Consolas"/>
          <w:color w:val="D19A66"/>
          <w:sz w:val="20"/>
        </w:rPr>
        <w:t>240</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color w:val="CFD5E0"/>
          <w:sz w:val="20"/>
          <w:szCs w:val="20"/>
          <w:bdr w:val="none" w:sz="0" w:space="0" w:color="auto" w:frame="1"/>
        </w:rPr>
        <w:t xml:space="preserve">Subjects = </w:t>
      </w: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List&lt;Subject&gt;</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"Math"</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70</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"Science"</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80</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"English"</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90</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Student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ID= </w:t>
      </w:r>
      <w:r w:rsidRPr="003332C6">
        <w:rPr>
          <w:rFonts w:ascii="inherit" w:eastAsia="Times New Roman" w:hAnsi="inherit" w:cs="Consolas"/>
          <w:color w:val="D19A66"/>
          <w:sz w:val="20"/>
        </w:rPr>
        <w:t>104</w:t>
      </w:r>
      <w:r w:rsidRPr="003332C6">
        <w:rPr>
          <w:rFonts w:ascii="inherit" w:eastAsia="Times New Roman" w:hAnsi="inherit" w:cs="Consolas"/>
          <w:color w:val="CFD5E0"/>
          <w:sz w:val="20"/>
          <w:szCs w:val="20"/>
          <w:bdr w:val="none" w:sz="0" w:space="0" w:color="auto" w:frame="1"/>
        </w:rPr>
        <w:t xml:space="preserve">,Name = </w:t>
      </w:r>
      <w:r w:rsidRPr="003332C6">
        <w:rPr>
          <w:rFonts w:ascii="inherit" w:eastAsia="Times New Roman" w:hAnsi="inherit" w:cs="Consolas"/>
          <w:color w:val="7CC379"/>
          <w:sz w:val="20"/>
        </w:rPr>
        <w:t>"Hina"</w:t>
      </w:r>
      <w:r w:rsidRPr="003332C6">
        <w:rPr>
          <w:rFonts w:ascii="inherit" w:eastAsia="Times New Roman" w:hAnsi="inherit" w:cs="Consolas"/>
          <w:color w:val="CFD5E0"/>
          <w:sz w:val="20"/>
          <w:szCs w:val="20"/>
          <w:bdr w:val="none" w:sz="0" w:space="0" w:color="auto" w:frame="1"/>
        </w:rPr>
        <w:t xml:space="preserve">, TotalMarks = </w:t>
      </w:r>
      <w:r w:rsidRPr="003332C6">
        <w:rPr>
          <w:rFonts w:ascii="inherit" w:eastAsia="Times New Roman" w:hAnsi="inherit" w:cs="Consolas"/>
          <w:color w:val="D19A66"/>
          <w:sz w:val="20"/>
        </w:rPr>
        <w:t>275</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color w:val="CFD5E0"/>
          <w:sz w:val="20"/>
          <w:szCs w:val="20"/>
          <w:bdr w:val="none" w:sz="0" w:space="0" w:color="auto" w:frame="1"/>
        </w:rPr>
        <w:t xml:space="preserve">Subjects = </w:t>
      </w: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List&lt;Subject&gt;</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"Math"</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90</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"Science"</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90</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"English"</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95</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Student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ID= </w:t>
      </w:r>
      <w:r w:rsidRPr="003332C6">
        <w:rPr>
          <w:rFonts w:ascii="inherit" w:eastAsia="Times New Roman" w:hAnsi="inherit" w:cs="Consolas"/>
          <w:color w:val="D19A66"/>
          <w:sz w:val="20"/>
        </w:rPr>
        <w:t>105</w:t>
      </w:r>
      <w:r w:rsidRPr="003332C6">
        <w:rPr>
          <w:rFonts w:ascii="inherit" w:eastAsia="Times New Roman" w:hAnsi="inherit" w:cs="Consolas"/>
          <w:color w:val="CFD5E0"/>
          <w:sz w:val="20"/>
          <w:szCs w:val="20"/>
          <w:bdr w:val="none" w:sz="0" w:space="0" w:color="auto" w:frame="1"/>
        </w:rPr>
        <w:t xml:space="preserve">,Name = </w:t>
      </w:r>
      <w:r w:rsidRPr="003332C6">
        <w:rPr>
          <w:rFonts w:ascii="inherit" w:eastAsia="Times New Roman" w:hAnsi="inherit" w:cs="Consolas"/>
          <w:color w:val="7CC379"/>
          <w:sz w:val="20"/>
        </w:rPr>
        <w:t>"Anurag"</w:t>
      </w:r>
      <w:r w:rsidRPr="003332C6">
        <w:rPr>
          <w:rFonts w:ascii="inherit" w:eastAsia="Times New Roman" w:hAnsi="inherit" w:cs="Consolas"/>
          <w:color w:val="CFD5E0"/>
          <w:sz w:val="20"/>
          <w:szCs w:val="20"/>
          <w:bdr w:val="none" w:sz="0" w:space="0" w:color="auto" w:frame="1"/>
        </w:rPr>
        <w:t xml:space="preserve">, TotalMarks = </w:t>
      </w:r>
      <w:r w:rsidRPr="003332C6">
        <w:rPr>
          <w:rFonts w:ascii="inherit" w:eastAsia="Times New Roman" w:hAnsi="inherit" w:cs="Consolas"/>
          <w:color w:val="D19A66"/>
          <w:sz w:val="20"/>
        </w:rPr>
        <w:t>255</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color w:val="CFD5E0"/>
          <w:sz w:val="20"/>
          <w:szCs w:val="20"/>
          <w:bdr w:val="none" w:sz="0" w:space="0" w:color="auto" w:frame="1"/>
        </w:rPr>
        <w:t xml:space="preserve">Subjects = </w:t>
      </w: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List&lt;Subject&gt;</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"Math"</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80</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"Science"</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90</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new</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Subject</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SubjectName = </w:t>
      </w:r>
      <w:r w:rsidRPr="003332C6">
        <w:rPr>
          <w:rFonts w:ascii="inherit" w:eastAsia="Times New Roman" w:hAnsi="inherit" w:cs="Consolas"/>
          <w:color w:val="7CC379"/>
          <w:sz w:val="20"/>
        </w:rPr>
        <w:t>"English"</w:t>
      </w:r>
      <w:r w:rsidRPr="003332C6">
        <w:rPr>
          <w:rFonts w:ascii="inherit" w:eastAsia="Times New Roman" w:hAnsi="inherit" w:cs="Consolas"/>
          <w:color w:val="CFD5E0"/>
          <w:sz w:val="20"/>
          <w:szCs w:val="20"/>
          <w:bdr w:val="none" w:sz="0" w:space="0" w:color="auto" w:frame="1"/>
        </w:rPr>
        <w:t xml:space="preserve">, Marks = </w:t>
      </w:r>
      <w:r w:rsidRPr="003332C6">
        <w:rPr>
          <w:rFonts w:ascii="inherit" w:eastAsia="Times New Roman" w:hAnsi="inherit" w:cs="Consolas"/>
          <w:color w:val="D19A66"/>
          <w:sz w:val="20"/>
        </w:rPr>
        <w:t>85</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return</w:t>
      </w:r>
      <w:r w:rsidRPr="003332C6">
        <w:rPr>
          <w:rFonts w:ascii="inherit" w:eastAsia="Times New Roman" w:hAnsi="inherit" w:cs="Consolas"/>
          <w:color w:val="CFD5E0"/>
          <w:sz w:val="20"/>
          <w:szCs w:val="20"/>
          <w:bdr w:val="none" w:sz="0" w:space="0" w:color="auto" w:frame="1"/>
        </w:rPr>
        <w:t xml:space="preserve"> listStudents;</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public</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4284AE"/>
          <w:sz w:val="20"/>
        </w:rPr>
        <w:t>class</w:t>
      </w:r>
      <w:r w:rsidRPr="003332C6">
        <w:rPr>
          <w:rFonts w:ascii="inherit" w:eastAsia="Times New Roman" w:hAnsi="inherit" w:cs="Consolas"/>
          <w:color w:val="CFD5E0"/>
          <w:sz w:val="20"/>
          <w:szCs w:val="20"/>
          <w:bdr w:val="none" w:sz="0" w:space="0" w:color="auto" w:frame="1"/>
        </w:rPr>
        <w:t xml:space="preserve"> Subject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public</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D19252"/>
          <w:sz w:val="20"/>
        </w:rPr>
        <w:t>string</w:t>
      </w:r>
      <w:r w:rsidRPr="003332C6">
        <w:rPr>
          <w:rFonts w:ascii="inherit" w:eastAsia="Times New Roman" w:hAnsi="inherit" w:cs="Consolas"/>
          <w:color w:val="CFD5E0"/>
          <w:sz w:val="20"/>
          <w:szCs w:val="20"/>
          <w:bdr w:val="none" w:sz="0" w:space="0" w:color="auto" w:frame="1"/>
        </w:rPr>
        <w:t xml:space="preserve"> SubjectName </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 get; set; </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D171DD"/>
          <w:sz w:val="20"/>
        </w:rPr>
        <w:t>public</w:t>
      </w:r>
      <w:r w:rsidRPr="003332C6">
        <w:rPr>
          <w:rFonts w:ascii="inherit" w:eastAsia="Times New Roman" w:hAnsi="inherit" w:cs="Consolas"/>
          <w:color w:val="CFD5E0"/>
          <w:sz w:val="20"/>
          <w:szCs w:val="20"/>
          <w:bdr w:val="none" w:sz="0" w:space="0" w:color="auto" w:frame="1"/>
        </w:rPr>
        <w:t xml:space="preserve"> </w:t>
      </w:r>
      <w:r w:rsidRPr="003332C6">
        <w:rPr>
          <w:rFonts w:ascii="inherit" w:eastAsia="Times New Roman" w:hAnsi="inherit" w:cs="Consolas"/>
          <w:color w:val="D19252"/>
          <w:sz w:val="20"/>
        </w:rPr>
        <w:t>int</w:t>
      </w:r>
      <w:r w:rsidRPr="003332C6">
        <w:rPr>
          <w:rFonts w:ascii="inherit" w:eastAsia="Times New Roman" w:hAnsi="inherit" w:cs="Consolas"/>
          <w:color w:val="CFD5E0"/>
          <w:sz w:val="20"/>
          <w:szCs w:val="20"/>
          <w:bdr w:val="none" w:sz="0" w:space="0" w:color="auto" w:frame="1"/>
        </w:rPr>
        <w:t xml:space="preserve"> Marks </w:t>
      </w:r>
      <w:r w:rsidRPr="003332C6">
        <w:rPr>
          <w:rFonts w:ascii="inherit" w:eastAsia="Times New Roman" w:hAnsi="inherit" w:cs="Consolas"/>
          <w:b/>
          <w:bCs/>
          <w:color w:val="6B7C8B"/>
          <w:sz w:val="20"/>
          <w:szCs w:val="20"/>
        </w:rPr>
        <w:t>{</w:t>
      </w:r>
      <w:r w:rsidRPr="003332C6">
        <w:rPr>
          <w:rFonts w:ascii="inherit" w:eastAsia="Times New Roman" w:hAnsi="inherit" w:cs="Consolas"/>
          <w:color w:val="CFD5E0"/>
          <w:sz w:val="20"/>
          <w:szCs w:val="20"/>
          <w:bdr w:val="none" w:sz="0" w:space="0" w:color="auto" w:frame="1"/>
        </w:rPr>
        <w:t xml:space="preserve"> get; set; </w:t>
      </w: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0" w:color="FFFFFF"/>
          <w:right w:val="single" w:sz="2" w:space="6" w:color="FFFFFF"/>
        </w:pBdr>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t>}</w:t>
      </w:r>
    </w:p>
    <w:p w:rsidR="003332C6" w:rsidRPr="003332C6" w:rsidRDefault="003332C6" w:rsidP="003332C6">
      <w:pPr>
        <w:numPr>
          <w:ilvl w:val="0"/>
          <w:numId w:val="3"/>
        </w:numPr>
        <w:pBdr>
          <w:top w:val="single" w:sz="2" w:space="0" w:color="FFFFFF"/>
          <w:left w:val="single" w:sz="2" w:space="6" w:color="FFFFFF"/>
          <w:bottom w:val="single" w:sz="2" w:space="3" w:color="FFFFFF"/>
          <w:right w:val="single" w:sz="2" w:space="6" w:color="FFFFFF"/>
        </w:pBdr>
        <w:shd w:val="clear" w:color="auto" w:fill="2E353E"/>
        <w:spacing w:after="0" w:line="219" w:lineRule="atLeast"/>
        <w:textAlignment w:val="baseline"/>
        <w:rPr>
          <w:rFonts w:ascii="Consolas" w:eastAsia="Times New Roman" w:hAnsi="Consolas" w:cs="Consolas"/>
          <w:color w:val="2B333A"/>
          <w:sz w:val="14"/>
          <w:szCs w:val="14"/>
        </w:rPr>
      </w:pPr>
      <w:r w:rsidRPr="003332C6">
        <w:rPr>
          <w:rFonts w:ascii="inherit" w:eastAsia="Times New Roman" w:hAnsi="inherit" w:cs="Consolas"/>
          <w:b/>
          <w:bCs/>
          <w:color w:val="6B7C8B"/>
          <w:sz w:val="20"/>
          <w:szCs w:val="20"/>
        </w:rPr>
        <w:lastRenderedPageBreak/>
        <w:t>}</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using System;</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using System.Linq;</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namespace LINQDemo</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class Program</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static void Main(string[] args)</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//Using Method Syntax</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bool MSResult = Student.GetAllStudnets().All(std =&gt; std.TotalMarks &gt; 250);</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//Using Query Syntax</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bool QSResult = (from std in Student.GetAllStudnets()</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select std).All(std =&gt; std.TotalMarks &gt; 250);</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Console.WriteLine(MSResult);</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Console.ReadKey();</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 xml:space="preserve">    }</w:t>
      </w:r>
    </w:p>
    <w:p w:rsidR="00504039" w:rsidRDefault="00504039" w:rsidP="00504039">
      <w:pPr>
        <w:pStyle w:val="HTMLPreformatted"/>
        <w:numPr>
          <w:ilvl w:val="0"/>
          <w:numId w:val="3"/>
        </w:numPr>
        <w:shd w:val="clear" w:color="auto" w:fill="272B33"/>
        <w:spacing w:after="230" w:line="253" w:lineRule="atLeast"/>
        <w:textAlignment w:val="baseline"/>
        <w:rPr>
          <w:rFonts w:ascii="inherit" w:hAnsi="inherit"/>
          <w:color w:val="CFD5E0"/>
        </w:rPr>
      </w:pPr>
      <w:r>
        <w:rPr>
          <w:rFonts w:ascii="inherit" w:hAnsi="inherit"/>
          <w:color w:val="CFD5E0"/>
        </w:rPr>
        <w:t>}</w:t>
      </w:r>
    </w:p>
    <w:p w:rsidR="00EC61FF" w:rsidRDefault="00EC61FF" w:rsidP="00EC61FF">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000000"/>
          <w:sz w:val="21"/>
          <w:szCs w:val="21"/>
          <w:bdr w:val="none" w:sz="0" w:space="0" w:color="auto" w:frame="1"/>
        </w:rPr>
        <w:t>What is Linq Any Operator in C#?</w:t>
      </w:r>
    </w:p>
    <w:p w:rsidR="00EC61FF" w:rsidRDefault="00EC61FF" w:rsidP="00EC61FF">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The </w:t>
      </w:r>
      <w:r>
        <w:rPr>
          <w:rStyle w:val="Strong"/>
          <w:rFonts w:ascii="Arial" w:hAnsi="Arial" w:cs="Arial"/>
          <w:color w:val="000000"/>
          <w:sz w:val="17"/>
          <w:szCs w:val="17"/>
          <w:bdr w:val="none" w:sz="0" w:space="0" w:color="auto" w:frame="1"/>
        </w:rPr>
        <w:t>Linq Any Operator in C#</w:t>
      </w:r>
      <w:r>
        <w:rPr>
          <w:rFonts w:ascii="Arial" w:hAnsi="Arial" w:cs="Arial"/>
          <w:color w:val="000000"/>
          <w:sz w:val="17"/>
          <w:szCs w:val="17"/>
          <w:bdr w:val="none" w:sz="0" w:space="0" w:color="auto" w:frame="1"/>
        </w:rPr>
        <w:t> is used to check whether at least one of the elements of a data source satisfies a given condition or not. If any of the elements satisfy the given condition, then it returns true else return false.</w:t>
      </w:r>
    </w:p>
    <w:p w:rsidR="00EC61FF" w:rsidRDefault="00EC61FF" w:rsidP="00EC61FF">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It is also used to check whether a collection contains some data or not. That means it checks the length of the collection also. If it contains any data then it returns true else return false. There are two overloaded versions of this method is available. They are as follows.</w:t>
      </w:r>
    </w:p>
    <w:p w:rsidR="00EC61FF" w:rsidRDefault="00EC61FF" w:rsidP="00EC61FF">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6122670" cy="862965"/>
            <wp:effectExtent l="19050" t="0" r="0" b="0"/>
            <wp:docPr id="8" name="Picture 1" descr="Linq Any Operator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 Any Operator in C# with Examples"/>
                    <pic:cNvPicPr>
                      <a:picLocks noChangeAspect="1" noChangeArrowheads="1"/>
                    </pic:cNvPicPr>
                  </pic:nvPicPr>
                  <pic:blipFill>
                    <a:blip r:embed="rId71"/>
                    <a:srcRect/>
                    <a:stretch>
                      <a:fillRect/>
                    </a:stretch>
                  </pic:blipFill>
                  <pic:spPr bwMode="auto">
                    <a:xfrm>
                      <a:off x="0" y="0"/>
                      <a:ext cx="6122670" cy="862965"/>
                    </a:xfrm>
                    <a:prstGeom prst="rect">
                      <a:avLst/>
                    </a:prstGeom>
                    <a:noFill/>
                    <a:ln w="9525">
                      <a:noFill/>
                      <a:miter lim="800000"/>
                      <a:headEnd/>
                      <a:tailEnd/>
                    </a:ln>
                  </pic:spPr>
                </pic:pic>
              </a:graphicData>
            </a:graphic>
          </wp:inline>
        </w:drawing>
      </w:r>
    </w:p>
    <w:p w:rsidR="00EC61FF" w:rsidRDefault="00EC61FF" w:rsidP="00EC61FF">
      <w:pPr>
        <w:pStyle w:val="NormalWeb"/>
        <w:shd w:val="clear" w:color="auto" w:fill="FFFFFF"/>
        <w:spacing w:before="0" w:beforeAutospacing="0" w:after="0" w:afterAutospacing="0"/>
        <w:jc w:val="both"/>
        <w:textAlignment w:val="baseline"/>
        <w:rPr>
          <w:ins w:id="0" w:author="Unknown"/>
          <w:rFonts w:ascii="Segoe UI" w:hAnsi="Segoe UI" w:cs="Segoe UI"/>
          <w:color w:val="3A3A3A"/>
          <w:sz w:val="17"/>
          <w:szCs w:val="17"/>
        </w:rPr>
      </w:pPr>
      <w:ins w:id="1" w:author="Unknown">
        <w:r>
          <w:rPr>
            <w:rFonts w:ascii="Arial" w:hAnsi="Arial" w:cs="Arial"/>
            <w:color w:val="000000"/>
            <w:sz w:val="17"/>
            <w:szCs w:val="17"/>
            <w:bdr w:val="none" w:sz="0" w:space="0" w:color="auto" w:frame="1"/>
          </w:rPr>
          <w:lastRenderedPageBreak/>
          <w:t>As you can see from the above image, the first overloaded version of ANY extension method does not take any parameter while the other overloaded version takes a predicate as a parameter.</w:t>
        </w:r>
      </w:ins>
    </w:p>
    <w:p w:rsidR="00EC61FF" w:rsidRDefault="00EC61FF" w:rsidP="00EC61FF">
      <w:pPr>
        <w:pStyle w:val="Heading5"/>
        <w:shd w:val="clear" w:color="auto" w:fill="FFFFFF"/>
        <w:spacing w:before="0"/>
        <w:jc w:val="both"/>
        <w:textAlignment w:val="baseline"/>
        <w:rPr>
          <w:ins w:id="2" w:author="Unknown"/>
          <w:rFonts w:ascii="Segoe UI" w:hAnsi="Segoe UI" w:cs="Segoe UI"/>
          <w:color w:val="3A3A3A"/>
          <w:sz w:val="20"/>
          <w:szCs w:val="20"/>
        </w:rPr>
      </w:pPr>
      <w:ins w:id="3" w:author="Unknown">
        <w:r>
          <w:rPr>
            <w:rStyle w:val="Strong"/>
            <w:rFonts w:ascii="Arial" w:hAnsi="Arial" w:cs="Arial"/>
            <w:b w:val="0"/>
            <w:bCs w:val="0"/>
            <w:color w:val="000000"/>
            <w:sz w:val="21"/>
            <w:szCs w:val="21"/>
            <w:bdr w:val="none" w:sz="0" w:space="0" w:color="auto" w:frame="1"/>
          </w:rPr>
          <w:t>Example1: Using First Overloaded Version of Any Operator</w:t>
        </w:r>
      </w:ins>
    </w:p>
    <w:p w:rsidR="00EC61FF" w:rsidRDefault="00EC61FF" w:rsidP="00EC61FF">
      <w:pPr>
        <w:pStyle w:val="NormalWeb"/>
        <w:shd w:val="clear" w:color="auto" w:fill="FFFFFF"/>
        <w:spacing w:before="0" w:beforeAutospacing="0" w:after="0" w:afterAutospacing="0"/>
        <w:jc w:val="both"/>
        <w:textAlignment w:val="baseline"/>
        <w:rPr>
          <w:ins w:id="4" w:author="Unknown"/>
          <w:rFonts w:ascii="Segoe UI" w:hAnsi="Segoe UI" w:cs="Segoe UI"/>
          <w:color w:val="3A3A3A"/>
          <w:sz w:val="17"/>
          <w:szCs w:val="17"/>
        </w:rPr>
      </w:pPr>
      <w:ins w:id="5" w:author="Unknown">
        <w:r>
          <w:rPr>
            <w:rFonts w:ascii="Arial" w:hAnsi="Arial" w:cs="Arial"/>
            <w:color w:val="000000"/>
            <w:sz w:val="17"/>
            <w:szCs w:val="17"/>
            <w:bdr w:val="none" w:sz="0" w:space="0" w:color="auto" w:frame="1"/>
          </w:rPr>
          <w:t>The following example returns true as the collection contains at least one element.</w:t>
        </w:r>
      </w:ins>
    </w:p>
    <w:p w:rsidR="00EC61FF" w:rsidRDefault="00EC61FF" w:rsidP="00EC61FF">
      <w:pPr>
        <w:numPr>
          <w:ilvl w:val="0"/>
          <w:numId w:val="5"/>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6" w:author="Unknown"/>
          <w:rFonts w:ascii="Consolas" w:hAnsi="Consolas" w:cs="Consolas"/>
          <w:color w:val="2B333A"/>
          <w:sz w:val="14"/>
          <w:szCs w:val="14"/>
        </w:rPr>
      </w:pPr>
      <w:ins w:id="7"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 w:author="Unknown"/>
          <w:rFonts w:ascii="Consolas" w:hAnsi="Consolas" w:cs="Consolas"/>
          <w:color w:val="2B333A"/>
          <w:sz w:val="14"/>
          <w:szCs w:val="14"/>
        </w:rPr>
      </w:pPr>
      <w:ins w:id="9"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 w:author="Unknown"/>
          <w:rFonts w:ascii="Consolas" w:hAnsi="Consolas" w:cs="Consolas"/>
          <w:color w:val="2B333A"/>
          <w:sz w:val="14"/>
          <w:szCs w:val="14"/>
        </w:rPr>
      </w:pPr>
      <w:ins w:id="11"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 w:author="Unknown"/>
          <w:rFonts w:ascii="Consolas" w:hAnsi="Consolas" w:cs="Consolas"/>
          <w:color w:val="2B333A"/>
          <w:sz w:val="14"/>
          <w:szCs w:val="14"/>
        </w:rPr>
      </w:pPr>
      <w:ins w:id="13"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 w:author="Unknown"/>
          <w:rFonts w:ascii="Consolas" w:hAnsi="Consolas" w:cs="Consolas"/>
          <w:color w:val="2B333A"/>
          <w:sz w:val="14"/>
          <w:szCs w:val="14"/>
        </w:rPr>
      </w:pPr>
      <w:ins w:id="15"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 w:author="Unknown"/>
          <w:rFonts w:ascii="Consolas" w:hAnsi="Consolas" w:cs="Consolas"/>
          <w:color w:val="2B333A"/>
          <w:sz w:val="14"/>
          <w:szCs w:val="14"/>
        </w:rPr>
      </w:pPr>
      <w:ins w:id="17"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8" w:author="Unknown"/>
          <w:rFonts w:ascii="Consolas" w:hAnsi="Consolas" w:cs="Consolas"/>
          <w:color w:val="2B333A"/>
          <w:sz w:val="14"/>
          <w:szCs w:val="14"/>
        </w:rPr>
      </w:pPr>
      <w:ins w:id="19"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0" w:author="Unknown"/>
          <w:rFonts w:ascii="Consolas" w:hAnsi="Consolas" w:cs="Consolas"/>
          <w:color w:val="2B333A"/>
          <w:sz w:val="14"/>
          <w:szCs w:val="14"/>
        </w:rPr>
      </w:pPr>
      <w:ins w:id="21"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2" w:author="Unknown"/>
          <w:rFonts w:ascii="Consolas" w:hAnsi="Consolas" w:cs="Consolas"/>
          <w:color w:val="2B333A"/>
          <w:sz w:val="14"/>
          <w:szCs w:val="14"/>
        </w:rPr>
      </w:pPr>
      <w:ins w:id="23" w:author="Unknown">
        <w:r>
          <w:rPr>
            <w:rStyle w:val="kw2"/>
            <w:rFonts w:ascii="inherit" w:hAnsi="inherit" w:cs="Consolas"/>
            <w:color w:val="D19252"/>
            <w:sz w:val="20"/>
            <w:szCs w:val="20"/>
            <w:bdr w:val="none" w:sz="0" w:space="0" w:color="auto" w:frame="1"/>
          </w:rPr>
          <w:t>int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IntArray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11</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22</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33</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44</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55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4" w:author="Unknown"/>
          <w:rFonts w:ascii="Consolas" w:hAnsi="Consolas" w:cs="Consolas"/>
          <w:color w:val="2B333A"/>
          <w:sz w:val="14"/>
          <w:szCs w:val="14"/>
        </w:rPr>
      </w:pPr>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5" w:author="Unknown"/>
          <w:rFonts w:ascii="Consolas" w:hAnsi="Consolas" w:cs="Consolas"/>
          <w:color w:val="2B333A"/>
          <w:sz w:val="14"/>
          <w:szCs w:val="14"/>
        </w:rPr>
      </w:pPr>
      <w:ins w:id="26" w:author="Unknown">
        <w:r>
          <w:rPr>
            <w:rStyle w:val="co1"/>
            <w:rFonts w:ascii="inherit" w:hAnsi="inherit" w:cs="Consolas"/>
            <w:color w:val="6B7C8B"/>
            <w:sz w:val="20"/>
            <w:szCs w:val="20"/>
            <w:bdr w:val="none" w:sz="0" w:space="0" w:color="auto" w:frame="1"/>
          </w:rPr>
          <w:t>//Using Method Syntax</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7" w:author="Unknown"/>
          <w:rFonts w:ascii="Consolas" w:hAnsi="Consolas" w:cs="Consolas"/>
          <w:color w:val="2B333A"/>
          <w:sz w:val="14"/>
          <w:szCs w:val="14"/>
        </w:rPr>
      </w:pPr>
      <w:ins w:id="28" w:author="Unknown">
        <w:r>
          <w:rPr>
            <w:rFonts w:ascii="inherit" w:hAnsi="inherit" w:cs="Consolas"/>
            <w:color w:val="CFD5E0"/>
            <w:sz w:val="20"/>
            <w:szCs w:val="20"/>
            <w:bdr w:val="none" w:sz="0" w:space="0" w:color="auto" w:frame="1"/>
          </w:rPr>
          <w:t>var ResultMS = IntArray.</w:t>
        </w:r>
        <w:r>
          <w:rPr>
            <w:rStyle w:val="me0"/>
            <w:rFonts w:ascii="inherit" w:hAnsi="inherit" w:cs="Consolas"/>
            <w:color w:val="4284AE"/>
            <w:sz w:val="20"/>
            <w:szCs w:val="20"/>
            <w:bdr w:val="none" w:sz="0" w:space="0" w:color="auto" w:frame="1"/>
          </w:rPr>
          <w:t>Any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9" w:author="Unknown"/>
          <w:rFonts w:ascii="Consolas" w:hAnsi="Consolas" w:cs="Consolas"/>
          <w:color w:val="2B333A"/>
          <w:sz w:val="14"/>
          <w:szCs w:val="14"/>
        </w:rPr>
      </w:pPr>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0" w:author="Unknown"/>
          <w:rFonts w:ascii="Consolas" w:hAnsi="Consolas" w:cs="Consolas"/>
          <w:color w:val="2B333A"/>
          <w:sz w:val="14"/>
          <w:szCs w:val="14"/>
        </w:rPr>
      </w:pPr>
      <w:ins w:id="31" w:author="Unknown">
        <w:r>
          <w:rPr>
            <w:rStyle w:val="co1"/>
            <w:rFonts w:ascii="inherit" w:hAnsi="inherit" w:cs="Consolas"/>
            <w:color w:val="6B7C8B"/>
            <w:sz w:val="20"/>
            <w:szCs w:val="20"/>
            <w:bdr w:val="none" w:sz="0" w:space="0" w:color="auto" w:frame="1"/>
          </w:rPr>
          <w:t>//Using Query Syntax</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2" w:author="Unknown"/>
          <w:rFonts w:ascii="Consolas" w:hAnsi="Consolas" w:cs="Consolas"/>
          <w:color w:val="2B333A"/>
          <w:sz w:val="14"/>
          <w:szCs w:val="14"/>
        </w:rPr>
      </w:pPr>
      <w:ins w:id="33" w:author="Unknown">
        <w:r>
          <w:rPr>
            <w:rFonts w:ascii="inherit" w:hAnsi="inherit" w:cs="Consolas"/>
            <w:color w:val="CFD5E0"/>
            <w:sz w:val="20"/>
            <w:szCs w:val="20"/>
            <w:bdr w:val="none" w:sz="0" w:space="0" w:color="auto" w:frame="1"/>
          </w:rPr>
          <w:t xml:space="preserve">var ResultQS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num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IntArray</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4" w:author="Unknown"/>
          <w:rFonts w:ascii="Consolas" w:hAnsi="Consolas" w:cs="Consolas"/>
          <w:color w:val="2B333A"/>
          <w:sz w:val="14"/>
          <w:szCs w:val="14"/>
        </w:rPr>
      </w:pPr>
      <w:ins w:id="35" w:author="Unknown">
        <w:r>
          <w:rPr>
            <w:rFonts w:ascii="inherit" w:hAnsi="inherit" w:cs="Consolas"/>
            <w:color w:val="CFD5E0"/>
            <w:sz w:val="20"/>
            <w:szCs w:val="20"/>
            <w:bdr w:val="none" w:sz="0" w:space="0" w:color="auto" w:frame="1"/>
          </w:rPr>
          <w:t>select num</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Any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6" w:author="Unknown"/>
          <w:rFonts w:ascii="Consolas" w:hAnsi="Consolas" w:cs="Consolas"/>
          <w:color w:val="2B333A"/>
          <w:sz w:val="14"/>
          <w:szCs w:val="14"/>
        </w:rPr>
      </w:pPr>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7" w:author="Unknown"/>
          <w:rFonts w:ascii="Consolas" w:hAnsi="Consolas" w:cs="Consolas"/>
          <w:color w:val="2B333A"/>
          <w:sz w:val="14"/>
          <w:szCs w:val="14"/>
        </w:rPr>
      </w:pPr>
      <w:ins w:id="38"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"Is there any element in the collection : "</w:t>
        </w:r>
        <w:r>
          <w:rPr>
            <w:rFonts w:ascii="inherit" w:hAnsi="inherit" w:cs="Consolas"/>
            <w:color w:val="CFD5E0"/>
            <w:sz w:val="20"/>
            <w:szCs w:val="20"/>
            <w:bdr w:val="none" w:sz="0" w:space="0" w:color="auto" w:frame="1"/>
          </w:rPr>
          <w:t xml:space="preserve"> + ResultMS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9" w:author="Unknown"/>
          <w:rFonts w:ascii="Consolas" w:hAnsi="Consolas" w:cs="Consolas"/>
          <w:color w:val="2B333A"/>
          <w:sz w:val="14"/>
          <w:szCs w:val="14"/>
        </w:rPr>
      </w:pPr>
      <w:ins w:id="40"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ReadKey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1" w:author="Unknown"/>
          <w:rFonts w:ascii="Consolas" w:hAnsi="Consolas" w:cs="Consolas"/>
          <w:color w:val="2B333A"/>
          <w:sz w:val="14"/>
          <w:szCs w:val="14"/>
        </w:rPr>
      </w:pPr>
      <w:ins w:id="42"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3" w:author="Unknown"/>
          <w:rFonts w:ascii="Consolas" w:hAnsi="Consolas" w:cs="Consolas"/>
          <w:color w:val="2B333A"/>
          <w:sz w:val="14"/>
          <w:szCs w:val="14"/>
        </w:rPr>
      </w:pPr>
      <w:ins w:id="44"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5"/>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45" w:author="Unknown"/>
          <w:rFonts w:ascii="Consolas" w:hAnsi="Consolas" w:cs="Consolas"/>
          <w:color w:val="2B333A"/>
          <w:sz w:val="14"/>
          <w:szCs w:val="14"/>
        </w:rPr>
      </w:pPr>
      <w:ins w:id="46" w:author="Unknown">
        <w:r>
          <w:rPr>
            <w:rStyle w:val="br0"/>
            <w:rFonts w:ascii="inherit" w:hAnsi="inherit" w:cs="Consolas"/>
            <w:b/>
            <w:bCs/>
            <w:color w:val="6B7C8B"/>
            <w:sz w:val="20"/>
            <w:szCs w:val="20"/>
            <w:bdr w:val="none" w:sz="0" w:space="0" w:color="auto" w:frame="1"/>
          </w:rPr>
          <w:t>}</w:t>
        </w:r>
      </w:ins>
    </w:p>
    <w:p w:rsidR="00EC61FF" w:rsidRDefault="00EC61FF" w:rsidP="00EC61FF">
      <w:pPr>
        <w:pStyle w:val="NormalWeb"/>
        <w:shd w:val="clear" w:color="auto" w:fill="FFFFFF"/>
        <w:spacing w:before="0" w:beforeAutospacing="0" w:after="0" w:afterAutospacing="0"/>
        <w:jc w:val="both"/>
        <w:textAlignment w:val="baseline"/>
        <w:rPr>
          <w:ins w:id="47" w:author="Unknown"/>
          <w:rFonts w:ascii="Segoe UI" w:hAnsi="Segoe UI" w:cs="Segoe UI"/>
          <w:color w:val="3A3A3A"/>
          <w:sz w:val="17"/>
          <w:szCs w:val="17"/>
        </w:rPr>
      </w:pPr>
      <w:ins w:id="48" w:author="Unknown">
        <w:r>
          <w:rPr>
            <w:rStyle w:val="Strong"/>
            <w:rFonts w:ascii="Arial" w:hAnsi="Arial" w:cs="Arial"/>
            <w:color w:val="000000"/>
            <w:sz w:val="17"/>
            <w:szCs w:val="17"/>
            <w:bdr w:val="none" w:sz="0" w:space="0" w:color="auto" w:frame="1"/>
          </w:rPr>
          <w:t>Output:</w:t>
        </w:r>
      </w:ins>
    </w:p>
    <w:p w:rsidR="00EC61FF" w:rsidRDefault="00EC61FF" w:rsidP="00EC61FF">
      <w:pPr>
        <w:pStyle w:val="NormalWeb"/>
        <w:shd w:val="clear" w:color="auto" w:fill="FFFFFF"/>
        <w:spacing w:before="0" w:beforeAutospacing="0" w:after="0" w:afterAutospacing="0"/>
        <w:jc w:val="both"/>
        <w:textAlignment w:val="baseline"/>
        <w:rPr>
          <w:ins w:id="49" w:author="Unknown"/>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4045585" cy="263525"/>
            <wp:effectExtent l="19050" t="0" r="0" b="0"/>
            <wp:docPr id="7" name="Picture 2" descr="Using First Overloaded Version of Any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First Overloaded Version of Any Operator in C#"/>
                    <pic:cNvPicPr>
                      <a:picLocks noChangeAspect="1" noChangeArrowheads="1"/>
                    </pic:cNvPicPr>
                  </pic:nvPicPr>
                  <pic:blipFill>
                    <a:blip r:embed="rId72"/>
                    <a:srcRect/>
                    <a:stretch>
                      <a:fillRect/>
                    </a:stretch>
                  </pic:blipFill>
                  <pic:spPr bwMode="auto">
                    <a:xfrm>
                      <a:off x="0" y="0"/>
                      <a:ext cx="4045585" cy="263525"/>
                    </a:xfrm>
                    <a:prstGeom prst="rect">
                      <a:avLst/>
                    </a:prstGeom>
                    <a:noFill/>
                    <a:ln w="9525">
                      <a:noFill/>
                      <a:miter lim="800000"/>
                      <a:headEnd/>
                      <a:tailEnd/>
                    </a:ln>
                  </pic:spPr>
                </pic:pic>
              </a:graphicData>
            </a:graphic>
          </wp:inline>
        </w:drawing>
      </w:r>
    </w:p>
    <w:p w:rsidR="00EC61FF" w:rsidRDefault="00EC61FF" w:rsidP="00EC61FF">
      <w:pPr>
        <w:pStyle w:val="Heading5"/>
        <w:shd w:val="clear" w:color="auto" w:fill="FFFFFF"/>
        <w:spacing w:before="0"/>
        <w:jc w:val="both"/>
        <w:textAlignment w:val="baseline"/>
        <w:rPr>
          <w:ins w:id="50" w:author="Unknown"/>
          <w:rFonts w:ascii="Segoe UI" w:hAnsi="Segoe UI" w:cs="Segoe UI"/>
          <w:color w:val="3A3A3A"/>
          <w:sz w:val="20"/>
          <w:szCs w:val="20"/>
        </w:rPr>
      </w:pPr>
      <w:ins w:id="51" w:author="Unknown">
        <w:r>
          <w:rPr>
            <w:rStyle w:val="Strong"/>
            <w:rFonts w:ascii="Arial" w:hAnsi="Arial" w:cs="Arial"/>
            <w:b w:val="0"/>
            <w:bCs w:val="0"/>
            <w:color w:val="000000"/>
            <w:sz w:val="21"/>
            <w:szCs w:val="21"/>
            <w:bdr w:val="none" w:sz="0" w:space="0" w:color="auto" w:frame="1"/>
          </w:rPr>
          <w:t>Example2: Using second Overloaded version of Any Operator</w:t>
        </w:r>
      </w:ins>
    </w:p>
    <w:p w:rsidR="00EC61FF" w:rsidRDefault="00EC61FF" w:rsidP="00EC61FF">
      <w:pPr>
        <w:pStyle w:val="NormalWeb"/>
        <w:shd w:val="clear" w:color="auto" w:fill="FFFFFF"/>
        <w:spacing w:before="0" w:beforeAutospacing="0" w:after="0" w:afterAutospacing="0"/>
        <w:jc w:val="both"/>
        <w:textAlignment w:val="baseline"/>
        <w:rPr>
          <w:ins w:id="52" w:author="Unknown"/>
          <w:rFonts w:ascii="Segoe UI" w:hAnsi="Segoe UI" w:cs="Segoe UI"/>
          <w:color w:val="3A3A3A"/>
          <w:sz w:val="17"/>
          <w:szCs w:val="17"/>
        </w:rPr>
      </w:pPr>
      <w:ins w:id="53" w:author="Unknown">
        <w:r>
          <w:rPr>
            <w:rFonts w:ascii="Arial" w:hAnsi="Arial" w:cs="Arial"/>
            <w:color w:val="000000"/>
            <w:sz w:val="17"/>
            <w:szCs w:val="17"/>
            <w:bdr w:val="none" w:sz="0" w:space="0" w:color="auto" w:frame="1"/>
          </w:rPr>
          <w:t>The following program returns false as there is no element that is less than 10.</w:t>
        </w:r>
      </w:ins>
    </w:p>
    <w:p w:rsidR="00EC61FF" w:rsidRDefault="00EC61FF" w:rsidP="00EC61FF">
      <w:pPr>
        <w:numPr>
          <w:ilvl w:val="0"/>
          <w:numId w:val="6"/>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54" w:author="Unknown"/>
          <w:rFonts w:ascii="Consolas" w:hAnsi="Consolas" w:cs="Consolas"/>
          <w:color w:val="2B333A"/>
          <w:sz w:val="14"/>
          <w:szCs w:val="14"/>
        </w:rPr>
      </w:pPr>
      <w:ins w:id="55"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6" w:author="Unknown"/>
          <w:rFonts w:ascii="Consolas" w:hAnsi="Consolas" w:cs="Consolas"/>
          <w:color w:val="2B333A"/>
          <w:sz w:val="14"/>
          <w:szCs w:val="14"/>
        </w:rPr>
      </w:pPr>
      <w:ins w:id="57"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8" w:author="Unknown"/>
          <w:rFonts w:ascii="Consolas" w:hAnsi="Consolas" w:cs="Consolas"/>
          <w:color w:val="2B333A"/>
          <w:sz w:val="14"/>
          <w:szCs w:val="14"/>
        </w:rPr>
      </w:pPr>
      <w:ins w:id="59"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0" w:author="Unknown"/>
          <w:rFonts w:ascii="Consolas" w:hAnsi="Consolas" w:cs="Consolas"/>
          <w:color w:val="2B333A"/>
          <w:sz w:val="14"/>
          <w:szCs w:val="14"/>
        </w:rPr>
      </w:pPr>
      <w:ins w:id="61"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2" w:author="Unknown"/>
          <w:rFonts w:ascii="Consolas" w:hAnsi="Consolas" w:cs="Consolas"/>
          <w:color w:val="2B333A"/>
          <w:sz w:val="14"/>
          <w:szCs w:val="14"/>
        </w:rPr>
      </w:pPr>
      <w:ins w:id="63"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4" w:author="Unknown"/>
          <w:rFonts w:ascii="Consolas" w:hAnsi="Consolas" w:cs="Consolas"/>
          <w:color w:val="2B333A"/>
          <w:sz w:val="14"/>
          <w:szCs w:val="14"/>
        </w:rPr>
      </w:pPr>
      <w:ins w:id="65"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6" w:author="Unknown"/>
          <w:rFonts w:ascii="Consolas" w:hAnsi="Consolas" w:cs="Consolas"/>
          <w:color w:val="2B333A"/>
          <w:sz w:val="14"/>
          <w:szCs w:val="14"/>
        </w:rPr>
      </w:pPr>
      <w:ins w:id="67"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8" w:author="Unknown"/>
          <w:rFonts w:ascii="Consolas" w:hAnsi="Consolas" w:cs="Consolas"/>
          <w:color w:val="2B333A"/>
          <w:sz w:val="14"/>
          <w:szCs w:val="14"/>
        </w:rPr>
      </w:pPr>
      <w:ins w:id="69"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0" w:author="Unknown"/>
          <w:rFonts w:ascii="Consolas" w:hAnsi="Consolas" w:cs="Consolas"/>
          <w:color w:val="2B333A"/>
          <w:sz w:val="14"/>
          <w:szCs w:val="14"/>
        </w:rPr>
      </w:pPr>
      <w:ins w:id="71" w:author="Unknown">
        <w:r>
          <w:rPr>
            <w:rStyle w:val="kw2"/>
            <w:rFonts w:ascii="inherit" w:hAnsi="inherit" w:cs="Consolas"/>
            <w:color w:val="D19252"/>
            <w:sz w:val="20"/>
            <w:szCs w:val="20"/>
            <w:bdr w:val="none" w:sz="0" w:space="0" w:color="auto" w:frame="1"/>
          </w:rPr>
          <w:t>int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IntArray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11</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22</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33</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44</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55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2" w:author="Unknown"/>
          <w:rFonts w:ascii="Consolas" w:hAnsi="Consolas" w:cs="Consolas"/>
          <w:color w:val="2B333A"/>
          <w:sz w:val="14"/>
          <w:szCs w:val="14"/>
        </w:rPr>
      </w:pPr>
      <w:ins w:id="73" w:author="Unknown">
        <w:r>
          <w:rPr>
            <w:rFonts w:ascii="inherit" w:hAnsi="inherit" w:cs="Consolas"/>
            <w:color w:val="CFD5E0"/>
            <w:sz w:val="20"/>
            <w:szCs w:val="20"/>
            <w:bdr w:val="none" w:sz="0" w:space="0" w:color="auto" w:frame="1"/>
          </w:rPr>
          <w:t>var Result = IntArray.</w:t>
        </w:r>
        <w:r>
          <w:rPr>
            <w:rStyle w:val="me0"/>
            <w:rFonts w:ascii="inherit" w:hAnsi="inherit" w:cs="Consolas"/>
            <w:color w:val="4284AE"/>
            <w:sz w:val="20"/>
            <w:szCs w:val="20"/>
            <w:bdr w:val="none" w:sz="0" w:space="0" w:color="auto" w:frame="1"/>
          </w:rPr>
          <w:t>All</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x =&gt; x &gt; </w:t>
        </w:r>
        <w:r>
          <w:rPr>
            <w:rStyle w:val="nu0"/>
            <w:rFonts w:ascii="inherit" w:hAnsi="inherit" w:cs="Consolas"/>
            <w:color w:val="D19A66"/>
            <w:sz w:val="20"/>
            <w:szCs w:val="20"/>
            <w:bdr w:val="none" w:sz="0" w:space="0" w:color="auto" w:frame="1"/>
          </w:rPr>
          <w:t>10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4" w:author="Unknown"/>
          <w:rFonts w:ascii="Consolas" w:hAnsi="Consolas" w:cs="Consolas"/>
          <w:color w:val="2B333A"/>
          <w:sz w:val="14"/>
          <w:szCs w:val="14"/>
        </w:rPr>
      </w:pPr>
      <w:ins w:id="75"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"Is All Numbers are greater than 10 : "</w:t>
        </w:r>
        <w:r>
          <w:rPr>
            <w:rFonts w:ascii="inherit" w:hAnsi="inherit" w:cs="Consolas"/>
            <w:color w:val="CFD5E0"/>
            <w:sz w:val="20"/>
            <w:szCs w:val="20"/>
            <w:bdr w:val="none" w:sz="0" w:space="0" w:color="auto" w:frame="1"/>
          </w:rPr>
          <w:t xml:space="preserve"> + Result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6" w:author="Unknown"/>
          <w:rFonts w:ascii="Consolas" w:hAnsi="Consolas" w:cs="Consolas"/>
          <w:color w:val="2B333A"/>
          <w:sz w:val="14"/>
          <w:szCs w:val="14"/>
        </w:rPr>
      </w:pPr>
      <w:ins w:id="77"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ReadKey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8" w:author="Unknown"/>
          <w:rFonts w:ascii="Consolas" w:hAnsi="Consolas" w:cs="Consolas"/>
          <w:color w:val="2B333A"/>
          <w:sz w:val="14"/>
          <w:szCs w:val="14"/>
        </w:rPr>
      </w:pPr>
      <w:ins w:id="79"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0" w:author="Unknown"/>
          <w:rFonts w:ascii="Consolas" w:hAnsi="Consolas" w:cs="Consolas"/>
          <w:color w:val="2B333A"/>
          <w:sz w:val="14"/>
          <w:szCs w:val="14"/>
        </w:rPr>
      </w:pPr>
      <w:ins w:id="81"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6"/>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82" w:author="Unknown"/>
          <w:rFonts w:ascii="Consolas" w:hAnsi="Consolas" w:cs="Consolas"/>
          <w:color w:val="2B333A"/>
          <w:sz w:val="14"/>
          <w:szCs w:val="14"/>
        </w:rPr>
      </w:pPr>
      <w:ins w:id="83" w:author="Unknown">
        <w:r>
          <w:rPr>
            <w:rStyle w:val="br0"/>
            <w:rFonts w:ascii="inherit" w:hAnsi="inherit" w:cs="Consolas"/>
            <w:b/>
            <w:bCs/>
            <w:color w:val="6B7C8B"/>
            <w:sz w:val="20"/>
            <w:szCs w:val="20"/>
            <w:bdr w:val="none" w:sz="0" w:space="0" w:color="auto" w:frame="1"/>
          </w:rPr>
          <w:t>}</w:t>
        </w:r>
      </w:ins>
    </w:p>
    <w:p w:rsidR="00EC61FF" w:rsidRDefault="00EC61FF" w:rsidP="00EC61FF">
      <w:pPr>
        <w:pStyle w:val="NormalWeb"/>
        <w:shd w:val="clear" w:color="auto" w:fill="FFFFFF"/>
        <w:spacing w:before="0" w:beforeAutospacing="0" w:after="0" w:afterAutospacing="0"/>
        <w:jc w:val="both"/>
        <w:textAlignment w:val="baseline"/>
        <w:rPr>
          <w:ins w:id="84" w:author="Unknown"/>
          <w:rFonts w:ascii="Segoe UI" w:hAnsi="Segoe UI" w:cs="Segoe UI"/>
          <w:color w:val="3A3A3A"/>
          <w:sz w:val="17"/>
          <w:szCs w:val="17"/>
        </w:rPr>
      </w:pPr>
      <w:ins w:id="85" w:author="Unknown">
        <w:r>
          <w:rPr>
            <w:rStyle w:val="Strong"/>
            <w:rFonts w:ascii="Arial" w:hAnsi="Arial" w:cs="Arial"/>
            <w:color w:val="000000"/>
            <w:sz w:val="17"/>
            <w:szCs w:val="17"/>
            <w:bdr w:val="none" w:sz="0" w:space="0" w:color="auto" w:frame="1"/>
          </w:rPr>
          <w:t>Output:</w:t>
        </w:r>
      </w:ins>
    </w:p>
    <w:p w:rsidR="00EC61FF" w:rsidRDefault="00EC61FF" w:rsidP="00EC61FF">
      <w:pPr>
        <w:pStyle w:val="NormalWeb"/>
        <w:shd w:val="clear" w:color="auto" w:fill="FFFFFF"/>
        <w:spacing w:before="0" w:beforeAutospacing="0" w:after="0" w:afterAutospacing="0"/>
        <w:jc w:val="both"/>
        <w:textAlignment w:val="baseline"/>
        <w:rPr>
          <w:ins w:id="86" w:author="Unknown"/>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3686810" cy="314325"/>
            <wp:effectExtent l="19050" t="0" r="8890" b="0"/>
            <wp:docPr id="6" name="Picture 3" descr="Using second Overloaded version of Any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second Overloaded version of Any Operator in C#"/>
                    <pic:cNvPicPr>
                      <a:picLocks noChangeAspect="1" noChangeArrowheads="1"/>
                    </pic:cNvPicPr>
                  </pic:nvPicPr>
                  <pic:blipFill>
                    <a:blip r:embed="rId73"/>
                    <a:srcRect/>
                    <a:stretch>
                      <a:fillRect/>
                    </a:stretch>
                  </pic:blipFill>
                  <pic:spPr bwMode="auto">
                    <a:xfrm>
                      <a:off x="0" y="0"/>
                      <a:ext cx="3686810" cy="314325"/>
                    </a:xfrm>
                    <a:prstGeom prst="rect">
                      <a:avLst/>
                    </a:prstGeom>
                    <a:noFill/>
                    <a:ln w="9525">
                      <a:noFill/>
                      <a:miter lim="800000"/>
                      <a:headEnd/>
                      <a:tailEnd/>
                    </a:ln>
                  </pic:spPr>
                </pic:pic>
              </a:graphicData>
            </a:graphic>
          </wp:inline>
        </w:drawing>
      </w:r>
    </w:p>
    <w:p w:rsidR="00EC61FF" w:rsidRDefault="00EC61FF" w:rsidP="00EC61FF">
      <w:pPr>
        <w:pStyle w:val="Heading5"/>
        <w:shd w:val="clear" w:color="auto" w:fill="FFFFFF"/>
        <w:spacing w:before="0"/>
        <w:jc w:val="both"/>
        <w:textAlignment w:val="baseline"/>
        <w:rPr>
          <w:ins w:id="87" w:author="Unknown"/>
          <w:rFonts w:ascii="Segoe UI" w:hAnsi="Segoe UI" w:cs="Segoe UI"/>
          <w:color w:val="3A3A3A"/>
          <w:sz w:val="20"/>
          <w:szCs w:val="20"/>
        </w:rPr>
      </w:pPr>
      <w:ins w:id="88" w:author="Unknown">
        <w:r>
          <w:rPr>
            <w:rStyle w:val="Strong"/>
            <w:rFonts w:ascii="Arial" w:hAnsi="Arial" w:cs="Arial"/>
            <w:b w:val="0"/>
            <w:bCs w:val="0"/>
            <w:color w:val="000000"/>
            <w:sz w:val="21"/>
            <w:szCs w:val="21"/>
            <w:bdr w:val="none" w:sz="0" w:space="0" w:color="auto" w:frame="1"/>
          </w:rPr>
          <w:t>Example3:</w:t>
        </w:r>
      </w:ins>
    </w:p>
    <w:p w:rsidR="00EC61FF" w:rsidRDefault="00EC61FF" w:rsidP="00EC61FF">
      <w:pPr>
        <w:pStyle w:val="NormalWeb"/>
        <w:shd w:val="clear" w:color="auto" w:fill="FFFFFF"/>
        <w:spacing w:before="0" w:beforeAutospacing="0" w:after="0" w:afterAutospacing="0"/>
        <w:jc w:val="both"/>
        <w:textAlignment w:val="baseline"/>
        <w:rPr>
          <w:ins w:id="89" w:author="Unknown"/>
          <w:rFonts w:ascii="Segoe UI" w:hAnsi="Segoe UI" w:cs="Segoe UI"/>
          <w:color w:val="3A3A3A"/>
          <w:sz w:val="17"/>
          <w:szCs w:val="17"/>
        </w:rPr>
      </w:pPr>
      <w:ins w:id="90" w:author="Unknown">
        <w:r>
          <w:rPr>
            <w:rFonts w:ascii="Arial" w:hAnsi="Arial" w:cs="Arial"/>
            <w:color w:val="000000"/>
            <w:sz w:val="17"/>
            <w:szCs w:val="17"/>
            <w:bdr w:val="none" w:sz="0" w:space="0" w:color="auto" w:frame="1"/>
          </w:rPr>
          <w:t>The following example returns true as some of the names are greater than 5 characters.</w:t>
        </w:r>
      </w:ins>
    </w:p>
    <w:p w:rsidR="00EC61FF" w:rsidRDefault="00EC61FF" w:rsidP="00EC61FF">
      <w:pPr>
        <w:numPr>
          <w:ilvl w:val="0"/>
          <w:numId w:val="7"/>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91" w:author="Unknown"/>
          <w:rFonts w:ascii="Consolas" w:hAnsi="Consolas" w:cs="Consolas"/>
          <w:color w:val="2B333A"/>
          <w:sz w:val="14"/>
          <w:szCs w:val="14"/>
        </w:rPr>
      </w:pPr>
      <w:ins w:id="92"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3" w:author="Unknown"/>
          <w:rFonts w:ascii="Consolas" w:hAnsi="Consolas" w:cs="Consolas"/>
          <w:color w:val="2B333A"/>
          <w:sz w:val="14"/>
          <w:szCs w:val="14"/>
        </w:rPr>
      </w:pPr>
      <w:ins w:id="94" w:author="Unknown">
        <w:r>
          <w:rPr>
            <w:rStyle w:val="kw1"/>
            <w:rFonts w:ascii="inherit" w:hAnsi="inherit" w:cs="Consolas"/>
            <w:b/>
            <w:bCs/>
            <w:color w:val="D171DD"/>
            <w:sz w:val="20"/>
            <w:szCs w:val="20"/>
            <w:bdr w:val="none" w:sz="0" w:space="0" w:color="auto" w:frame="1"/>
          </w:rPr>
          <w:lastRenderedPageBreak/>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5" w:author="Unknown"/>
          <w:rFonts w:ascii="Consolas" w:hAnsi="Consolas" w:cs="Consolas"/>
          <w:color w:val="2B333A"/>
          <w:sz w:val="14"/>
          <w:szCs w:val="14"/>
        </w:rPr>
      </w:pPr>
      <w:ins w:id="96"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7" w:author="Unknown"/>
          <w:rFonts w:ascii="Consolas" w:hAnsi="Consolas" w:cs="Consolas"/>
          <w:color w:val="2B333A"/>
          <w:sz w:val="14"/>
          <w:szCs w:val="14"/>
        </w:rPr>
      </w:pPr>
      <w:ins w:id="98"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9" w:author="Unknown"/>
          <w:rFonts w:ascii="Consolas" w:hAnsi="Consolas" w:cs="Consolas"/>
          <w:color w:val="2B333A"/>
          <w:sz w:val="14"/>
          <w:szCs w:val="14"/>
        </w:rPr>
      </w:pPr>
      <w:ins w:id="100"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1" w:author="Unknown"/>
          <w:rFonts w:ascii="Consolas" w:hAnsi="Consolas" w:cs="Consolas"/>
          <w:color w:val="2B333A"/>
          <w:sz w:val="14"/>
          <w:szCs w:val="14"/>
        </w:rPr>
      </w:pPr>
      <w:ins w:id="102"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3" w:author="Unknown"/>
          <w:rFonts w:ascii="Consolas" w:hAnsi="Consolas" w:cs="Consolas"/>
          <w:color w:val="2B333A"/>
          <w:sz w:val="14"/>
          <w:szCs w:val="14"/>
        </w:rPr>
      </w:pPr>
      <w:ins w:id="104"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5" w:author="Unknown"/>
          <w:rFonts w:ascii="Consolas" w:hAnsi="Consolas" w:cs="Consolas"/>
          <w:color w:val="2B333A"/>
          <w:sz w:val="14"/>
          <w:szCs w:val="14"/>
        </w:rPr>
      </w:pPr>
      <w:ins w:id="106"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7" w:author="Unknown"/>
          <w:rFonts w:ascii="Consolas" w:hAnsi="Consolas" w:cs="Consolas"/>
          <w:color w:val="2B333A"/>
          <w:sz w:val="14"/>
          <w:szCs w:val="14"/>
        </w:rPr>
      </w:pPr>
      <w:ins w:id="108" w:author="Unknown">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stringArray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"James"</w:t>
        </w:r>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"Sachin"</w:t>
        </w:r>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"Sourav"</w:t>
        </w:r>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"Pam"</w:t>
        </w:r>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"Sara"</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9" w:author="Unknown"/>
          <w:rFonts w:ascii="Consolas" w:hAnsi="Consolas" w:cs="Consolas"/>
          <w:color w:val="2B333A"/>
          <w:sz w:val="14"/>
          <w:szCs w:val="14"/>
        </w:rPr>
      </w:pPr>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0" w:author="Unknown"/>
          <w:rFonts w:ascii="Consolas" w:hAnsi="Consolas" w:cs="Consolas"/>
          <w:color w:val="2B333A"/>
          <w:sz w:val="14"/>
          <w:szCs w:val="14"/>
        </w:rPr>
      </w:pPr>
      <w:ins w:id="111" w:author="Unknown">
        <w:r>
          <w:rPr>
            <w:rStyle w:val="co1"/>
            <w:rFonts w:ascii="inherit" w:hAnsi="inherit" w:cs="Consolas"/>
            <w:color w:val="6B7C8B"/>
            <w:sz w:val="20"/>
            <w:szCs w:val="20"/>
            <w:bdr w:val="none" w:sz="0" w:space="0" w:color="auto" w:frame="1"/>
          </w:rPr>
          <w:t>//Method Syntax</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2" w:author="Unknown"/>
          <w:rFonts w:ascii="Consolas" w:hAnsi="Consolas" w:cs="Consolas"/>
          <w:color w:val="2B333A"/>
          <w:sz w:val="14"/>
          <w:szCs w:val="14"/>
        </w:rPr>
      </w:pPr>
      <w:ins w:id="113" w:author="Unknown">
        <w:r>
          <w:rPr>
            <w:rFonts w:ascii="inherit" w:hAnsi="inherit" w:cs="Consolas"/>
            <w:color w:val="CFD5E0"/>
            <w:sz w:val="20"/>
            <w:szCs w:val="20"/>
            <w:bdr w:val="none" w:sz="0" w:space="0" w:color="auto" w:frame="1"/>
          </w:rPr>
          <w:t>var ResultMS = stringArray.</w:t>
        </w:r>
        <w:r>
          <w:rPr>
            <w:rStyle w:val="me0"/>
            <w:rFonts w:ascii="inherit" w:hAnsi="inherit" w:cs="Consolas"/>
            <w:color w:val="4284AE"/>
            <w:sz w:val="20"/>
            <w:szCs w:val="20"/>
            <w:bdr w:val="none" w:sz="0" w:space="0" w:color="auto" w:frame="1"/>
          </w:rPr>
          <w:t>Any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name =&gt; name.Length &gt; </w:t>
        </w:r>
        <w:r>
          <w:rPr>
            <w:rStyle w:val="nu0"/>
            <w:rFonts w:ascii="inherit" w:hAnsi="inherit" w:cs="Consolas"/>
            <w:color w:val="D19A66"/>
            <w:sz w:val="20"/>
            <w:szCs w:val="20"/>
            <w:bdr w:val="none" w:sz="0" w:space="0" w:color="auto" w:frame="1"/>
          </w:rPr>
          <w:t>5</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4" w:author="Unknown"/>
          <w:rFonts w:ascii="Consolas" w:hAnsi="Consolas" w:cs="Consolas"/>
          <w:color w:val="2B333A"/>
          <w:sz w:val="14"/>
          <w:szCs w:val="14"/>
        </w:rPr>
      </w:pPr>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5" w:author="Unknown"/>
          <w:rFonts w:ascii="Consolas" w:hAnsi="Consolas" w:cs="Consolas"/>
          <w:color w:val="2B333A"/>
          <w:sz w:val="14"/>
          <w:szCs w:val="14"/>
        </w:rPr>
      </w:pPr>
      <w:ins w:id="116" w:author="Unknown">
        <w:r>
          <w:rPr>
            <w:rStyle w:val="co1"/>
            <w:rFonts w:ascii="inherit" w:hAnsi="inherit" w:cs="Consolas"/>
            <w:color w:val="6B7C8B"/>
            <w:sz w:val="20"/>
            <w:szCs w:val="20"/>
            <w:bdr w:val="none" w:sz="0" w:space="0" w:color="auto" w:frame="1"/>
          </w:rPr>
          <w:t>//Query Syntax</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7" w:author="Unknown"/>
          <w:rFonts w:ascii="Consolas" w:hAnsi="Consolas" w:cs="Consolas"/>
          <w:color w:val="2B333A"/>
          <w:sz w:val="14"/>
          <w:szCs w:val="14"/>
        </w:rPr>
      </w:pPr>
      <w:ins w:id="118" w:author="Unknown">
        <w:r>
          <w:rPr>
            <w:rFonts w:ascii="inherit" w:hAnsi="inherit" w:cs="Consolas"/>
            <w:color w:val="CFD5E0"/>
            <w:sz w:val="20"/>
            <w:szCs w:val="20"/>
            <w:bdr w:val="none" w:sz="0" w:space="0" w:color="auto" w:frame="1"/>
          </w:rPr>
          <w:t xml:space="preserve">var ResultQS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name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stringArray</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9" w:author="Unknown"/>
          <w:rFonts w:ascii="Consolas" w:hAnsi="Consolas" w:cs="Consolas"/>
          <w:color w:val="2B333A"/>
          <w:sz w:val="14"/>
          <w:szCs w:val="14"/>
        </w:rPr>
      </w:pPr>
      <w:ins w:id="120" w:author="Unknown">
        <w:r>
          <w:rPr>
            <w:rFonts w:ascii="inherit" w:hAnsi="inherit" w:cs="Consolas"/>
            <w:color w:val="CFD5E0"/>
            <w:sz w:val="20"/>
            <w:szCs w:val="20"/>
            <w:bdr w:val="none" w:sz="0" w:space="0" w:color="auto" w:frame="1"/>
          </w:rPr>
          <w:t>select name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Any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name =&gt; name.Length &gt; </w:t>
        </w:r>
        <w:r>
          <w:rPr>
            <w:rStyle w:val="nu0"/>
            <w:rFonts w:ascii="inherit" w:hAnsi="inherit" w:cs="Consolas"/>
            <w:color w:val="D19A66"/>
            <w:sz w:val="20"/>
            <w:szCs w:val="20"/>
            <w:bdr w:val="none" w:sz="0" w:space="0" w:color="auto" w:frame="1"/>
          </w:rPr>
          <w:t>5</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1" w:author="Unknown"/>
          <w:rFonts w:ascii="Consolas" w:hAnsi="Consolas" w:cs="Consolas"/>
          <w:color w:val="2B333A"/>
          <w:sz w:val="14"/>
          <w:szCs w:val="14"/>
        </w:rPr>
      </w:pPr>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2" w:author="Unknown"/>
          <w:rFonts w:ascii="Consolas" w:hAnsi="Consolas" w:cs="Consolas"/>
          <w:color w:val="2B333A"/>
          <w:sz w:val="14"/>
          <w:szCs w:val="14"/>
        </w:rPr>
      </w:pPr>
      <w:ins w:id="123"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"Is Any name with length greater than 5 Characters : "</w:t>
        </w:r>
        <w:r>
          <w:rPr>
            <w:rFonts w:ascii="inherit" w:hAnsi="inherit" w:cs="Consolas"/>
            <w:color w:val="CFD5E0"/>
            <w:sz w:val="20"/>
            <w:szCs w:val="20"/>
            <w:bdr w:val="none" w:sz="0" w:space="0" w:color="auto" w:frame="1"/>
          </w:rPr>
          <w:t xml:space="preserve"> + ResultMS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4" w:author="Unknown"/>
          <w:rFonts w:ascii="Consolas" w:hAnsi="Consolas" w:cs="Consolas"/>
          <w:color w:val="2B333A"/>
          <w:sz w:val="14"/>
          <w:szCs w:val="14"/>
        </w:rPr>
      </w:pPr>
      <w:ins w:id="125"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ReadKey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6" w:author="Unknown"/>
          <w:rFonts w:ascii="Consolas" w:hAnsi="Consolas" w:cs="Consolas"/>
          <w:color w:val="2B333A"/>
          <w:sz w:val="14"/>
          <w:szCs w:val="14"/>
        </w:rPr>
      </w:pPr>
      <w:ins w:id="127"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8" w:author="Unknown"/>
          <w:rFonts w:ascii="Consolas" w:hAnsi="Consolas" w:cs="Consolas"/>
          <w:color w:val="2B333A"/>
          <w:sz w:val="14"/>
          <w:szCs w:val="14"/>
        </w:rPr>
      </w:pPr>
      <w:ins w:id="129"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7"/>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30" w:author="Unknown"/>
          <w:rFonts w:ascii="Consolas" w:hAnsi="Consolas" w:cs="Consolas"/>
          <w:color w:val="2B333A"/>
          <w:sz w:val="14"/>
          <w:szCs w:val="14"/>
        </w:rPr>
      </w:pPr>
      <w:ins w:id="131" w:author="Unknown">
        <w:r>
          <w:rPr>
            <w:rStyle w:val="br0"/>
            <w:rFonts w:ascii="inherit" w:hAnsi="inherit" w:cs="Consolas"/>
            <w:b/>
            <w:bCs/>
            <w:color w:val="6B7C8B"/>
            <w:sz w:val="20"/>
            <w:szCs w:val="20"/>
            <w:bdr w:val="none" w:sz="0" w:space="0" w:color="auto" w:frame="1"/>
          </w:rPr>
          <w:t>}</w:t>
        </w:r>
      </w:ins>
    </w:p>
    <w:p w:rsidR="00EC61FF" w:rsidRDefault="00EC61FF" w:rsidP="00EC61FF">
      <w:pPr>
        <w:pStyle w:val="NormalWeb"/>
        <w:shd w:val="clear" w:color="auto" w:fill="FFFFFF"/>
        <w:spacing w:before="0" w:beforeAutospacing="0" w:after="0" w:afterAutospacing="0"/>
        <w:jc w:val="both"/>
        <w:textAlignment w:val="baseline"/>
        <w:rPr>
          <w:ins w:id="132" w:author="Unknown"/>
          <w:rFonts w:ascii="Segoe UI" w:hAnsi="Segoe UI" w:cs="Segoe UI"/>
          <w:color w:val="3A3A3A"/>
          <w:sz w:val="17"/>
          <w:szCs w:val="17"/>
        </w:rPr>
      </w:pPr>
      <w:ins w:id="133" w:author="Unknown">
        <w:r>
          <w:rPr>
            <w:rStyle w:val="Strong"/>
            <w:rFonts w:ascii="Arial" w:hAnsi="Arial" w:cs="Arial"/>
            <w:color w:val="000000"/>
            <w:sz w:val="17"/>
            <w:szCs w:val="17"/>
            <w:bdr w:val="none" w:sz="0" w:space="0" w:color="auto" w:frame="1"/>
          </w:rPr>
          <w:t>Output:</w:t>
        </w:r>
      </w:ins>
    </w:p>
    <w:p w:rsidR="00EC61FF" w:rsidRDefault="00EC61FF" w:rsidP="00EC61FF">
      <w:pPr>
        <w:pStyle w:val="NormalWeb"/>
        <w:shd w:val="clear" w:color="auto" w:fill="FFFFFF"/>
        <w:spacing w:before="0" w:beforeAutospacing="0" w:after="0" w:afterAutospacing="0"/>
        <w:jc w:val="both"/>
        <w:textAlignment w:val="baseline"/>
        <w:rPr>
          <w:ins w:id="134" w:author="Unknown"/>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3723640" cy="292735"/>
            <wp:effectExtent l="19050" t="0" r="0" b="0"/>
            <wp:docPr id="5" name="Picture 4" descr="Any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y Operator in C#"/>
                    <pic:cNvPicPr>
                      <a:picLocks noChangeAspect="1" noChangeArrowheads="1"/>
                    </pic:cNvPicPr>
                  </pic:nvPicPr>
                  <pic:blipFill>
                    <a:blip r:embed="rId74"/>
                    <a:srcRect/>
                    <a:stretch>
                      <a:fillRect/>
                    </a:stretch>
                  </pic:blipFill>
                  <pic:spPr bwMode="auto">
                    <a:xfrm>
                      <a:off x="0" y="0"/>
                      <a:ext cx="3723640" cy="292735"/>
                    </a:xfrm>
                    <a:prstGeom prst="rect">
                      <a:avLst/>
                    </a:prstGeom>
                    <a:noFill/>
                    <a:ln w="9525">
                      <a:noFill/>
                      <a:miter lim="800000"/>
                      <a:headEnd/>
                      <a:tailEnd/>
                    </a:ln>
                  </pic:spPr>
                </pic:pic>
              </a:graphicData>
            </a:graphic>
          </wp:inline>
        </w:drawing>
      </w:r>
    </w:p>
    <w:p w:rsidR="00EC61FF" w:rsidRDefault="00EC61FF" w:rsidP="00EC61FF">
      <w:pPr>
        <w:pStyle w:val="Heading5"/>
        <w:shd w:val="clear" w:color="auto" w:fill="FFFFFF"/>
        <w:spacing w:before="0"/>
        <w:jc w:val="both"/>
        <w:textAlignment w:val="baseline"/>
        <w:rPr>
          <w:ins w:id="135" w:author="Unknown"/>
          <w:rFonts w:ascii="Segoe UI" w:hAnsi="Segoe UI" w:cs="Segoe UI"/>
          <w:color w:val="3A3A3A"/>
          <w:sz w:val="20"/>
          <w:szCs w:val="20"/>
        </w:rPr>
      </w:pPr>
      <w:ins w:id="136" w:author="Unknown">
        <w:r>
          <w:rPr>
            <w:rStyle w:val="Strong"/>
            <w:rFonts w:ascii="Arial" w:hAnsi="Arial" w:cs="Arial"/>
            <w:b w:val="0"/>
            <w:bCs w:val="0"/>
            <w:color w:val="000000"/>
            <w:sz w:val="21"/>
            <w:szCs w:val="21"/>
            <w:bdr w:val="none" w:sz="0" w:space="0" w:color="auto" w:frame="1"/>
          </w:rPr>
          <w:t>Working with Complex Type:</w:t>
        </w:r>
      </w:ins>
    </w:p>
    <w:p w:rsidR="00EC61FF" w:rsidRDefault="00EC61FF" w:rsidP="00EC61FF">
      <w:pPr>
        <w:pStyle w:val="NormalWeb"/>
        <w:shd w:val="clear" w:color="auto" w:fill="FFFFFF"/>
        <w:spacing w:before="0" w:beforeAutospacing="0" w:after="0" w:afterAutospacing="0"/>
        <w:jc w:val="both"/>
        <w:textAlignment w:val="baseline"/>
        <w:rPr>
          <w:ins w:id="137" w:author="Unknown"/>
          <w:rFonts w:ascii="Segoe UI" w:hAnsi="Segoe UI" w:cs="Segoe UI"/>
          <w:color w:val="3A3A3A"/>
          <w:sz w:val="17"/>
          <w:szCs w:val="17"/>
        </w:rPr>
      </w:pPr>
      <w:ins w:id="138" w:author="Unknown">
        <w:r>
          <w:rPr>
            <w:rFonts w:ascii="Arial" w:hAnsi="Arial" w:cs="Arial"/>
            <w:color w:val="000000"/>
            <w:sz w:val="17"/>
            <w:szCs w:val="17"/>
            <w:bdr w:val="none" w:sz="0" w:space="0" w:color="auto" w:frame="1"/>
          </w:rPr>
          <w:t>We are going to work with the following Student and Subject class. So, create a class file with the name </w:t>
        </w:r>
        <w:r>
          <w:rPr>
            <w:rStyle w:val="Strong"/>
            <w:rFonts w:ascii="Arial" w:hAnsi="Arial" w:cs="Arial"/>
            <w:color w:val="000000"/>
            <w:sz w:val="17"/>
            <w:szCs w:val="17"/>
            <w:bdr w:val="none" w:sz="0" w:space="0" w:color="auto" w:frame="1"/>
          </w:rPr>
          <w:t>Student.cs</w:t>
        </w:r>
        <w:r>
          <w:rPr>
            <w:rFonts w:ascii="Arial" w:hAnsi="Arial" w:cs="Arial"/>
            <w:color w:val="000000"/>
            <w:sz w:val="17"/>
            <w:szCs w:val="17"/>
            <w:bdr w:val="none" w:sz="0" w:space="0" w:color="auto" w:frame="1"/>
          </w:rPr>
          <w:t> and then copy and paste the following code.</w:t>
        </w:r>
      </w:ins>
    </w:p>
    <w:p w:rsidR="00EC61FF" w:rsidRDefault="00EC61FF" w:rsidP="00EC61FF">
      <w:pPr>
        <w:numPr>
          <w:ilvl w:val="0"/>
          <w:numId w:val="8"/>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139" w:author="Unknown"/>
          <w:rFonts w:ascii="Consolas" w:hAnsi="Consolas" w:cs="Consolas"/>
          <w:color w:val="2B333A"/>
          <w:sz w:val="14"/>
          <w:szCs w:val="14"/>
        </w:rPr>
      </w:pPr>
      <w:ins w:id="140"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1" w:author="Unknown"/>
          <w:rFonts w:ascii="Consolas" w:hAnsi="Consolas" w:cs="Consolas"/>
          <w:color w:val="2B333A"/>
          <w:sz w:val="14"/>
          <w:szCs w:val="14"/>
        </w:rPr>
      </w:pPr>
      <w:ins w:id="142"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3" w:author="Unknown"/>
          <w:rFonts w:ascii="Consolas" w:hAnsi="Consolas" w:cs="Consolas"/>
          <w:color w:val="2B333A"/>
          <w:sz w:val="14"/>
          <w:szCs w:val="14"/>
        </w:rPr>
      </w:pPr>
      <w:ins w:id="144"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5" w:author="Unknown"/>
          <w:rFonts w:ascii="Consolas" w:hAnsi="Consolas" w:cs="Consolas"/>
          <w:color w:val="2B333A"/>
          <w:sz w:val="14"/>
          <w:szCs w:val="14"/>
        </w:rPr>
      </w:pPr>
      <w:ins w:id="146"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Student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7" w:author="Unknown"/>
          <w:rFonts w:ascii="Consolas" w:hAnsi="Consolas" w:cs="Consolas"/>
          <w:color w:val="2B333A"/>
          <w:sz w:val="14"/>
          <w:szCs w:val="14"/>
        </w:rPr>
      </w:pPr>
      <w:ins w:id="148"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9" w:author="Unknown"/>
          <w:rFonts w:ascii="Consolas" w:hAnsi="Consolas" w:cs="Consolas"/>
          <w:color w:val="2B333A"/>
          <w:sz w:val="14"/>
          <w:szCs w:val="14"/>
        </w:rPr>
      </w:pPr>
      <w:ins w:id="150"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ID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1" w:author="Unknown"/>
          <w:rFonts w:ascii="Consolas" w:hAnsi="Consolas" w:cs="Consolas"/>
          <w:color w:val="2B333A"/>
          <w:sz w:val="14"/>
          <w:szCs w:val="14"/>
        </w:rPr>
      </w:pPr>
      <w:ins w:id="152"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 xml:space="preserve"> Name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3" w:author="Unknown"/>
          <w:rFonts w:ascii="Consolas" w:hAnsi="Consolas" w:cs="Consolas"/>
          <w:color w:val="2B333A"/>
          <w:sz w:val="14"/>
          <w:szCs w:val="14"/>
        </w:rPr>
      </w:pPr>
      <w:ins w:id="154"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TotalMarks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5" w:author="Unknown"/>
          <w:rFonts w:ascii="Consolas" w:hAnsi="Consolas" w:cs="Consolas"/>
          <w:color w:val="2B333A"/>
          <w:sz w:val="14"/>
          <w:szCs w:val="14"/>
        </w:rPr>
      </w:pPr>
      <w:ins w:id="156"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List&lt;Subject&gt; Subjects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7" w:author="Unknown"/>
          <w:rFonts w:ascii="Consolas" w:hAnsi="Consolas" w:cs="Consolas"/>
          <w:color w:val="2B333A"/>
          <w:sz w:val="14"/>
          <w:szCs w:val="14"/>
        </w:rPr>
      </w:pPr>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8" w:author="Unknown"/>
          <w:rFonts w:ascii="Consolas" w:hAnsi="Consolas" w:cs="Consolas"/>
          <w:color w:val="2B333A"/>
          <w:sz w:val="14"/>
          <w:szCs w:val="14"/>
        </w:rPr>
      </w:pPr>
      <w:ins w:id="159"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List&lt;Student&gt; </w:t>
        </w:r>
        <w:r>
          <w:rPr>
            <w:rStyle w:val="me0"/>
            <w:rFonts w:ascii="inherit" w:hAnsi="inherit" w:cs="Consolas"/>
            <w:color w:val="4284AE"/>
            <w:sz w:val="20"/>
            <w:szCs w:val="20"/>
            <w:bdr w:val="none" w:sz="0" w:space="0" w:color="auto" w:frame="1"/>
          </w:rPr>
          <w:t>GetAllStudnets</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0" w:author="Unknown"/>
          <w:rFonts w:ascii="Consolas" w:hAnsi="Consolas" w:cs="Consolas"/>
          <w:color w:val="2B333A"/>
          <w:sz w:val="14"/>
          <w:szCs w:val="14"/>
        </w:rPr>
      </w:pPr>
      <w:ins w:id="161"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2" w:author="Unknown"/>
          <w:rFonts w:ascii="Consolas" w:hAnsi="Consolas" w:cs="Consolas"/>
          <w:color w:val="2B333A"/>
          <w:sz w:val="14"/>
          <w:szCs w:val="14"/>
        </w:rPr>
      </w:pPr>
      <w:ins w:id="163" w:author="Unknown">
        <w:r>
          <w:rPr>
            <w:rFonts w:ascii="inherit" w:hAnsi="inherit" w:cs="Consolas"/>
            <w:color w:val="CFD5E0"/>
            <w:sz w:val="20"/>
            <w:szCs w:val="20"/>
            <w:bdr w:val="none" w:sz="0" w:space="0" w:color="auto" w:frame="1"/>
          </w:rPr>
          <w:t xml:space="preserve">List&lt;Student&gt; listStudents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List&lt;Student&gt;</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4" w:author="Unknown"/>
          <w:rFonts w:ascii="Consolas" w:hAnsi="Consolas" w:cs="Consolas"/>
          <w:color w:val="2B333A"/>
          <w:sz w:val="14"/>
          <w:szCs w:val="14"/>
        </w:rPr>
      </w:pPr>
      <w:ins w:id="165"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6" w:author="Unknown"/>
          <w:rFonts w:ascii="Consolas" w:hAnsi="Consolas" w:cs="Consolas"/>
          <w:color w:val="2B333A"/>
          <w:sz w:val="14"/>
          <w:szCs w:val="14"/>
        </w:rPr>
      </w:pPr>
      <w:ins w:id="167"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ID= </w:t>
        </w:r>
        <w:r>
          <w:rPr>
            <w:rStyle w:val="nu0"/>
            <w:rFonts w:ascii="inherit" w:hAnsi="inherit" w:cs="Consolas"/>
            <w:color w:val="D19A66"/>
            <w:sz w:val="20"/>
            <w:szCs w:val="20"/>
            <w:bdr w:val="none" w:sz="0" w:space="0" w:color="auto" w:frame="1"/>
          </w:rPr>
          <w:t>101</w:t>
        </w:r>
        <w:r>
          <w:rPr>
            <w:rFonts w:ascii="inherit" w:hAnsi="inherit" w:cs="Consolas"/>
            <w:color w:val="CFD5E0"/>
            <w:sz w:val="20"/>
            <w:szCs w:val="20"/>
            <w:bdr w:val="none" w:sz="0" w:space="0" w:color="auto" w:frame="1"/>
          </w:rPr>
          <w:t xml:space="preserve">,Name = </w:t>
        </w:r>
        <w:r>
          <w:rPr>
            <w:rStyle w:val="st1"/>
            <w:rFonts w:ascii="inherit" w:hAnsi="inherit" w:cs="Consolas"/>
            <w:color w:val="7CC379"/>
            <w:sz w:val="20"/>
            <w:szCs w:val="20"/>
            <w:bdr w:val="none" w:sz="0" w:space="0" w:color="auto" w:frame="1"/>
          </w:rPr>
          <w:t>"Preety"</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265</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8" w:author="Unknown"/>
          <w:rFonts w:ascii="Consolas" w:hAnsi="Consolas" w:cs="Consolas"/>
          <w:color w:val="2B333A"/>
          <w:sz w:val="14"/>
          <w:szCs w:val="14"/>
        </w:rPr>
      </w:pPr>
      <w:ins w:id="169" w:author="Unknown">
        <w:r>
          <w:rPr>
            <w:rFonts w:ascii="inherit" w:hAnsi="inherit" w:cs="Consolas"/>
            <w:color w:val="CFD5E0"/>
            <w:sz w:val="20"/>
            <w:szCs w:val="20"/>
            <w:bdr w:val="none" w:sz="0" w:space="0" w:color="auto" w:frame="1"/>
          </w:rPr>
          <w:t xml:space="preserve">Subjects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List&lt;Subject&gt;</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70" w:author="Unknown"/>
          <w:rFonts w:ascii="Consolas" w:hAnsi="Consolas" w:cs="Consolas"/>
          <w:color w:val="2B333A"/>
          <w:sz w:val="14"/>
          <w:szCs w:val="14"/>
        </w:rPr>
      </w:pPr>
      <w:ins w:id="171"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72" w:author="Unknown"/>
          <w:rFonts w:ascii="Consolas" w:hAnsi="Consolas" w:cs="Consolas"/>
          <w:color w:val="2B333A"/>
          <w:sz w:val="14"/>
          <w:szCs w:val="14"/>
        </w:rPr>
      </w:pPr>
      <w:ins w:id="173"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"Math"</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80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74" w:author="Unknown"/>
          <w:rFonts w:ascii="Consolas" w:hAnsi="Consolas" w:cs="Consolas"/>
          <w:color w:val="2B333A"/>
          <w:sz w:val="14"/>
          <w:szCs w:val="14"/>
        </w:rPr>
      </w:pPr>
      <w:ins w:id="175"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"Science"</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90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76" w:author="Unknown"/>
          <w:rFonts w:ascii="Consolas" w:hAnsi="Consolas" w:cs="Consolas"/>
          <w:color w:val="2B333A"/>
          <w:sz w:val="14"/>
          <w:szCs w:val="14"/>
        </w:rPr>
      </w:pPr>
      <w:ins w:id="177"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"English"</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95</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78" w:author="Unknown"/>
          <w:rFonts w:ascii="Consolas" w:hAnsi="Consolas" w:cs="Consolas"/>
          <w:color w:val="2B333A"/>
          <w:sz w:val="14"/>
          <w:szCs w:val="14"/>
        </w:rPr>
      </w:pPr>
      <w:ins w:id="179"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80" w:author="Unknown"/>
          <w:rFonts w:ascii="Consolas" w:hAnsi="Consolas" w:cs="Consolas"/>
          <w:color w:val="2B333A"/>
          <w:sz w:val="14"/>
          <w:szCs w:val="14"/>
        </w:rPr>
      </w:pPr>
      <w:ins w:id="181"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ID= </w:t>
        </w:r>
        <w:r>
          <w:rPr>
            <w:rStyle w:val="nu0"/>
            <w:rFonts w:ascii="inherit" w:hAnsi="inherit" w:cs="Consolas"/>
            <w:color w:val="D19A66"/>
            <w:sz w:val="20"/>
            <w:szCs w:val="20"/>
            <w:bdr w:val="none" w:sz="0" w:space="0" w:color="auto" w:frame="1"/>
          </w:rPr>
          <w:t>102</w:t>
        </w:r>
        <w:r>
          <w:rPr>
            <w:rFonts w:ascii="inherit" w:hAnsi="inherit" w:cs="Consolas"/>
            <w:color w:val="CFD5E0"/>
            <w:sz w:val="20"/>
            <w:szCs w:val="20"/>
            <w:bdr w:val="none" w:sz="0" w:space="0" w:color="auto" w:frame="1"/>
          </w:rPr>
          <w:t xml:space="preserve">,Name = </w:t>
        </w:r>
        <w:r>
          <w:rPr>
            <w:rStyle w:val="st1"/>
            <w:rFonts w:ascii="inherit" w:hAnsi="inherit" w:cs="Consolas"/>
            <w:color w:val="7CC379"/>
            <w:sz w:val="20"/>
            <w:szCs w:val="20"/>
            <w:bdr w:val="none" w:sz="0" w:space="0" w:color="auto" w:frame="1"/>
          </w:rPr>
          <w:t>"Priyanka"</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278</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82" w:author="Unknown"/>
          <w:rFonts w:ascii="Consolas" w:hAnsi="Consolas" w:cs="Consolas"/>
          <w:color w:val="2B333A"/>
          <w:sz w:val="14"/>
          <w:szCs w:val="14"/>
        </w:rPr>
      </w:pPr>
      <w:ins w:id="183" w:author="Unknown">
        <w:r>
          <w:rPr>
            <w:rFonts w:ascii="inherit" w:hAnsi="inherit" w:cs="Consolas"/>
            <w:color w:val="CFD5E0"/>
            <w:sz w:val="20"/>
            <w:szCs w:val="20"/>
            <w:bdr w:val="none" w:sz="0" w:space="0" w:color="auto" w:frame="1"/>
          </w:rPr>
          <w:t xml:space="preserve">Subjects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List&lt;Subject&gt;</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84" w:author="Unknown"/>
          <w:rFonts w:ascii="Consolas" w:hAnsi="Consolas" w:cs="Consolas"/>
          <w:color w:val="2B333A"/>
          <w:sz w:val="14"/>
          <w:szCs w:val="14"/>
        </w:rPr>
      </w:pPr>
      <w:ins w:id="185"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86" w:author="Unknown"/>
          <w:rFonts w:ascii="Consolas" w:hAnsi="Consolas" w:cs="Consolas"/>
          <w:color w:val="2B333A"/>
          <w:sz w:val="14"/>
          <w:szCs w:val="14"/>
        </w:rPr>
      </w:pPr>
      <w:ins w:id="187"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"Math"</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90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88" w:author="Unknown"/>
          <w:rFonts w:ascii="Consolas" w:hAnsi="Consolas" w:cs="Consolas"/>
          <w:color w:val="2B333A"/>
          <w:sz w:val="14"/>
          <w:szCs w:val="14"/>
        </w:rPr>
      </w:pPr>
      <w:ins w:id="189"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"Science"</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95</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90" w:author="Unknown"/>
          <w:rFonts w:ascii="Consolas" w:hAnsi="Consolas" w:cs="Consolas"/>
          <w:color w:val="2B333A"/>
          <w:sz w:val="14"/>
          <w:szCs w:val="14"/>
        </w:rPr>
      </w:pPr>
      <w:ins w:id="191" w:author="Unknown">
        <w:r>
          <w:rPr>
            <w:rStyle w:val="kw1"/>
            <w:rFonts w:ascii="inherit" w:hAnsi="inherit" w:cs="Consolas"/>
            <w:b/>
            <w:bCs/>
            <w:color w:val="D171DD"/>
            <w:sz w:val="20"/>
            <w:szCs w:val="20"/>
            <w:bdr w:val="none" w:sz="0" w:space="0" w:color="auto" w:frame="1"/>
          </w:rPr>
          <w:lastRenderedPageBreak/>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"English"</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93</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92" w:author="Unknown"/>
          <w:rFonts w:ascii="Consolas" w:hAnsi="Consolas" w:cs="Consolas"/>
          <w:color w:val="2B333A"/>
          <w:sz w:val="14"/>
          <w:szCs w:val="14"/>
        </w:rPr>
      </w:pPr>
      <w:ins w:id="193"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94" w:author="Unknown"/>
          <w:rFonts w:ascii="Consolas" w:hAnsi="Consolas" w:cs="Consolas"/>
          <w:color w:val="2B333A"/>
          <w:sz w:val="14"/>
          <w:szCs w:val="14"/>
        </w:rPr>
      </w:pPr>
      <w:ins w:id="195"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ID= </w:t>
        </w:r>
        <w:r>
          <w:rPr>
            <w:rStyle w:val="nu0"/>
            <w:rFonts w:ascii="inherit" w:hAnsi="inherit" w:cs="Consolas"/>
            <w:color w:val="D19A66"/>
            <w:sz w:val="20"/>
            <w:szCs w:val="20"/>
            <w:bdr w:val="none" w:sz="0" w:space="0" w:color="auto" w:frame="1"/>
          </w:rPr>
          <w:t>103</w:t>
        </w:r>
        <w:r>
          <w:rPr>
            <w:rFonts w:ascii="inherit" w:hAnsi="inherit" w:cs="Consolas"/>
            <w:color w:val="CFD5E0"/>
            <w:sz w:val="20"/>
            <w:szCs w:val="20"/>
            <w:bdr w:val="none" w:sz="0" w:space="0" w:color="auto" w:frame="1"/>
          </w:rPr>
          <w:t xml:space="preserve">,Name = </w:t>
        </w:r>
        <w:r>
          <w:rPr>
            <w:rStyle w:val="st1"/>
            <w:rFonts w:ascii="inherit" w:hAnsi="inherit" w:cs="Consolas"/>
            <w:color w:val="7CC379"/>
            <w:sz w:val="20"/>
            <w:szCs w:val="20"/>
            <w:bdr w:val="none" w:sz="0" w:space="0" w:color="auto" w:frame="1"/>
          </w:rPr>
          <w:t>"James"</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240</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96" w:author="Unknown"/>
          <w:rFonts w:ascii="Consolas" w:hAnsi="Consolas" w:cs="Consolas"/>
          <w:color w:val="2B333A"/>
          <w:sz w:val="14"/>
          <w:szCs w:val="14"/>
        </w:rPr>
      </w:pPr>
      <w:ins w:id="197" w:author="Unknown">
        <w:r>
          <w:rPr>
            <w:rFonts w:ascii="inherit" w:hAnsi="inherit" w:cs="Consolas"/>
            <w:color w:val="CFD5E0"/>
            <w:sz w:val="20"/>
            <w:szCs w:val="20"/>
            <w:bdr w:val="none" w:sz="0" w:space="0" w:color="auto" w:frame="1"/>
          </w:rPr>
          <w:t xml:space="preserve">Subjects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List&lt;Subject&gt;</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98" w:author="Unknown"/>
          <w:rFonts w:ascii="Consolas" w:hAnsi="Consolas" w:cs="Consolas"/>
          <w:color w:val="2B333A"/>
          <w:sz w:val="14"/>
          <w:szCs w:val="14"/>
        </w:rPr>
      </w:pPr>
      <w:ins w:id="199"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00" w:author="Unknown"/>
          <w:rFonts w:ascii="Consolas" w:hAnsi="Consolas" w:cs="Consolas"/>
          <w:color w:val="2B333A"/>
          <w:sz w:val="14"/>
          <w:szCs w:val="14"/>
        </w:rPr>
      </w:pPr>
      <w:ins w:id="201"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"Math"</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70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02" w:author="Unknown"/>
          <w:rFonts w:ascii="Consolas" w:hAnsi="Consolas" w:cs="Consolas"/>
          <w:color w:val="2B333A"/>
          <w:sz w:val="14"/>
          <w:szCs w:val="14"/>
        </w:rPr>
      </w:pPr>
      <w:ins w:id="203"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"Science"</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80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04" w:author="Unknown"/>
          <w:rFonts w:ascii="Consolas" w:hAnsi="Consolas" w:cs="Consolas"/>
          <w:color w:val="2B333A"/>
          <w:sz w:val="14"/>
          <w:szCs w:val="14"/>
        </w:rPr>
      </w:pPr>
      <w:ins w:id="205"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"English"</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90</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06" w:author="Unknown"/>
          <w:rFonts w:ascii="Consolas" w:hAnsi="Consolas" w:cs="Consolas"/>
          <w:color w:val="2B333A"/>
          <w:sz w:val="14"/>
          <w:szCs w:val="14"/>
        </w:rPr>
      </w:pPr>
      <w:ins w:id="207"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08" w:author="Unknown"/>
          <w:rFonts w:ascii="Consolas" w:hAnsi="Consolas" w:cs="Consolas"/>
          <w:color w:val="2B333A"/>
          <w:sz w:val="14"/>
          <w:szCs w:val="14"/>
        </w:rPr>
      </w:pPr>
      <w:ins w:id="209"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ID= </w:t>
        </w:r>
        <w:r>
          <w:rPr>
            <w:rStyle w:val="nu0"/>
            <w:rFonts w:ascii="inherit" w:hAnsi="inherit" w:cs="Consolas"/>
            <w:color w:val="D19A66"/>
            <w:sz w:val="20"/>
            <w:szCs w:val="20"/>
            <w:bdr w:val="none" w:sz="0" w:space="0" w:color="auto" w:frame="1"/>
          </w:rPr>
          <w:t>104</w:t>
        </w:r>
        <w:r>
          <w:rPr>
            <w:rFonts w:ascii="inherit" w:hAnsi="inherit" w:cs="Consolas"/>
            <w:color w:val="CFD5E0"/>
            <w:sz w:val="20"/>
            <w:szCs w:val="20"/>
            <w:bdr w:val="none" w:sz="0" w:space="0" w:color="auto" w:frame="1"/>
          </w:rPr>
          <w:t xml:space="preserve">,Name = </w:t>
        </w:r>
        <w:r>
          <w:rPr>
            <w:rStyle w:val="st1"/>
            <w:rFonts w:ascii="inherit" w:hAnsi="inherit" w:cs="Consolas"/>
            <w:color w:val="7CC379"/>
            <w:sz w:val="20"/>
            <w:szCs w:val="20"/>
            <w:bdr w:val="none" w:sz="0" w:space="0" w:color="auto" w:frame="1"/>
          </w:rPr>
          <w:t>"Hina"</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275</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10" w:author="Unknown"/>
          <w:rFonts w:ascii="Consolas" w:hAnsi="Consolas" w:cs="Consolas"/>
          <w:color w:val="2B333A"/>
          <w:sz w:val="14"/>
          <w:szCs w:val="14"/>
        </w:rPr>
      </w:pPr>
      <w:ins w:id="211" w:author="Unknown">
        <w:r>
          <w:rPr>
            <w:rFonts w:ascii="inherit" w:hAnsi="inherit" w:cs="Consolas"/>
            <w:color w:val="CFD5E0"/>
            <w:sz w:val="20"/>
            <w:szCs w:val="20"/>
            <w:bdr w:val="none" w:sz="0" w:space="0" w:color="auto" w:frame="1"/>
          </w:rPr>
          <w:t xml:space="preserve">Subjects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List&lt;Subject&gt;</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12" w:author="Unknown"/>
          <w:rFonts w:ascii="Consolas" w:hAnsi="Consolas" w:cs="Consolas"/>
          <w:color w:val="2B333A"/>
          <w:sz w:val="14"/>
          <w:szCs w:val="14"/>
        </w:rPr>
      </w:pPr>
      <w:ins w:id="213"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14" w:author="Unknown"/>
          <w:rFonts w:ascii="Consolas" w:hAnsi="Consolas" w:cs="Consolas"/>
          <w:color w:val="2B333A"/>
          <w:sz w:val="14"/>
          <w:szCs w:val="14"/>
        </w:rPr>
      </w:pPr>
      <w:ins w:id="215"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"Math"</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90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16" w:author="Unknown"/>
          <w:rFonts w:ascii="Consolas" w:hAnsi="Consolas" w:cs="Consolas"/>
          <w:color w:val="2B333A"/>
          <w:sz w:val="14"/>
          <w:szCs w:val="14"/>
        </w:rPr>
      </w:pPr>
      <w:ins w:id="217"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"Science"</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90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18" w:author="Unknown"/>
          <w:rFonts w:ascii="Consolas" w:hAnsi="Consolas" w:cs="Consolas"/>
          <w:color w:val="2B333A"/>
          <w:sz w:val="14"/>
          <w:szCs w:val="14"/>
        </w:rPr>
      </w:pPr>
      <w:ins w:id="219"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"English"</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95</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20" w:author="Unknown"/>
          <w:rFonts w:ascii="Consolas" w:hAnsi="Consolas" w:cs="Consolas"/>
          <w:color w:val="2B333A"/>
          <w:sz w:val="14"/>
          <w:szCs w:val="14"/>
        </w:rPr>
      </w:pPr>
      <w:ins w:id="221"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22" w:author="Unknown"/>
          <w:rFonts w:ascii="Consolas" w:hAnsi="Consolas" w:cs="Consolas"/>
          <w:color w:val="2B333A"/>
          <w:sz w:val="14"/>
          <w:szCs w:val="14"/>
        </w:rPr>
      </w:pPr>
      <w:ins w:id="223"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ID= </w:t>
        </w:r>
        <w:r>
          <w:rPr>
            <w:rStyle w:val="nu0"/>
            <w:rFonts w:ascii="inherit" w:hAnsi="inherit" w:cs="Consolas"/>
            <w:color w:val="D19A66"/>
            <w:sz w:val="20"/>
            <w:szCs w:val="20"/>
            <w:bdr w:val="none" w:sz="0" w:space="0" w:color="auto" w:frame="1"/>
          </w:rPr>
          <w:t>105</w:t>
        </w:r>
        <w:r>
          <w:rPr>
            <w:rFonts w:ascii="inherit" w:hAnsi="inherit" w:cs="Consolas"/>
            <w:color w:val="CFD5E0"/>
            <w:sz w:val="20"/>
            <w:szCs w:val="20"/>
            <w:bdr w:val="none" w:sz="0" w:space="0" w:color="auto" w:frame="1"/>
          </w:rPr>
          <w:t xml:space="preserve">,Name = </w:t>
        </w:r>
        <w:r>
          <w:rPr>
            <w:rStyle w:val="st1"/>
            <w:rFonts w:ascii="inherit" w:hAnsi="inherit" w:cs="Consolas"/>
            <w:color w:val="7CC379"/>
            <w:sz w:val="20"/>
            <w:szCs w:val="20"/>
            <w:bdr w:val="none" w:sz="0" w:space="0" w:color="auto" w:frame="1"/>
          </w:rPr>
          <w:t>"Anurag"</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255</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24" w:author="Unknown"/>
          <w:rFonts w:ascii="Consolas" w:hAnsi="Consolas" w:cs="Consolas"/>
          <w:color w:val="2B333A"/>
          <w:sz w:val="14"/>
          <w:szCs w:val="14"/>
        </w:rPr>
      </w:pPr>
      <w:ins w:id="225" w:author="Unknown">
        <w:r>
          <w:rPr>
            <w:rFonts w:ascii="inherit" w:hAnsi="inherit" w:cs="Consolas"/>
            <w:color w:val="CFD5E0"/>
            <w:sz w:val="20"/>
            <w:szCs w:val="20"/>
            <w:bdr w:val="none" w:sz="0" w:space="0" w:color="auto" w:frame="1"/>
          </w:rPr>
          <w:t xml:space="preserve">Subjects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List&lt;Subject&gt;</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26" w:author="Unknown"/>
          <w:rFonts w:ascii="Consolas" w:hAnsi="Consolas" w:cs="Consolas"/>
          <w:color w:val="2B333A"/>
          <w:sz w:val="14"/>
          <w:szCs w:val="14"/>
        </w:rPr>
      </w:pPr>
      <w:ins w:id="227"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28" w:author="Unknown"/>
          <w:rFonts w:ascii="Consolas" w:hAnsi="Consolas" w:cs="Consolas"/>
          <w:color w:val="2B333A"/>
          <w:sz w:val="14"/>
          <w:szCs w:val="14"/>
        </w:rPr>
      </w:pPr>
      <w:ins w:id="229"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"Math"</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80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30" w:author="Unknown"/>
          <w:rFonts w:ascii="Consolas" w:hAnsi="Consolas" w:cs="Consolas"/>
          <w:color w:val="2B333A"/>
          <w:sz w:val="14"/>
          <w:szCs w:val="14"/>
        </w:rPr>
      </w:pPr>
      <w:ins w:id="231"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"Science"</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90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32" w:author="Unknown"/>
          <w:rFonts w:ascii="Consolas" w:hAnsi="Consolas" w:cs="Consolas"/>
          <w:color w:val="2B333A"/>
          <w:sz w:val="14"/>
          <w:szCs w:val="14"/>
        </w:rPr>
      </w:pPr>
      <w:ins w:id="233"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Subject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SubjectName = </w:t>
        </w:r>
        <w:r>
          <w:rPr>
            <w:rStyle w:val="st1"/>
            <w:rFonts w:ascii="inherit" w:hAnsi="inherit" w:cs="Consolas"/>
            <w:color w:val="7CC379"/>
            <w:sz w:val="20"/>
            <w:szCs w:val="20"/>
            <w:bdr w:val="none" w:sz="0" w:space="0" w:color="auto" w:frame="1"/>
          </w:rPr>
          <w:t>"English"</w:t>
        </w:r>
        <w:r>
          <w:rPr>
            <w:rFonts w:ascii="inherit" w:hAnsi="inherit" w:cs="Consolas"/>
            <w:color w:val="CFD5E0"/>
            <w:sz w:val="20"/>
            <w:szCs w:val="20"/>
            <w:bdr w:val="none" w:sz="0" w:space="0" w:color="auto" w:frame="1"/>
          </w:rPr>
          <w:t xml:space="preserve">, Marks = </w:t>
        </w:r>
        <w:r>
          <w:rPr>
            <w:rStyle w:val="nu0"/>
            <w:rFonts w:ascii="inherit" w:hAnsi="inherit" w:cs="Consolas"/>
            <w:color w:val="D19A66"/>
            <w:sz w:val="20"/>
            <w:szCs w:val="20"/>
            <w:bdr w:val="none" w:sz="0" w:space="0" w:color="auto" w:frame="1"/>
          </w:rPr>
          <w:t>85</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34" w:author="Unknown"/>
          <w:rFonts w:ascii="Consolas" w:hAnsi="Consolas" w:cs="Consolas"/>
          <w:color w:val="2B333A"/>
          <w:sz w:val="14"/>
          <w:szCs w:val="14"/>
        </w:rPr>
      </w:pPr>
      <w:ins w:id="235"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36" w:author="Unknown"/>
          <w:rFonts w:ascii="Consolas" w:hAnsi="Consolas" w:cs="Consolas"/>
          <w:color w:val="2B333A"/>
          <w:sz w:val="14"/>
          <w:szCs w:val="14"/>
        </w:rPr>
      </w:pPr>
      <w:ins w:id="237"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38" w:author="Unknown"/>
          <w:rFonts w:ascii="Consolas" w:hAnsi="Consolas" w:cs="Consolas"/>
          <w:color w:val="2B333A"/>
          <w:sz w:val="14"/>
          <w:szCs w:val="14"/>
        </w:rPr>
      </w:pPr>
      <w:ins w:id="239"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40" w:author="Unknown"/>
          <w:rFonts w:ascii="Consolas" w:hAnsi="Consolas" w:cs="Consolas"/>
          <w:color w:val="2B333A"/>
          <w:sz w:val="14"/>
          <w:szCs w:val="14"/>
        </w:rPr>
      </w:pPr>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41" w:author="Unknown"/>
          <w:rFonts w:ascii="Consolas" w:hAnsi="Consolas" w:cs="Consolas"/>
          <w:color w:val="2B333A"/>
          <w:sz w:val="14"/>
          <w:szCs w:val="14"/>
        </w:rPr>
      </w:pPr>
      <w:ins w:id="242" w:author="Unknown">
        <w:r>
          <w:rPr>
            <w:rStyle w:val="kw1"/>
            <w:rFonts w:ascii="inherit" w:hAnsi="inherit" w:cs="Consolas"/>
            <w:b/>
            <w:bCs/>
            <w:color w:val="D171DD"/>
            <w:sz w:val="20"/>
            <w:szCs w:val="20"/>
            <w:bdr w:val="none" w:sz="0" w:space="0" w:color="auto" w:frame="1"/>
          </w:rPr>
          <w:t>return</w:t>
        </w:r>
        <w:r>
          <w:rPr>
            <w:rFonts w:ascii="inherit" w:hAnsi="inherit" w:cs="Consolas"/>
            <w:color w:val="CFD5E0"/>
            <w:sz w:val="20"/>
            <w:szCs w:val="20"/>
            <w:bdr w:val="none" w:sz="0" w:space="0" w:color="auto" w:frame="1"/>
          </w:rPr>
          <w:t xml:space="preserve"> listStudents;</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43" w:author="Unknown"/>
          <w:rFonts w:ascii="Consolas" w:hAnsi="Consolas" w:cs="Consolas"/>
          <w:color w:val="2B333A"/>
          <w:sz w:val="14"/>
          <w:szCs w:val="14"/>
        </w:rPr>
      </w:pPr>
      <w:ins w:id="244"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45" w:author="Unknown"/>
          <w:rFonts w:ascii="Consolas" w:hAnsi="Consolas" w:cs="Consolas"/>
          <w:color w:val="2B333A"/>
          <w:sz w:val="14"/>
          <w:szCs w:val="14"/>
        </w:rPr>
      </w:pPr>
      <w:ins w:id="246"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47" w:author="Unknown"/>
          <w:rFonts w:ascii="Consolas" w:hAnsi="Consolas" w:cs="Consolas"/>
          <w:color w:val="2B333A"/>
          <w:sz w:val="14"/>
          <w:szCs w:val="14"/>
        </w:rPr>
      </w:pPr>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48" w:author="Unknown"/>
          <w:rFonts w:ascii="Consolas" w:hAnsi="Consolas" w:cs="Consolas"/>
          <w:color w:val="2B333A"/>
          <w:sz w:val="14"/>
          <w:szCs w:val="14"/>
        </w:rPr>
      </w:pPr>
      <w:ins w:id="249"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Subject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50" w:author="Unknown"/>
          <w:rFonts w:ascii="Consolas" w:hAnsi="Consolas" w:cs="Consolas"/>
          <w:color w:val="2B333A"/>
          <w:sz w:val="14"/>
          <w:szCs w:val="14"/>
        </w:rPr>
      </w:pPr>
      <w:ins w:id="251"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52" w:author="Unknown"/>
          <w:rFonts w:ascii="Consolas" w:hAnsi="Consolas" w:cs="Consolas"/>
          <w:color w:val="2B333A"/>
          <w:sz w:val="14"/>
          <w:szCs w:val="14"/>
        </w:rPr>
      </w:pPr>
      <w:ins w:id="253"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 xml:space="preserve"> SubjectName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54" w:author="Unknown"/>
          <w:rFonts w:ascii="Consolas" w:hAnsi="Consolas" w:cs="Consolas"/>
          <w:color w:val="2B333A"/>
          <w:sz w:val="14"/>
          <w:szCs w:val="14"/>
        </w:rPr>
      </w:pPr>
      <w:ins w:id="255"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Marks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56" w:author="Unknown"/>
          <w:rFonts w:ascii="Consolas" w:hAnsi="Consolas" w:cs="Consolas"/>
          <w:color w:val="2B333A"/>
          <w:sz w:val="14"/>
          <w:szCs w:val="14"/>
        </w:rPr>
      </w:pPr>
      <w:ins w:id="257"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8"/>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258" w:author="Unknown"/>
          <w:rFonts w:ascii="Consolas" w:hAnsi="Consolas" w:cs="Consolas"/>
          <w:color w:val="2B333A"/>
          <w:sz w:val="14"/>
          <w:szCs w:val="14"/>
        </w:rPr>
      </w:pPr>
      <w:ins w:id="259" w:author="Unknown">
        <w:r>
          <w:rPr>
            <w:rStyle w:val="br0"/>
            <w:rFonts w:ascii="inherit" w:hAnsi="inherit" w:cs="Consolas"/>
            <w:b/>
            <w:bCs/>
            <w:color w:val="6B7C8B"/>
            <w:sz w:val="20"/>
            <w:szCs w:val="20"/>
            <w:bdr w:val="none" w:sz="0" w:space="0" w:color="auto" w:frame="1"/>
          </w:rPr>
          <w:t>}</w:t>
        </w:r>
      </w:ins>
    </w:p>
    <w:p w:rsidR="00EC61FF" w:rsidRDefault="00EC61FF" w:rsidP="00EC61FF">
      <w:pPr>
        <w:pStyle w:val="Heading5"/>
        <w:shd w:val="clear" w:color="auto" w:fill="FFFFFF"/>
        <w:spacing w:before="0"/>
        <w:jc w:val="both"/>
        <w:textAlignment w:val="baseline"/>
        <w:rPr>
          <w:ins w:id="260" w:author="Unknown"/>
          <w:rFonts w:ascii="Segoe UI" w:hAnsi="Segoe UI" w:cs="Segoe UI"/>
          <w:color w:val="3A3A3A"/>
          <w:sz w:val="20"/>
          <w:szCs w:val="20"/>
        </w:rPr>
      </w:pPr>
      <w:ins w:id="261" w:author="Unknown">
        <w:r>
          <w:rPr>
            <w:rStyle w:val="Strong"/>
            <w:rFonts w:ascii="Arial" w:hAnsi="Arial" w:cs="Arial"/>
            <w:b w:val="0"/>
            <w:bCs w:val="0"/>
            <w:color w:val="000000"/>
            <w:sz w:val="21"/>
            <w:szCs w:val="21"/>
            <w:bdr w:val="none" w:sz="0" w:space="0" w:color="auto" w:frame="1"/>
          </w:rPr>
          <w:t>Example4:</w:t>
        </w:r>
      </w:ins>
    </w:p>
    <w:p w:rsidR="00EC61FF" w:rsidRDefault="00EC61FF" w:rsidP="00EC61FF">
      <w:pPr>
        <w:pStyle w:val="NormalWeb"/>
        <w:shd w:val="clear" w:color="auto" w:fill="FFFFFF"/>
        <w:spacing w:before="0" w:beforeAutospacing="0" w:after="0" w:afterAutospacing="0"/>
        <w:jc w:val="both"/>
        <w:textAlignment w:val="baseline"/>
        <w:rPr>
          <w:ins w:id="262" w:author="Unknown"/>
          <w:rFonts w:ascii="Segoe UI" w:hAnsi="Segoe UI" w:cs="Segoe UI"/>
          <w:color w:val="3A3A3A"/>
          <w:sz w:val="17"/>
          <w:szCs w:val="17"/>
        </w:rPr>
      </w:pPr>
      <w:ins w:id="263" w:author="Unknown">
        <w:r>
          <w:rPr>
            <w:rFonts w:ascii="Arial" w:hAnsi="Arial" w:cs="Arial"/>
            <w:color w:val="000000"/>
            <w:sz w:val="17"/>
            <w:szCs w:val="17"/>
            <w:bdr w:val="none" w:sz="0" w:space="0" w:color="auto" w:frame="1"/>
          </w:rPr>
          <w:t xml:space="preserve">Check whether any students having total marks greater than 250. As you can see </w:t>
        </w:r>
        <w:proofErr w:type="gramStart"/>
        <w:r>
          <w:rPr>
            <w:rFonts w:ascii="Arial" w:hAnsi="Arial" w:cs="Arial"/>
            <w:color w:val="000000"/>
            <w:sz w:val="17"/>
            <w:szCs w:val="17"/>
            <w:bdr w:val="none" w:sz="0" w:space="0" w:color="auto" w:frame="1"/>
          </w:rPr>
          <w:t>excepts</w:t>
        </w:r>
        <w:proofErr w:type="gramEnd"/>
        <w:r>
          <w:rPr>
            <w:rFonts w:ascii="Arial" w:hAnsi="Arial" w:cs="Arial"/>
            <w:color w:val="000000"/>
            <w:sz w:val="17"/>
            <w:szCs w:val="17"/>
            <w:bdr w:val="none" w:sz="0" w:space="0" w:color="auto" w:frame="1"/>
          </w:rPr>
          <w:t xml:space="preserve"> James all the students having a total mark greater than 250. So here it will give you the output as true.</w:t>
        </w:r>
      </w:ins>
    </w:p>
    <w:p w:rsidR="00EC61FF" w:rsidRDefault="00EC61FF" w:rsidP="00EC61FF">
      <w:pPr>
        <w:numPr>
          <w:ilvl w:val="0"/>
          <w:numId w:val="9"/>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264" w:author="Unknown"/>
          <w:rFonts w:ascii="Consolas" w:hAnsi="Consolas" w:cs="Consolas"/>
          <w:color w:val="2B333A"/>
          <w:sz w:val="14"/>
          <w:szCs w:val="14"/>
        </w:rPr>
      </w:pPr>
      <w:ins w:id="265"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66" w:author="Unknown"/>
          <w:rFonts w:ascii="Consolas" w:hAnsi="Consolas" w:cs="Consolas"/>
          <w:color w:val="2B333A"/>
          <w:sz w:val="14"/>
          <w:szCs w:val="14"/>
        </w:rPr>
      </w:pPr>
      <w:ins w:id="267"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68" w:author="Unknown"/>
          <w:rFonts w:ascii="Consolas" w:hAnsi="Consolas" w:cs="Consolas"/>
          <w:color w:val="2B333A"/>
          <w:sz w:val="14"/>
          <w:szCs w:val="14"/>
        </w:rPr>
      </w:pPr>
      <w:ins w:id="269"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70" w:author="Unknown"/>
          <w:rFonts w:ascii="Consolas" w:hAnsi="Consolas" w:cs="Consolas"/>
          <w:color w:val="2B333A"/>
          <w:sz w:val="14"/>
          <w:szCs w:val="14"/>
        </w:rPr>
      </w:pPr>
      <w:ins w:id="271"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72" w:author="Unknown"/>
          <w:rFonts w:ascii="Consolas" w:hAnsi="Consolas" w:cs="Consolas"/>
          <w:color w:val="2B333A"/>
          <w:sz w:val="14"/>
          <w:szCs w:val="14"/>
        </w:rPr>
      </w:pPr>
      <w:ins w:id="273"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74" w:author="Unknown"/>
          <w:rFonts w:ascii="Consolas" w:hAnsi="Consolas" w:cs="Consolas"/>
          <w:color w:val="2B333A"/>
          <w:sz w:val="14"/>
          <w:szCs w:val="14"/>
        </w:rPr>
      </w:pPr>
      <w:ins w:id="275"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76" w:author="Unknown"/>
          <w:rFonts w:ascii="Consolas" w:hAnsi="Consolas" w:cs="Consolas"/>
          <w:color w:val="2B333A"/>
          <w:sz w:val="14"/>
          <w:szCs w:val="14"/>
        </w:rPr>
      </w:pPr>
      <w:ins w:id="277"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78" w:author="Unknown"/>
          <w:rFonts w:ascii="Consolas" w:hAnsi="Consolas" w:cs="Consolas"/>
          <w:color w:val="2B333A"/>
          <w:sz w:val="14"/>
          <w:szCs w:val="14"/>
        </w:rPr>
      </w:pPr>
      <w:ins w:id="279"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80" w:author="Unknown"/>
          <w:rFonts w:ascii="Consolas" w:hAnsi="Consolas" w:cs="Consolas"/>
          <w:color w:val="2B333A"/>
          <w:sz w:val="14"/>
          <w:szCs w:val="14"/>
        </w:rPr>
      </w:pPr>
      <w:ins w:id="281" w:author="Unknown">
        <w:r>
          <w:rPr>
            <w:rStyle w:val="co1"/>
            <w:rFonts w:ascii="inherit" w:hAnsi="inherit" w:cs="Consolas"/>
            <w:color w:val="6B7C8B"/>
            <w:sz w:val="20"/>
            <w:szCs w:val="20"/>
            <w:bdr w:val="none" w:sz="0" w:space="0" w:color="auto" w:frame="1"/>
          </w:rPr>
          <w:t>//Using Method Syntax</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82" w:author="Unknown"/>
          <w:rFonts w:ascii="Consolas" w:hAnsi="Consolas" w:cs="Consolas"/>
          <w:color w:val="2B333A"/>
          <w:sz w:val="14"/>
          <w:szCs w:val="14"/>
        </w:rPr>
      </w:pPr>
      <w:ins w:id="283" w:author="Unknown">
        <w:r>
          <w:rPr>
            <w:rStyle w:val="kw2"/>
            <w:rFonts w:ascii="inherit" w:hAnsi="inherit" w:cs="Consolas"/>
            <w:color w:val="D19252"/>
            <w:sz w:val="20"/>
            <w:szCs w:val="20"/>
            <w:bdr w:val="none" w:sz="0" w:space="0" w:color="auto" w:frame="1"/>
          </w:rPr>
          <w:t>bool</w:t>
        </w:r>
        <w:r>
          <w:rPr>
            <w:rFonts w:ascii="inherit" w:hAnsi="inherit" w:cs="Consolas"/>
            <w:color w:val="CFD5E0"/>
            <w:sz w:val="20"/>
            <w:szCs w:val="20"/>
            <w:bdr w:val="none" w:sz="0" w:space="0" w:color="auto" w:frame="1"/>
          </w:rPr>
          <w:t xml:space="preserve"> MSResult = Student.</w:t>
        </w:r>
        <w:r>
          <w:rPr>
            <w:rStyle w:val="me0"/>
            <w:rFonts w:ascii="inherit" w:hAnsi="inherit" w:cs="Consolas"/>
            <w:color w:val="4284AE"/>
            <w:sz w:val="20"/>
            <w:szCs w:val="20"/>
            <w:bdr w:val="none" w:sz="0" w:space="0" w:color="auto" w:frame="1"/>
          </w:rPr>
          <w:t>GetAllStudnets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Any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std =&gt; std.TotalMarks &gt; </w:t>
        </w:r>
        <w:r>
          <w:rPr>
            <w:rStyle w:val="nu0"/>
            <w:rFonts w:ascii="inherit" w:hAnsi="inherit" w:cs="Consolas"/>
            <w:color w:val="D19A66"/>
            <w:sz w:val="20"/>
            <w:szCs w:val="20"/>
            <w:bdr w:val="none" w:sz="0" w:space="0" w:color="auto" w:frame="1"/>
          </w:rPr>
          <w:t>250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84" w:author="Unknown"/>
          <w:rFonts w:ascii="Consolas" w:hAnsi="Consolas" w:cs="Consolas"/>
          <w:color w:val="2B333A"/>
          <w:sz w:val="14"/>
          <w:szCs w:val="14"/>
        </w:rPr>
      </w:pPr>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85" w:author="Unknown"/>
          <w:rFonts w:ascii="Consolas" w:hAnsi="Consolas" w:cs="Consolas"/>
          <w:color w:val="2B333A"/>
          <w:sz w:val="14"/>
          <w:szCs w:val="14"/>
        </w:rPr>
      </w:pPr>
      <w:ins w:id="286" w:author="Unknown">
        <w:r>
          <w:rPr>
            <w:rStyle w:val="co1"/>
            <w:rFonts w:ascii="inherit" w:hAnsi="inherit" w:cs="Consolas"/>
            <w:color w:val="6B7C8B"/>
            <w:sz w:val="20"/>
            <w:szCs w:val="20"/>
            <w:bdr w:val="none" w:sz="0" w:space="0" w:color="auto" w:frame="1"/>
          </w:rPr>
          <w:t>//Using Query Syntax</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87" w:author="Unknown"/>
          <w:rFonts w:ascii="Consolas" w:hAnsi="Consolas" w:cs="Consolas"/>
          <w:color w:val="2B333A"/>
          <w:sz w:val="14"/>
          <w:szCs w:val="14"/>
        </w:rPr>
      </w:pPr>
      <w:ins w:id="288" w:author="Unknown">
        <w:r>
          <w:rPr>
            <w:rStyle w:val="kw2"/>
            <w:rFonts w:ascii="inherit" w:hAnsi="inherit" w:cs="Consolas"/>
            <w:color w:val="D19252"/>
            <w:sz w:val="20"/>
            <w:szCs w:val="20"/>
            <w:bdr w:val="none" w:sz="0" w:space="0" w:color="auto" w:frame="1"/>
          </w:rPr>
          <w:t>bool</w:t>
        </w:r>
        <w:r>
          <w:rPr>
            <w:rFonts w:ascii="inherit" w:hAnsi="inherit" w:cs="Consolas"/>
            <w:color w:val="CFD5E0"/>
            <w:sz w:val="20"/>
            <w:szCs w:val="20"/>
            <w:bdr w:val="none" w:sz="0" w:space="0" w:color="auto" w:frame="1"/>
          </w:rPr>
          <w:t xml:space="preserve"> QSResult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std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Student.</w:t>
        </w:r>
        <w:r>
          <w:rPr>
            <w:rStyle w:val="me0"/>
            <w:rFonts w:ascii="inherit" w:hAnsi="inherit" w:cs="Consolas"/>
            <w:color w:val="4284AE"/>
            <w:sz w:val="20"/>
            <w:szCs w:val="20"/>
            <w:bdr w:val="none" w:sz="0" w:space="0" w:color="auto" w:frame="1"/>
          </w:rPr>
          <w:t>GetAllStudnets</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89" w:author="Unknown"/>
          <w:rFonts w:ascii="Consolas" w:hAnsi="Consolas" w:cs="Consolas"/>
          <w:color w:val="2B333A"/>
          <w:sz w:val="14"/>
          <w:szCs w:val="14"/>
        </w:rPr>
      </w:pPr>
      <w:ins w:id="290" w:author="Unknown">
        <w:r>
          <w:rPr>
            <w:rFonts w:ascii="inherit" w:hAnsi="inherit" w:cs="Consolas"/>
            <w:color w:val="CFD5E0"/>
            <w:sz w:val="20"/>
            <w:szCs w:val="20"/>
            <w:bdr w:val="none" w:sz="0" w:space="0" w:color="auto" w:frame="1"/>
          </w:rPr>
          <w:lastRenderedPageBreak/>
          <w:t>select std</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Any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std =&gt; std.TotalMarks &gt; </w:t>
        </w:r>
        <w:r>
          <w:rPr>
            <w:rStyle w:val="nu0"/>
            <w:rFonts w:ascii="inherit" w:hAnsi="inherit" w:cs="Consolas"/>
            <w:color w:val="D19A66"/>
            <w:sz w:val="20"/>
            <w:szCs w:val="20"/>
            <w:bdr w:val="none" w:sz="0" w:space="0" w:color="auto" w:frame="1"/>
          </w:rPr>
          <w:t>250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91" w:author="Unknown"/>
          <w:rFonts w:ascii="Consolas" w:hAnsi="Consolas" w:cs="Consolas"/>
          <w:color w:val="2B333A"/>
          <w:sz w:val="14"/>
          <w:szCs w:val="14"/>
        </w:rPr>
      </w:pPr>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92" w:author="Unknown"/>
          <w:rFonts w:ascii="Consolas" w:hAnsi="Consolas" w:cs="Consolas"/>
          <w:color w:val="2B333A"/>
          <w:sz w:val="14"/>
          <w:szCs w:val="14"/>
        </w:rPr>
      </w:pPr>
      <w:ins w:id="293"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MSResult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94" w:author="Unknown"/>
          <w:rFonts w:ascii="Consolas" w:hAnsi="Consolas" w:cs="Consolas"/>
          <w:color w:val="2B333A"/>
          <w:sz w:val="14"/>
          <w:szCs w:val="14"/>
        </w:rPr>
      </w:pPr>
      <w:ins w:id="295"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ReadKey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96" w:author="Unknown"/>
          <w:rFonts w:ascii="Consolas" w:hAnsi="Consolas" w:cs="Consolas"/>
          <w:color w:val="2B333A"/>
          <w:sz w:val="14"/>
          <w:szCs w:val="14"/>
        </w:rPr>
      </w:pPr>
      <w:ins w:id="297"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298" w:author="Unknown"/>
          <w:rFonts w:ascii="Consolas" w:hAnsi="Consolas" w:cs="Consolas"/>
          <w:color w:val="2B333A"/>
          <w:sz w:val="14"/>
          <w:szCs w:val="14"/>
        </w:rPr>
      </w:pPr>
      <w:ins w:id="299"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9"/>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300" w:author="Unknown"/>
          <w:rFonts w:ascii="Consolas" w:hAnsi="Consolas" w:cs="Consolas"/>
          <w:color w:val="2B333A"/>
          <w:sz w:val="14"/>
          <w:szCs w:val="14"/>
        </w:rPr>
      </w:pPr>
      <w:ins w:id="301" w:author="Unknown">
        <w:r>
          <w:rPr>
            <w:rStyle w:val="br0"/>
            <w:rFonts w:ascii="inherit" w:hAnsi="inherit" w:cs="Consolas"/>
            <w:b/>
            <w:bCs/>
            <w:color w:val="6B7C8B"/>
            <w:sz w:val="20"/>
            <w:szCs w:val="20"/>
            <w:bdr w:val="none" w:sz="0" w:space="0" w:color="auto" w:frame="1"/>
          </w:rPr>
          <w:t>}</w:t>
        </w:r>
      </w:ins>
    </w:p>
    <w:p w:rsidR="00EC61FF" w:rsidRDefault="00EC61FF" w:rsidP="00EC61FF">
      <w:pPr>
        <w:pStyle w:val="NormalWeb"/>
        <w:shd w:val="clear" w:color="auto" w:fill="FFFFFF"/>
        <w:spacing w:before="0" w:beforeAutospacing="0" w:after="0" w:afterAutospacing="0"/>
        <w:jc w:val="both"/>
        <w:textAlignment w:val="baseline"/>
        <w:rPr>
          <w:ins w:id="302" w:author="Unknown"/>
          <w:rFonts w:ascii="Segoe UI" w:hAnsi="Segoe UI" w:cs="Segoe UI"/>
          <w:color w:val="3A3A3A"/>
          <w:sz w:val="17"/>
          <w:szCs w:val="17"/>
        </w:rPr>
      </w:pPr>
      <w:ins w:id="303" w:author="Unknown">
        <w:r>
          <w:rPr>
            <w:rStyle w:val="Strong"/>
            <w:rFonts w:ascii="Arial" w:hAnsi="Arial" w:cs="Arial"/>
            <w:color w:val="000000"/>
            <w:sz w:val="17"/>
            <w:szCs w:val="17"/>
            <w:bdr w:val="none" w:sz="0" w:space="0" w:color="auto" w:frame="1"/>
          </w:rPr>
          <w:t>Output:</w:t>
        </w:r>
        <w:r>
          <w:rPr>
            <w:rFonts w:ascii="Arial" w:hAnsi="Arial" w:cs="Arial"/>
            <w:color w:val="000000"/>
            <w:sz w:val="17"/>
            <w:szCs w:val="17"/>
            <w:bdr w:val="none" w:sz="0" w:space="0" w:color="auto" w:frame="1"/>
          </w:rPr>
          <w:t> False</w:t>
        </w:r>
      </w:ins>
    </w:p>
    <w:p w:rsidR="00EC61FF" w:rsidRDefault="00EC61FF" w:rsidP="00EC61FF">
      <w:pPr>
        <w:pStyle w:val="Heading5"/>
        <w:shd w:val="clear" w:color="auto" w:fill="FFFFFF"/>
        <w:spacing w:before="0"/>
        <w:jc w:val="both"/>
        <w:textAlignment w:val="baseline"/>
        <w:rPr>
          <w:ins w:id="304" w:author="Unknown"/>
          <w:rFonts w:ascii="Segoe UI" w:hAnsi="Segoe UI" w:cs="Segoe UI"/>
          <w:color w:val="3A3A3A"/>
          <w:sz w:val="20"/>
          <w:szCs w:val="20"/>
        </w:rPr>
      </w:pPr>
      <w:ins w:id="305" w:author="Unknown">
        <w:r>
          <w:rPr>
            <w:rStyle w:val="Strong"/>
            <w:rFonts w:ascii="Arial" w:hAnsi="Arial" w:cs="Arial"/>
            <w:b w:val="0"/>
            <w:bCs w:val="0"/>
            <w:color w:val="000000"/>
            <w:sz w:val="21"/>
            <w:szCs w:val="21"/>
            <w:bdr w:val="none" w:sz="0" w:space="0" w:color="auto" w:frame="1"/>
          </w:rPr>
          <w:t>Example5:</w:t>
        </w:r>
      </w:ins>
    </w:p>
    <w:p w:rsidR="00EC61FF" w:rsidRDefault="00EC61FF" w:rsidP="00EC61FF">
      <w:pPr>
        <w:pStyle w:val="NormalWeb"/>
        <w:shd w:val="clear" w:color="auto" w:fill="FFFFFF"/>
        <w:spacing w:before="0" w:beforeAutospacing="0" w:after="0" w:afterAutospacing="0"/>
        <w:jc w:val="both"/>
        <w:textAlignment w:val="baseline"/>
        <w:rPr>
          <w:ins w:id="306" w:author="Unknown"/>
          <w:rFonts w:ascii="Segoe UI" w:hAnsi="Segoe UI" w:cs="Segoe UI"/>
          <w:color w:val="3A3A3A"/>
          <w:sz w:val="17"/>
          <w:szCs w:val="17"/>
        </w:rPr>
      </w:pPr>
      <w:ins w:id="307" w:author="Unknown">
        <w:r>
          <w:rPr>
            <w:rFonts w:ascii="Arial" w:hAnsi="Arial" w:cs="Arial"/>
            <w:color w:val="000000"/>
            <w:sz w:val="17"/>
            <w:szCs w:val="17"/>
            <w:bdr w:val="none" w:sz="0" w:space="0" w:color="auto" w:frame="1"/>
          </w:rPr>
          <w:t>Now we need to fetch all the student details whose mark on any subject is greater than 80.</w:t>
        </w:r>
      </w:ins>
    </w:p>
    <w:p w:rsidR="00EC61FF" w:rsidRDefault="00EC61FF" w:rsidP="00EC61FF">
      <w:pPr>
        <w:numPr>
          <w:ilvl w:val="0"/>
          <w:numId w:val="10"/>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308" w:author="Unknown"/>
          <w:rFonts w:ascii="Consolas" w:hAnsi="Consolas" w:cs="Consolas"/>
          <w:color w:val="2B333A"/>
          <w:sz w:val="14"/>
          <w:szCs w:val="14"/>
        </w:rPr>
      </w:pPr>
      <w:ins w:id="309"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10" w:author="Unknown"/>
          <w:rFonts w:ascii="Consolas" w:hAnsi="Consolas" w:cs="Consolas"/>
          <w:color w:val="2B333A"/>
          <w:sz w:val="14"/>
          <w:szCs w:val="14"/>
        </w:rPr>
      </w:pPr>
      <w:ins w:id="311"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12" w:author="Unknown"/>
          <w:rFonts w:ascii="Consolas" w:hAnsi="Consolas" w:cs="Consolas"/>
          <w:color w:val="2B333A"/>
          <w:sz w:val="14"/>
          <w:szCs w:val="14"/>
        </w:rPr>
      </w:pPr>
      <w:ins w:id="313"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14" w:author="Unknown"/>
          <w:rFonts w:ascii="Consolas" w:hAnsi="Consolas" w:cs="Consolas"/>
          <w:color w:val="2B333A"/>
          <w:sz w:val="14"/>
          <w:szCs w:val="14"/>
        </w:rPr>
      </w:pPr>
      <w:ins w:id="315"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16" w:author="Unknown"/>
          <w:rFonts w:ascii="Consolas" w:hAnsi="Consolas" w:cs="Consolas"/>
          <w:color w:val="2B333A"/>
          <w:sz w:val="14"/>
          <w:szCs w:val="14"/>
        </w:rPr>
      </w:pPr>
      <w:ins w:id="317"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18" w:author="Unknown"/>
          <w:rFonts w:ascii="Consolas" w:hAnsi="Consolas" w:cs="Consolas"/>
          <w:color w:val="2B333A"/>
          <w:sz w:val="14"/>
          <w:szCs w:val="14"/>
        </w:rPr>
      </w:pPr>
      <w:ins w:id="319"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20" w:author="Unknown"/>
          <w:rFonts w:ascii="Consolas" w:hAnsi="Consolas" w:cs="Consolas"/>
          <w:color w:val="2B333A"/>
          <w:sz w:val="14"/>
          <w:szCs w:val="14"/>
        </w:rPr>
      </w:pPr>
      <w:ins w:id="321"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22" w:author="Unknown"/>
          <w:rFonts w:ascii="Consolas" w:hAnsi="Consolas" w:cs="Consolas"/>
          <w:color w:val="2B333A"/>
          <w:sz w:val="14"/>
          <w:szCs w:val="14"/>
        </w:rPr>
      </w:pPr>
      <w:ins w:id="323"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24" w:author="Unknown"/>
          <w:rFonts w:ascii="Consolas" w:hAnsi="Consolas" w:cs="Consolas"/>
          <w:color w:val="2B333A"/>
          <w:sz w:val="14"/>
          <w:szCs w:val="14"/>
        </w:rPr>
      </w:pPr>
      <w:ins w:id="325" w:author="Unknown">
        <w:r>
          <w:rPr>
            <w:rStyle w:val="co1"/>
            <w:rFonts w:ascii="inherit" w:hAnsi="inherit" w:cs="Consolas"/>
            <w:color w:val="6B7C8B"/>
            <w:sz w:val="20"/>
            <w:szCs w:val="20"/>
            <w:bdr w:val="none" w:sz="0" w:space="0" w:color="auto" w:frame="1"/>
          </w:rPr>
          <w:t>//Using Method Syntax</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26" w:author="Unknown"/>
          <w:rFonts w:ascii="Consolas" w:hAnsi="Consolas" w:cs="Consolas"/>
          <w:color w:val="2B333A"/>
          <w:sz w:val="14"/>
          <w:szCs w:val="14"/>
        </w:rPr>
      </w:pPr>
      <w:ins w:id="327" w:author="Unknown">
        <w:r>
          <w:rPr>
            <w:rFonts w:ascii="inherit" w:hAnsi="inherit" w:cs="Consolas"/>
            <w:color w:val="CFD5E0"/>
            <w:sz w:val="20"/>
            <w:szCs w:val="20"/>
            <w:bdr w:val="none" w:sz="0" w:space="0" w:color="auto" w:frame="1"/>
          </w:rPr>
          <w:t>var MSResult = Student.</w:t>
        </w:r>
        <w:r>
          <w:rPr>
            <w:rStyle w:val="me0"/>
            <w:rFonts w:ascii="inherit" w:hAnsi="inherit" w:cs="Consolas"/>
            <w:color w:val="4284AE"/>
            <w:sz w:val="20"/>
            <w:szCs w:val="20"/>
            <w:bdr w:val="none" w:sz="0" w:space="0" w:color="auto" w:frame="1"/>
          </w:rPr>
          <w:t>GetAllStudnets</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28" w:author="Unknown"/>
          <w:rFonts w:ascii="Consolas" w:hAnsi="Consolas" w:cs="Consolas"/>
          <w:color w:val="2B333A"/>
          <w:sz w:val="14"/>
          <w:szCs w:val="14"/>
        </w:rPr>
      </w:pPr>
      <w:ins w:id="329" w:author="Unknown">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Where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std =&gt; std.Subjects.</w:t>
        </w:r>
        <w:r>
          <w:rPr>
            <w:rStyle w:val="me0"/>
            <w:rFonts w:ascii="inherit" w:hAnsi="inherit" w:cs="Consolas"/>
            <w:color w:val="4284AE"/>
            <w:sz w:val="20"/>
            <w:szCs w:val="20"/>
            <w:bdr w:val="none" w:sz="0" w:space="0" w:color="auto" w:frame="1"/>
          </w:rPr>
          <w:t>Any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x =&gt; x.Marks &gt; </w:t>
        </w:r>
        <w:r>
          <w:rPr>
            <w:rStyle w:val="nu0"/>
            <w:rFonts w:ascii="inherit" w:hAnsi="inherit" w:cs="Consolas"/>
            <w:color w:val="D19A66"/>
            <w:sz w:val="20"/>
            <w:szCs w:val="20"/>
            <w:bdr w:val="none" w:sz="0" w:space="0" w:color="auto" w:frame="1"/>
          </w:rPr>
          <w:t>90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ToList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30" w:author="Unknown"/>
          <w:rFonts w:ascii="Consolas" w:hAnsi="Consolas" w:cs="Consolas"/>
          <w:color w:val="2B333A"/>
          <w:sz w:val="14"/>
          <w:szCs w:val="14"/>
        </w:rPr>
      </w:pPr>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31" w:author="Unknown"/>
          <w:rFonts w:ascii="Consolas" w:hAnsi="Consolas" w:cs="Consolas"/>
          <w:color w:val="2B333A"/>
          <w:sz w:val="14"/>
          <w:szCs w:val="14"/>
        </w:rPr>
      </w:pPr>
      <w:ins w:id="332" w:author="Unknown">
        <w:r>
          <w:rPr>
            <w:rStyle w:val="co1"/>
            <w:rFonts w:ascii="inherit" w:hAnsi="inherit" w:cs="Consolas"/>
            <w:color w:val="6B7C8B"/>
            <w:sz w:val="20"/>
            <w:szCs w:val="20"/>
            <w:bdr w:val="none" w:sz="0" w:space="0" w:color="auto" w:frame="1"/>
          </w:rPr>
          <w:t>//Using Query Syntax</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33" w:author="Unknown"/>
          <w:rFonts w:ascii="Consolas" w:hAnsi="Consolas" w:cs="Consolas"/>
          <w:color w:val="2B333A"/>
          <w:sz w:val="14"/>
          <w:szCs w:val="14"/>
        </w:rPr>
      </w:pPr>
      <w:ins w:id="334" w:author="Unknown">
        <w:r>
          <w:rPr>
            <w:rFonts w:ascii="inherit" w:hAnsi="inherit" w:cs="Consolas"/>
            <w:color w:val="CFD5E0"/>
            <w:sz w:val="20"/>
            <w:szCs w:val="20"/>
            <w:bdr w:val="none" w:sz="0" w:space="0" w:color="auto" w:frame="1"/>
          </w:rPr>
          <w:t xml:space="preserve">var QSResult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std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Student.</w:t>
        </w:r>
        <w:r>
          <w:rPr>
            <w:rStyle w:val="me0"/>
            <w:rFonts w:ascii="inherit" w:hAnsi="inherit" w:cs="Consolas"/>
            <w:color w:val="4284AE"/>
            <w:sz w:val="20"/>
            <w:szCs w:val="20"/>
            <w:bdr w:val="none" w:sz="0" w:space="0" w:color="auto" w:frame="1"/>
          </w:rPr>
          <w:t>GetAllStudnets</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35" w:author="Unknown"/>
          <w:rFonts w:ascii="Consolas" w:hAnsi="Consolas" w:cs="Consolas"/>
          <w:color w:val="2B333A"/>
          <w:sz w:val="14"/>
          <w:szCs w:val="14"/>
        </w:rPr>
      </w:pPr>
      <w:ins w:id="336" w:author="Unknown">
        <w:r>
          <w:rPr>
            <w:rFonts w:ascii="inherit" w:hAnsi="inherit" w:cs="Consolas"/>
            <w:color w:val="CFD5E0"/>
            <w:sz w:val="20"/>
            <w:szCs w:val="20"/>
            <w:bdr w:val="none" w:sz="0" w:space="0" w:color="auto" w:frame="1"/>
          </w:rPr>
          <w:t>where std.Subjects.</w:t>
        </w:r>
        <w:r>
          <w:rPr>
            <w:rStyle w:val="me0"/>
            <w:rFonts w:ascii="inherit" w:hAnsi="inherit" w:cs="Consolas"/>
            <w:color w:val="4284AE"/>
            <w:sz w:val="20"/>
            <w:szCs w:val="20"/>
            <w:bdr w:val="none" w:sz="0" w:space="0" w:color="auto" w:frame="1"/>
          </w:rPr>
          <w:t>Any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x =&gt; x.Marks &gt; </w:t>
        </w:r>
        <w:r>
          <w:rPr>
            <w:rStyle w:val="nu0"/>
            <w:rFonts w:ascii="inherit" w:hAnsi="inherit" w:cs="Consolas"/>
            <w:color w:val="D19A66"/>
            <w:sz w:val="20"/>
            <w:szCs w:val="20"/>
            <w:bdr w:val="none" w:sz="0" w:space="0" w:color="auto" w:frame="1"/>
          </w:rPr>
          <w:t>90</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37" w:author="Unknown"/>
          <w:rFonts w:ascii="Consolas" w:hAnsi="Consolas" w:cs="Consolas"/>
          <w:color w:val="2B333A"/>
          <w:sz w:val="14"/>
          <w:szCs w:val="14"/>
        </w:rPr>
      </w:pPr>
      <w:ins w:id="338" w:author="Unknown">
        <w:r>
          <w:rPr>
            <w:rFonts w:ascii="inherit" w:hAnsi="inherit" w:cs="Consolas"/>
            <w:color w:val="CFD5E0"/>
            <w:sz w:val="20"/>
            <w:szCs w:val="20"/>
            <w:bdr w:val="none" w:sz="0" w:space="0" w:color="auto" w:frame="1"/>
          </w:rPr>
          <w:t>select std</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ToList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39" w:author="Unknown"/>
          <w:rFonts w:ascii="Consolas" w:hAnsi="Consolas" w:cs="Consolas"/>
          <w:color w:val="2B333A"/>
          <w:sz w:val="14"/>
          <w:szCs w:val="14"/>
        </w:rPr>
      </w:pPr>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40" w:author="Unknown"/>
          <w:rFonts w:ascii="Consolas" w:hAnsi="Consolas" w:cs="Consolas"/>
          <w:color w:val="2B333A"/>
          <w:sz w:val="14"/>
          <w:szCs w:val="14"/>
        </w:rPr>
      </w:pPr>
      <w:ins w:id="341" w:author="Unknown">
        <w:r>
          <w:rPr>
            <w:rStyle w:val="kw1"/>
            <w:rFonts w:ascii="inherit" w:hAnsi="inherit" w:cs="Consolas"/>
            <w:b/>
            <w:bCs/>
            <w:color w:val="D171DD"/>
            <w:sz w:val="20"/>
            <w:szCs w:val="20"/>
            <w:bdr w:val="none" w:sz="0" w:space="0" w:color="auto" w:frame="1"/>
          </w:rPr>
          <w:t>foreach</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item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QSResult</w:t>
        </w:r>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42" w:author="Unknown"/>
          <w:rFonts w:ascii="Consolas" w:hAnsi="Consolas" w:cs="Consolas"/>
          <w:color w:val="2B333A"/>
          <w:sz w:val="14"/>
          <w:szCs w:val="14"/>
        </w:rPr>
      </w:pPr>
      <w:ins w:id="343"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44" w:author="Unknown"/>
          <w:rFonts w:ascii="Consolas" w:hAnsi="Consolas" w:cs="Consolas"/>
          <w:color w:val="2B333A"/>
          <w:sz w:val="14"/>
          <w:szCs w:val="14"/>
        </w:rPr>
      </w:pPr>
      <w:ins w:id="345"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item.Name + </w:t>
        </w:r>
        <w:r>
          <w:rPr>
            <w:rStyle w:val="st1"/>
            <w:rFonts w:ascii="inherit" w:hAnsi="inherit" w:cs="Consolas"/>
            <w:color w:val="7CC379"/>
            <w:sz w:val="20"/>
            <w:szCs w:val="20"/>
            <w:bdr w:val="none" w:sz="0" w:space="0" w:color="auto" w:frame="1"/>
          </w:rPr>
          <w:t>" "</w:t>
        </w:r>
        <w:r>
          <w:rPr>
            <w:rFonts w:ascii="inherit" w:hAnsi="inherit" w:cs="Consolas"/>
            <w:color w:val="CFD5E0"/>
            <w:sz w:val="20"/>
            <w:szCs w:val="20"/>
            <w:bdr w:val="none" w:sz="0" w:space="0" w:color="auto" w:frame="1"/>
          </w:rPr>
          <w:t xml:space="preserve"> + item.TotalMarks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46" w:author="Unknown"/>
          <w:rFonts w:ascii="Consolas" w:hAnsi="Consolas" w:cs="Consolas"/>
          <w:color w:val="2B333A"/>
          <w:sz w:val="14"/>
          <w:szCs w:val="14"/>
        </w:rPr>
      </w:pPr>
      <w:ins w:id="347"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48" w:author="Unknown"/>
          <w:rFonts w:ascii="Consolas" w:hAnsi="Consolas" w:cs="Consolas"/>
          <w:color w:val="2B333A"/>
          <w:sz w:val="14"/>
          <w:szCs w:val="14"/>
        </w:rPr>
      </w:pPr>
      <w:ins w:id="349"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ReadKey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50" w:author="Unknown"/>
          <w:rFonts w:ascii="Consolas" w:hAnsi="Consolas" w:cs="Consolas"/>
          <w:color w:val="2B333A"/>
          <w:sz w:val="14"/>
          <w:szCs w:val="14"/>
        </w:rPr>
      </w:pPr>
      <w:ins w:id="351"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52" w:author="Unknown"/>
          <w:rFonts w:ascii="Consolas" w:hAnsi="Consolas" w:cs="Consolas"/>
          <w:color w:val="2B333A"/>
          <w:sz w:val="14"/>
          <w:szCs w:val="14"/>
        </w:rPr>
      </w:pPr>
      <w:ins w:id="353" w:author="Unknown">
        <w:r>
          <w:rPr>
            <w:rStyle w:val="br0"/>
            <w:rFonts w:ascii="inherit" w:hAnsi="inherit" w:cs="Consolas"/>
            <w:b/>
            <w:bCs/>
            <w:color w:val="6B7C8B"/>
            <w:sz w:val="20"/>
            <w:szCs w:val="20"/>
            <w:bdr w:val="none" w:sz="0" w:space="0" w:color="auto" w:frame="1"/>
          </w:rPr>
          <w:t>}</w:t>
        </w:r>
      </w:ins>
    </w:p>
    <w:p w:rsidR="00EC61FF" w:rsidRDefault="00EC61FF" w:rsidP="00EC61FF">
      <w:pPr>
        <w:numPr>
          <w:ilvl w:val="0"/>
          <w:numId w:val="10"/>
        </w:numPr>
        <w:pBdr>
          <w:top w:val="single" w:sz="2" w:space="0" w:color="FFFFFF"/>
          <w:left w:val="single" w:sz="2" w:space="6" w:color="FFFFFF"/>
          <w:bottom w:val="single" w:sz="2" w:space="3" w:color="FFFFFF"/>
          <w:right w:val="single" w:sz="2" w:space="6" w:color="FFFFFF"/>
        </w:pBdr>
        <w:shd w:val="clear" w:color="auto" w:fill="2E353E"/>
        <w:spacing w:after="0" w:line="219" w:lineRule="atLeast"/>
        <w:ind w:left="0"/>
        <w:textAlignment w:val="baseline"/>
        <w:rPr>
          <w:ins w:id="354" w:author="Unknown"/>
          <w:rFonts w:ascii="Consolas" w:hAnsi="Consolas" w:cs="Consolas"/>
          <w:color w:val="2B333A"/>
          <w:sz w:val="14"/>
          <w:szCs w:val="14"/>
        </w:rPr>
      </w:pPr>
      <w:ins w:id="355" w:author="Unknown">
        <w:r>
          <w:rPr>
            <w:rStyle w:val="br0"/>
            <w:rFonts w:ascii="inherit" w:hAnsi="inherit" w:cs="Consolas"/>
            <w:b/>
            <w:bCs/>
            <w:color w:val="6B7C8B"/>
            <w:sz w:val="20"/>
            <w:szCs w:val="20"/>
            <w:bdr w:val="none" w:sz="0" w:space="0" w:color="auto" w:frame="1"/>
          </w:rPr>
          <w:t>}</w:t>
        </w:r>
      </w:ins>
    </w:p>
    <w:p w:rsidR="006200BF" w:rsidRDefault="006200BF" w:rsidP="006200BF">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000000"/>
          <w:sz w:val="21"/>
          <w:szCs w:val="21"/>
          <w:bdr w:val="none" w:sz="0" w:space="0" w:color="auto" w:frame="1"/>
        </w:rPr>
        <w:t>What is Linq Contains Method in C#?</w:t>
      </w:r>
    </w:p>
    <w:p w:rsidR="006200BF" w:rsidRDefault="006200BF" w:rsidP="006200BF">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The </w:t>
      </w:r>
      <w:r>
        <w:rPr>
          <w:rStyle w:val="Strong"/>
          <w:rFonts w:ascii="Arial" w:hAnsi="Arial" w:cs="Arial"/>
          <w:color w:val="000000"/>
          <w:sz w:val="17"/>
          <w:szCs w:val="17"/>
          <w:bdr w:val="none" w:sz="0" w:space="0" w:color="auto" w:frame="1"/>
        </w:rPr>
        <w:t>Linq Contains Method in C#</w:t>
      </w:r>
      <w:r>
        <w:rPr>
          <w:rFonts w:ascii="Arial" w:hAnsi="Arial" w:cs="Arial"/>
          <w:color w:val="000000"/>
          <w:sz w:val="17"/>
          <w:szCs w:val="17"/>
          <w:bdr w:val="none" w:sz="0" w:space="0" w:color="auto" w:frame="1"/>
        </w:rPr>
        <w:t> is used to check whether a sequence or collection (i.e. data source) contains a specified element or not. If the data source contains the specified element, then it returns true else return false. There Contains method in C# is implemented in two different namespaces as shown in the below image.</w:t>
      </w:r>
    </w:p>
    <w:p w:rsidR="006200BF" w:rsidRDefault="006200BF" w:rsidP="006200BF">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5771515" cy="1485265"/>
            <wp:effectExtent l="19050" t="0" r="635" b="0"/>
            <wp:docPr id="10" name="Picture 9" descr="Linq Contains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q Contains Method in C#"/>
                    <pic:cNvPicPr>
                      <a:picLocks noChangeAspect="1" noChangeArrowheads="1"/>
                    </pic:cNvPicPr>
                  </pic:nvPicPr>
                  <pic:blipFill>
                    <a:blip r:embed="rId75"/>
                    <a:srcRect/>
                    <a:stretch>
                      <a:fillRect/>
                    </a:stretch>
                  </pic:blipFill>
                  <pic:spPr bwMode="auto">
                    <a:xfrm>
                      <a:off x="0" y="0"/>
                      <a:ext cx="5771515" cy="1485265"/>
                    </a:xfrm>
                    <a:prstGeom prst="rect">
                      <a:avLst/>
                    </a:prstGeom>
                    <a:noFill/>
                    <a:ln w="9525">
                      <a:noFill/>
                      <a:miter lim="800000"/>
                      <a:headEnd/>
                      <a:tailEnd/>
                    </a:ln>
                  </pic:spPr>
                </pic:pic>
              </a:graphicData>
            </a:graphic>
          </wp:inline>
        </w:drawing>
      </w:r>
    </w:p>
    <w:p w:rsidR="006200BF" w:rsidRDefault="006200BF" w:rsidP="006200BF">
      <w:pPr>
        <w:pStyle w:val="NormalWeb"/>
        <w:shd w:val="clear" w:color="auto" w:fill="FFFFFF"/>
        <w:spacing w:before="0" w:beforeAutospacing="0" w:after="0" w:afterAutospacing="0"/>
        <w:jc w:val="both"/>
        <w:textAlignment w:val="baseline"/>
        <w:rPr>
          <w:ins w:id="356" w:author="Unknown"/>
          <w:rFonts w:ascii="Segoe UI" w:hAnsi="Segoe UI" w:cs="Segoe UI"/>
          <w:color w:val="3A3A3A"/>
          <w:sz w:val="17"/>
          <w:szCs w:val="17"/>
        </w:rPr>
      </w:pPr>
      <w:ins w:id="357" w:author="Unknown">
        <w:r>
          <w:rPr>
            <w:rFonts w:ascii="Arial" w:hAnsi="Arial" w:cs="Arial"/>
            <w:color w:val="000000"/>
            <w:sz w:val="17"/>
            <w:szCs w:val="17"/>
            <w:bdr w:val="none" w:sz="0" w:space="0" w:color="auto" w:frame="1"/>
          </w:rPr>
          <w:t>The Contains method belongs to </w:t>
        </w:r>
        <w:r>
          <w:rPr>
            <w:rStyle w:val="Strong"/>
            <w:rFonts w:ascii="Arial" w:hAnsi="Arial" w:cs="Arial"/>
            <w:color w:val="000000"/>
            <w:sz w:val="17"/>
            <w:szCs w:val="17"/>
            <w:bdr w:val="none" w:sz="0" w:space="0" w:color="auto" w:frame="1"/>
          </w:rPr>
          <w:t>System.Collections.Generic</w:t>
        </w:r>
        <w:r>
          <w:rPr>
            <w:rFonts w:ascii="Arial" w:hAnsi="Arial" w:cs="Arial"/>
            <w:color w:val="000000"/>
            <w:sz w:val="17"/>
            <w:szCs w:val="17"/>
            <w:bdr w:val="none" w:sz="0" w:space="0" w:color="auto" w:frame="1"/>
          </w:rPr>
          <w:t> namespace takes one element as an input parameter and if that element present in the data source then it returns true else false.</w:t>
        </w:r>
      </w:ins>
    </w:p>
    <w:p w:rsidR="006200BF" w:rsidRDefault="006200BF" w:rsidP="006200BF">
      <w:pPr>
        <w:pStyle w:val="NormalWeb"/>
        <w:shd w:val="clear" w:color="auto" w:fill="FFFFFF"/>
        <w:spacing w:before="0" w:beforeAutospacing="0" w:after="0" w:afterAutospacing="0"/>
        <w:jc w:val="both"/>
        <w:textAlignment w:val="baseline"/>
        <w:rPr>
          <w:ins w:id="358" w:author="Unknown"/>
          <w:rFonts w:ascii="Segoe UI" w:hAnsi="Segoe UI" w:cs="Segoe UI"/>
          <w:color w:val="3A3A3A"/>
          <w:sz w:val="17"/>
          <w:szCs w:val="17"/>
        </w:rPr>
      </w:pPr>
      <w:ins w:id="359" w:author="Unknown">
        <w:r>
          <w:rPr>
            <w:rFonts w:ascii="Arial" w:hAnsi="Arial" w:cs="Arial"/>
            <w:color w:val="000000"/>
            <w:sz w:val="17"/>
            <w:szCs w:val="17"/>
            <w:bdr w:val="none" w:sz="0" w:space="0" w:color="auto" w:frame="1"/>
          </w:rPr>
          <w:t>There are two overloaded versions available for the Contains method that belongs to </w:t>
        </w:r>
        <w:r>
          <w:rPr>
            <w:rStyle w:val="Strong"/>
            <w:rFonts w:ascii="Arial" w:hAnsi="Arial" w:cs="Arial"/>
            <w:color w:val="000000"/>
            <w:sz w:val="17"/>
            <w:szCs w:val="17"/>
            <w:bdr w:val="none" w:sz="0" w:space="0" w:color="auto" w:frame="1"/>
          </w:rPr>
          <w:t>System.Linq</w:t>
        </w:r>
        <w:r>
          <w:rPr>
            <w:rFonts w:ascii="Arial" w:hAnsi="Arial" w:cs="Arial"/>
            <w:color w:val="000000"/>
            <w:sz w:val="17"/>
            <w:szCs w:val="17"/>
            <w:bdr w:val="none" w:sz="0" w:space="0" w:color="auto" w:frame="1"/>
          </w:rPr>
          <w:t> namespace and of the method take </w:t>
        </w:r>
        <w:r>
          <w:rPr>
            <w:rStyle w:val="Strong"/>
            <w:rFonts w:ascii="Arial" w:hAnsi="Arial" w:cs="Arial"/>
            <w:color w:val="000000"/>
            <w:sz w:val="17"/>
            <w:szCs w:val="17"/>
            <w:bdr w:val="none" w:sz="0" w:space="0" w:color="auto" w:frame="1"/>
          </w:rPr>
          <w:t>IEqualityComparer</w:t>
        </w:r>
        <w:r>
          <w:rPr>
            <w:rFonts w:ascii="Arial" w:hAnsi="Arial" w:cs="Arial"/>
            <w:color w:val="000000"/>
            <w:sz w:val="17"/>
            <w:szCs w:val="17"/>
            <w:bdr w:val="none" w:sz="0" w:space="0" w:color="auto" w:frame="1"/>
          </w:rPr>
          <w:t>.</w:t>
        </w:r>
      </w:ins>
    </w:p>
    <w:p w:rsidR="006200BF" w:rsidRDefault="006200BF" w:rsidP="006200BF">
      <w:pPr>
        <w:pStyle w:val="NormalWeb"/>
        <w:shd w:val="clear" w:color="auto" w:fill="FFFFFF"/>
        <w:spacing w:before="0" w:beforeAutospacing="0" w:after="0" w:afterAutospacing="0"/>
        <w:jc w:val="both"/>
        <w:textAlignment w:val="baseline"/>
        <w:rPr>
          <w:ins w:id="360" w:author="Unknown"/>
          <w:rFonts w:ascii="Segoe UI" w:hAnsi="Segoe UI" w:cs="Segoe UI"/>
          <w:color w:val="3A3A3A"/>
          <w:sz w:val="17"/>
          <w:szCs w:val="17"/>
        </w:rPr>
      </w:pPr>
      <w:ins w:id="361" w:author="Unknown">
        <w:r>
          <w:rPr>
            <w:rStyle w:val="Strong"/>
            <w:rFonts w:ascii="Arial" w:hAnsi="Arial" w:cs="Arial"/>
            <w:color w:val="000000"/>
            <w:sz w:val="17"/>
            <w:szCs w:val="17"/>
            <w:bdr w:val="none" w:sz="0" w:space="0" w:color="auto" w:frame="1"/>
          </w:rPr>
          <w:lastRenderedPageBreak/>
          <w:t>Note:</w:t>
        </w:r>
        <w:r>
          <w:rPr>
            <w:rFonts w:ascii="Arial" w:hAnsi="Arial" w:cs="Arial"/>
            <w:color w:val="000000"/>
            <w:sz w:val="17"/>
            <w:szCs w:val="17"/>
            <w:bdr w:val="none" w:sz="0" w:space="0" w:color="auto" w:frame="1"/>
          </w:rPr>
          <w:t> This method works in a different manner when working with complex type objects. For complex type objects, it only checks the reference, not the values. In order to work with values, we need to use </w:t>
        </w:r>
        <w:r>
          <w:rPr>
            <w:rStyle w:val="Strong"/>
            <w:rFonts w:ascii="Arial" w:hAnsi="Arial" w:cs="Arial"/>
            <w:color w:val="000000"/>
            <w:sz w:val="17"/>
            <w:szCs w:val="17"/>
            <w:bdr w:val="none" w:sz="0" w:space="0" w:color="auto" w:frame="1"/>
          </w:rPr>
          <w:t>IEqualityComparer</w:t>
        </w:r>
        <w:r>
          <w:rPr>
            <w:rFonts w:ascii="Arial" w:hAnsi="Arial" w:cs="Arial"/>
            <w:color w:val="000000"/>
            <w:sz w:val="17"/>
            <w:szCs w:val="17"/>
            <w:bdr w:val="none" w:sz="0" w:space="0" w:color="auto" w:frame="1"/>
          </w:rPr>
          <w:t>.</w:t>
        </w:r>
      </w:ins>
    </w:p>
    <w:p w:rsidR="006200BF" w:rsidRDefault="006200BF" w:rsidP="006200BF">
      <w:pPr>
        <w:pStyle w:val="Heading5"/>
        <w:shd w:val="clear" w:color="auto" w:fill="FFFFFF"/>
        <w:spacing w:before="0"/>
        <w:jc w:val="both"/>
        <w:textAlignment w:val="baseline"/>
        <w:rPr>
          <w:ins w:id="362" w:author="Unknown"/>
          <w:rFonts w:ascii="Segoe UI" w:hAnsi="Segoe UI" w:cs="Segoe UI"/>
          <w:color w:val="3A3A3A"/>
          <w:sz w:val="20"/>
          <w:szCs w:val="20"/>
        </w:rPr>
      </w:pPr>
      <w:ins w:id="363" w:author="Unknown">
        <w:r>
          <w:rPr>
            <w:rStyle w:val="Strong"/>
            <w:rFonts w:ascii="Arial" w:hAnsi="Arial" w:cs="Arial"/>
            <w:b w:val="0"/>
            <w:bCs w:val="0"/>
            <w:color w:val="000000"/>
            <w:sz w:val="21"/>
            <w:szCs w:val="21"/>
            <w:bdr w:val="none" w:sz="0" w:space="0" w:color="auto" w:frame="1"/>
          </w:rPr>
          <w:t>Example1:</w:t>
        </w:r>
      </w:ins>
    </w:p>
    <w:p w:rsidR="006200BF" w:rsidRDefault="006200BF" w:rsidP="006200BF">
      <w:pPr>
        <w:pStyle w:val="NormalWeb"/>
        <w:shd w:val="clear" w:color="auto" w:fill="FFFFFF"/>
        <w:spacing w:before="0" w:beforeAutospacing="0" w:after="0" w:afterAutospacing="0"/>
        <w:jc w:val="both"/>
        <w:textAlignment w:val="baseline"/>
        <w:rPr>
          <w:ins w:id="364" w:author="Unknown"/>
          <w:rFonts w:ascii="Segoe UI" w:hAnsi="Segoe UI" w:cs="Segoe UI"/>
          <w:color w:val="3A3A3A"/>
          <w:sz w:val="17"/>
          <w:szCs w:val="17"/>
        </w:rPr>
      </w:pPr>
      <w:ins w:id="365" w:author="Unknown">
        <w:r>
          <w:rPr>
            <w:rFonts w:ascii="Arial" w:hAnsi="Arial" w:cs="Arial"/>
            <w:color w:val="000000"/>
            <w:sz w:val="17"/>
            <w:szCs w:val="17"/>
            <w:bdr w:val="none" w:sz="0" w:space="0" w:color="auto" w:frame="1"/>
          </w:rPr>
          <w:t>The following example returns true as the data source (i.e. IntArray) contains the element 33.</w:t>
        </w:r>
      </w:ins>
    </w:p>
    <w:p w:rsidR="006200BF" w:rsidRDefault="006200BF" w:rsidP="006200BF">
      <w:pPr>
        <w:numPr>
          <w:ilvl w:val="0"/>
          <w:numId w:val="11"/>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366" w:author="Unknown"/>
          <w:rFonts w:ascii="Consolas" w:hAnsi="Consolas" w:cs="Consolas"/>
          <w:color w:val="2B333A"/>
          <w:sz w:val="14"/>
          <w:szCs w:val="14"/>
        </w:rPr>
      </w:pPr>
      <w:ins w:id="367"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68" w:author="Unknown"/>
          <w:rFonts w:ascii="Consolas" w:hAnsi="Consolas" w:cs="Consolas"/>
          <w:color w:val="2B333A"/>
          <w:sz w:val="14"/>
          <w:szCs w:val="14"/>
        </w:rPr>
      </w:pPr>
      <w:ins w:id="369"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70" w:author="Unknown"/>
          <w:rFonts w:ascii="Consolas" w:hAnsi="Consolas" w:cs="Consolas"/>
          <w:color w:val="2B333A"/>
          <w:sz w:val="14"/>
          <w:szCs w:val="14"/>
        </w:rPr>
      </w:pPr>
      <w:ins w:id="371"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72" w:author="Unknown"/>
          <w:rFonts w:ascii="Consolas" w:hAnsi="Consolas" w:cs="Consolas"/>
          <w:color w:val="2B333A"/>
          <w:sz w:val="14"/>
          <w:szCs w:val="14"/>
        </w:rPr>
      </w:pPr>
      <w:ins w:id="373"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74" w:author="Unknown"/>
          <w:rFonts w:ascii="Consolas" w:hAnsi="Consolas" w:cs="Consolas"/>
          <w:color w:val="2B333A"/>
          <w:sz w:val="14"/>
          <w:szCs w:val="14"/>
        </w:rPr>
      </w:pPr>
      <w:ins w:id="375"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76" w:author="Unknown"/>
          <w:rFonts w:ascii="Consolas" w:hAnsi="Consolas" w:cs="Consolas"/>
          <w:color w:val="2B333A"/>
          <w:sz w:val="14"/>
          <w:szCs w:val="14"/>
        </w:rPr>
      </w:pPr>
      <w:ins w:id="377"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78" w:author="Unknown"/>
          <w:rFonts w:ascii="Consolas" w:hAnsi="Consolas" w:cs="Consolas"/>
          <w:color w:val="2B333A"/>
          <w:sz w:val="14"/>
          <w:szCs w:val="14"/>
        </w:rPr>
      </w:pPr>
      <w:ins w:id="379"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80" w:author="Unknown"/>
          <w:rFonts w:ascii="Consolas" w:hAnsi="Consolas" w:cs="Consolas"/>
          <w:color w:val="2B333A"/>
          <w:sz w:val="14"/>
          <w:szCs w:val="14"/>
        </w:rPr>
      </w:pPr>
      <w:ins w:id="381"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82" w:author="Unknown"/>
          <w:rFonts w:ascii="Consolas" w:hAnsi="Consolas" w:cs="Consolas"/>
          <w:color w:val="2B333A"/>
          <w:sz w:val="14"/>
          <w:szCs w:val="14"/>
        </w:rPr>
      </w:pPr>
      <w:ins w:id="383" w:author="Unknown">
        <w:r>
          <w:rPr>
            <w:rStyle w:val="kw2"/>
            <w:rFonts w:ascii="inherit" w:hAnsi="inherit" w:cs="Consolas"/>
            <w:color w:val="D19252"/>
            <w:sz w:val="20"/>
            <w:szCs w:val="20"/>
            <w:bdr w:val="none" w:sz="0" w:space="0" w:color="auto" w:frame="1"/>
          </w:rPr>
          <w:t>int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IntArray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11</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22</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33</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44</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55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84" w:author="Unknown"/>
          <w:rFonts w:ascii="Consolas" w:hAnsi="Consolas" w:cs="Consolas"/>
          <w:color w:val="2B333A"/>
          <w:sz w:val="14"/>
          <w:szCs w:val="14"/>
        </w:rPr>
      </w:pPr>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85" w:author="Unknown"/>
          <w:rFonts w:ascii="Consolas" w:hAnsi="Consolas" w:cs="Consolas"/>
          <w:color w:val="2B333A"/>
          <w:sz w:val="14"/>
          <w:szCs w:val="14"/>
        </w:rPr>
      </w:pPr>
      <w:ins w:id="386" w:author="Unknown">
        <w:r>
          <w:rPr>
            <w:rStyle w:val="co1"/>
            <w:rFonts w:ascii="inherit" w:hAnsi="inherit" w:cs="Consolas"/>
            <w:color w:val="6B7C8B"/>
            <w:sz w:val="20"/>
            <w:szCs w:val="20"/>
            <w:bdr w:val="none" w:sz="0" w:space="0" w:color="auto" w:frame="1"/>
          </w:rPr>
          <w:t>//Using Method Syntax</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87" w:author="Unknown"/>
          <w:rFonts w:ascii="Consolas" w:hAnsi="Consolas" w:cs="Consolas"/>
          <w:color w:val="2B333A"/>
          <w:sz w:val="14"/>
          <w:szCs w:val="14"/>
        </w:rPr>
      </w:pPr>
      <w:ins w:id="388" w:author="Unknown">
        <w:r>
          <w:rPr>
            <w:rFonts w:ascii="inherit" w:hAnsi="inherit" w:cs="Consolas"/>
            <w:color w:val="CFD5E0"/>
            <w:sz w:val="20"/>
            <w:szCs w:val="20"/>
            <w:bdr w:val="none" w:sz="0" w:space="0" w:color="auto" w:frame="1"/>
          </w:rPr>
          <w:t>var IsExistsMS = IntArray.</w:t>
        </w:r>
        <w:r>
          <w:rPr>
            <w:rStyle w:val="me0"/>
            <w:rFonts w:ascii="inherit" w:hAnsi="inherit" w:cs="Consolas"/>
            <w:color w:val="4284AE"/>
            <w:sz w:val="20"/>
            <w:szCs w:val="20"/>
            <w:bdr w:val="none" w:sz="0" w:space="0" w:color="auto" w:frame="1"/>
          </w:rPr>
          <w:t>Contains</w:t>
        </w:r>
        <w:r>
          <w:rPr>
            <w:rStyle w:val="br0"/>
            <w:rFonts w:ascii="inherit" w:hAnsi="inherit" w:cs="Consolas"/>
            <w:b/>
            <w:bCs/>
            <w:color w:val="6B7C8B"/>
            <w:sz w:val="20"/>
            <w:szCs w:val="20"/>
            <w:bdr w:val="none" w:sz="0" w:space="0" w:color="auto" w:frame="1"/>
          </w:rPr>
          <w:t>(</w:t>
        </w:r>
        <w:r>
          <w:rPr>
            <w:rStyle w:val="nu0"/>
            <w:rFonts w:ascii="inherit" w:hAnsi="inherit" w:cs="Consolas"/>
            <w:color w:val="D19A66"/>
            <w:sz w:val="20"/>
            <w:szCs w:val="20"/>
            <w:bdr w:val="none" w:sz="0" w:space="0" w:color="auto" w:frame="1"/>
          </w:rPr>
          <w:t>33</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89" w:author="Unknown"/>
          <w:rFonts w:ascii="Consolas" w:hAnsi="Consolas" w:cs="Consolas"/>
          <w:color w:val="2B333A"/>
          <w:sz w:val="14"/>
          <w:szCs w:val="14"/>
        </w:rPr>
      </w:pPr>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90" w:author="Unknown"/>
          <w:rFonts w:ascii="Consolas" w:hAnsi="Consolas" w:cs="Consolas"/>
          <w:color w:val="2B333A"/>
          <w:sz w:val="14"/>
          <w:szCs w:val="14"/>
        </w:rPr>
      </w:pPr>
      <w:ins w:id="391" w:author="Unknown">
        <w:r>
          <w:rPr>
            <w:rStyle w:val="co1"/>
            <w:rFonts w:ascii="inherit" w:hAnsi="inherit" w:cs="Consolas"/>
            <w:color w:val="6B7C8B"/>
            <w:sz w:val="20"/>
            <w:szCs w:val="20"/>
            <w:bdr w:val="none" w:sz="0" w:space="0" w:color="auto" w:frame="1"/>
          </w:rPr>
          <w:t>//Using Query Syntax</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92" w:author="Unknown"/>
          <w:rFonts w:ascii="Consolas" w:hAnsi="Consolas" w:cs="Consolas"/>
          <w:color w:val="2B333A"/>
          <w:sz w:val="14"/>
          <w:szCs w:val="14"/>
        </w:rPr>
      </w:pPr>
      <w:ins w:id="393" w:author="Unknown">
        <w:r>
          <w:rPr>
            <w:rFonts w:ascii="inherit" w:hAnsi="inherit" w:cs="Consolas"/>
            <w:color w:val="CFD5E0"/>
            <w:sz w:val="20"/>
            <w:szCs w:val="20"/>
            <w:bdr w:val="none" w:sz="0" w:space="0" w:color="auto" w:frame="1"/>
          </w:rPr>
          <w:t xml:space="preserve">var IsExistsQS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num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IntArray</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94" w:author="Unknown"/>
          <w:rFonts w:ascii="Consolas" w:hAnsi="Consolas" w:cs="Consolas"/>
          <w:color w:val="2B333A"/>
          <w:sz w:val="14"/>
          <w:szCs w:val="14"/>
        </w:rPr>
      </w:pPr>
      <w:ins w:id="395" w:author="Unknown">
        <w:r>
          <w:rPr>
            <w:rFonts w:ascii="inherit" w:hAnsi="inherit" w:cs="Consolas"/>
            <w:color w:val="CFD5E0"/>
            <w:sz w:val="20"/>
            <w:szCs w:val="20"/>
            <w:bdr w:val="none" w:sz="0" w:space="0" w:color="auto" w:frame="1"/>
          </w:rPr>
          <w:t>select num</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Contains</w:t>
        </w:r>
        <w:r>
          <w:rPr>
            <w:rStyle w:val="br0"/>
            <w:rFonts w:ascii="inherit" w:hAnsi="inherit" w:cs="Consolas"/>
            <w:b/>
            <w:bCs/>
            <w:color w:val="6B7C8B"/>
            <w:sz w:val="20"/>
            <w:szCs w:val="20"/>
            <w:bdr w:val="none" w:sz="0" w:space="0" w:color="auto" w:frame="1"/>
          </w:rPr>
          <w:t>(</w:t>
        </w:r>
        <w:r>
          <w:rPr>
            <w:rStyle w:val="nu0"/>
            <w:rFonts w:ascii="inherit" w:hAnsi="inherit" w:cs="Consolas"/>
            <w:color w:val="D19A66"/>
            <w:sz w:val="20"/>
            <w:szCs w:val="20"/>
            <w:bdr w:val="none" w:sz="0" w:space="0" w:color="auto" w:frame="1"/>
          </w:rPr>
          <w:t>33</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96" w:author="Unknown"/>
          <w:rFonts w:ascii="Consolas" w:hAnsi="Consolas" w:cs="Consolas"/>
          <w:color w:val="2B333A"/>
          <w:sz w:val="14"/>
          <w:szCs w:val="14"/>
        </w:rPr>
      </w:pPr>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97" w:author="Unknown"/>
          <w:rFonts w:ascii="Consolas" w:hAnsi="Consolas" w:cs="Consolas"/>
          <w:color w:val="2B333A"/>
          <w:sz w:val="14"/>
          <w:szCs w:val="14"/>
        </w:rPr>
      </w:pPr>
      <w:ins w:id="398"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IsExistsMS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399" w:author="Unknown"/>
          <w:rFonts w:ascii="Consolas" w:hAnsi="Consolas" w:cs="Consolas"/>
          <w:color w:val="2B333A"/>
          <w:sz w:val="14"/>
          <w:szCs w:val="14"/>
        </w:rPr>
      </w:pPr>
      <w:ins w:id="400"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ReadKey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01" w:author="Unknown"/>
          <w:rFonts w:ascii="Consolas" w:hAnsi="Consolas" w:cs="Consolas"/>
          <w:color w:val="2B333A"/>
          <w:sz w:val="14"/>
          <w:szCs w:val="14"/>
        </w:rPr>
      </w:pPr>
      <w:ins w:id="402"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03" w:author="Unknown"/>
          <w:rFonts w:ascii="Consolas" w:hAnsi="Consolas" w:cs="Consolas"/>
          <w:color w:val="2B333A"/>
          <w:sz w:val="14"/>
          <w:szCs w:val="14"/>
        </w:rPr>
      </w:pPr>
      <w:ins w:id="404"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1"/>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405" w:author="Unknown"/>
          <w:rFonts w:ascii="Consolas" w:hAnsi="Consolas" w:cs="Consolas"/>
          <w:color w:val="2B333A"/>
          <w:sz w:val="14"/>
          <w:szCs w:val="14"/>
        </w:rPr>
      </w:pPr>
      <w:ins w:id="406" w:author="Unknown">
        <w:r>
          <w:rPr>
            <w:rStyle w:val="br0"/>
            <w:rFonts w:ascii="inherit" w:hAnsi="inherit" w:cs="Consolas"/>
            <w:b/>
            <w:bCs/>
            <w:color w:val="6B7C8B"/>
            <w:sz w:val="20"/>
            <w:szCs w:val="20"/>
            <w:bdr w:val="none" w:sz="0" w:space="0" w:color="auto" w:frame="1"/>
          </w:rPr>
          <w:t>}</w:t>
        </w:r>
      </w:ins>
    </w:p>
    <w:p w:rsidR="006200BF" w:rsidRDefault="006200BF" w:rsidP="006200BF">
      <w:pPr>
        <w:pStyle w:val="NormalWeb"/>
        <w:shd w:val="clear" w:color="auto" w:fill="FFFFFF"/>
        <w:spacing w:before="0" w:beforeAutospacing="0" w:after="0" w:afterAutospacing="0"/>
        <w:jc w:val="both"/>
        <w:textAlignment w:val="baseline"/>
        <w:rPr>
          <w:ins w:id="407" w:author="Unknown"/>
          <w:rFonts w:ascii="Segoe UI" w:hAnsi="Segoe UI" w:cs="Segoe UI"/>
          <w:color w:val="3A3A3A"/>
          <w:sz w:val="17"/>
          <w:szCs w:val="17"/>
        </w:rPr>
      </w:pPr>
      <w:ins w:id="408" w:author="Unknown">
        <w:r>
          <w:rPr>
            <w:rStyle w:val="Strong"/>
            <w:rFonts w:ascii="Arial" w:hAnsi="Arial" w:cs="Arial"/>
            <w:color w:val="000000"/>
            <w:sz w:val="17"/>
            <w:szCs w:val="17"/>
            <w:bdr w:val="none" w:sz="0" w:space="0" w:color="auto" w:frame="1"/>
          </w:rPr>
          <w:t>Output: True</w:t>
        </w:r>
      </w:ins>
    </w:p>
    <w:p w:rsidR="006200BF" w:rsidRDefault="006200BF" w:rsidP="006200BF">
      <w:pPr>
        <w:pStyle w:val="Heading5"/>
        <w:shd w:val="clear" w:color="auto" w:fill="FFFFFF"/>
        <w:spacing w:before="0"/>
        <w:jc w:val="both"/>
        <w:textAlignment w:val="baseline"/>
        <w:rPr>
          <w:ins w:id="409" w:author="Unknown"/>
          <w:rFonts w:ascii="Segoe UI" w:hAnsi="Segoe UI" w:cs="Segoe UI"/>
          <w:color w:val="3A3A3A"/>
          <w:sz w:val="20"/>
          <w:szCs w:val="20"/>
        </w:rPr>
      </w:pPr>
      <w:ins w:id="410" w:author="Unknown">
        <w:r>
          <w:rPr>
            <w:rStyle w:val="Strong"/>
            <w:rFonts w:ascii="Arial" w:hAnsi="Arial" w:cs="Arial"/>
            <w:b w:val="0"/>
            <w:bCs w:val="0"/>
            <w:color w:val="000000"/>
            <w:sz w:val="21"/>
            <w:szCs w:val="21"/>
            <w:bdr w:val="none" w:sz="0" w:space="0" w:color="auto" w:frame="1"/>
          </w:rPr>
          <w:t>Example2:</w:t>
        </w:r>
      </w:ins>
    </w:p>
    <w:p w:rsidR="006200BF" w:rsidRDefault="006200BF" w:rsidP="006200BF">
      <w:pPr>
        <w:pStyle w:val="NormalWeb"/>
        <w:shd w:val="clear" w:color="auto" w:fill="FFFFFF"/>
        <w:spacing w:before="0" w:beforeAutospacing="0" w:after="0" w:afterAutospacing="0"/>
        <w:jc w:val="both"/>
        <w:textAlignment w:val="baseline"/>
        <w:rPr>
          <w:ins w:id="411" w:author="Unknown"/>
          <w:rFonts w:ascii="Segoe UI" w:hAnsi="Segoe UI" w:cs="Segoe UI"/>
          <w:color w:val="3A3A3A"/>
          <w:sz w:val="17"/>
          <w:szCs w:val="17"/>
        </w:rPr>
      </w:pPr>
      <w:ins w:id="412" w:author="Unknown">
        <w:r>
          <w:rPr>
            <w:rFonts w:ascii="Arial" w:hAnsi="Arial" w:cs="Arial"/>
            <w:color w:val="000000"/>
            <w:sz w:val="17"/>
            <w:szCs w:val="17"/>
            <w:bdr w:val="none" w:sz="0" w:space="0" w:color="auto" w:frame="1"/>
          </w:rPr>
          <w:t>The following example returns False as the sequence or data source does not contain any element with the name Anurag.</w:t>
        </w:r>
      </w:ins>
    </w:p>
    <w:p w:rsidR="006200BF" w:rsidRDefault="006200BF" w:rsidP="006200BF">
      <w:pPr>
        <w:numPr>
          <w:ilvl w:val="0"/>
          <w:numId w:val="12"/>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413" w:author="Unknown"/>
          <w:rFonts w:ascii="Consolas" w:hAnsi="Consolas" w:cs="Consolas"/>
          <w:color w:val="2B333A"/>
          <w:sz w:val="14"/>
          <w:szCs w:val="14"/>
        </w:rPr>
      </w:pPr>
      <w:ins w:id="414"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15" w:author="Unknown"/>
          <w:rFonts w:ascii="Consolas" w:hAnsi="Consolas" w:cs="Consolas"/>
          <w:color w:val="2B333A"/>
          <w:sz w:val="14"/>
          <w:szCs w:val="14"/>
        </w:rPr>
      </w:pPr>
      <w:ins w:id="416"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17" w:author="Unknown"/>
          <w:rFonts w:ascii="Consolas" w:hAnsi="Consolas" w:cs="Consolas"/>
          <w:color w:val="2B333A"/>
          <w:sz w:val="14"/>
          <w:szCs w:val="14"/>
        </w:rPr>
      </w:pPr>
      <w:ins w:id="418"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19" w:author="Unknown"/>
          <w:rFonts w:ascii="Consolas" w:hAnsi="Consolas" w:cs="Consolas"/>
          <w:color w:val="2B333A"/>
          <w:sz w:val="14"/>
          <w:szCs w:val="14"/>
        </w:rPr>
      </w:pPr>
      <w:ins w:id="420"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21" w:author="Unknown"/>
          <w:rFonts w:ascii="Consolas" w:hAnsi="Consolas" w:cs="Consolas"/>
          <w:color w:val="2B333A"/>
          <w:sz w:val="14"/>
          <w:szCs w:val="14"/>
        </w:rPr>
      </w:pPr>
      <w:ins w:id="422"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23" w:author="Unknown"/>
          <w:rFonts w:ascii="Consolas" w:hAnsi="Consolas" w:cs="Consolas"/>
          <w:color w:val="2B333A"/>
          <w:sz w:val="14"/>
          <w:szCs w:val="14"/>
        </w:rPr>
      </w:pPr>
      <w:ins w:id="424"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25" w:author="Unknown"/>
          <w:rFonts w:ascii="Consolas" w:hAnsi="Consolas" w:cs="Consolas"/>
          <w:color w:val="2B333A"/>
          <w:sz w:val="14"/>
          <w:szCs w:val="14"/>
        </w:rPr>
      </w:pPr>
      <w:ins w:id="426"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27" w:author="Unknown"/>
          <w:rFonts w:ascii="Consolas" w:hAnsi="Consolas" w:cs="Consolas"/>
          <w:color w:val="2B333A"/>
          <w:sz w:val="14"/>
          <w:szCs w:val="14"/>
        </w:rPr>
      </w:pPr>
      <w:ins w:id="428"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29" w:author="Unknown"/>
          <w:rFonts w:ascii="Consolas" w:hAnsi="Consolas" w:cs="Consolas"/>
          <w:color w:val="2B333A"/>
          <w:sz w:val="14"/>
          <w:szCs w:val="14"/>
        </w:rPr>
      </w:pPr>
      <w:ins w:id="430"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31" w:author="Unknown"/>
          <w:rFonts w:ascii="Consolas" w:hAnsi="Consolas" w:cs="Consolas"/>
          <w:color w:val="2B333A"/>
          <w:sz w:val="14"/>
          <w:szCs w:val="14"/>
        </w:rPr>
      </w:pPr>
      <w:ins w:id="432" w:author="Unknown">
        <w:r>
          <w:rPr>
            <w:rFonts w:ascii="inherit" w:hAnsi="inherit" w:cs="Consolas"/>
            <w:color w:val="CFD5E0"/>
            <w:sz w:val="20"/>
            <w:szCs w:val="20"/>
            <w:bdr w:val="none" w:sz="0" w:space="0" w:color="auto" w:frame="1"/>
          </w:rPr>
          <w:t>List&lt;</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 xml:space="preserve">&gt; namesList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&gt;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"James"</w:t>
        </w:r>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"Sachin"</w:t>
        </w:r>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"Sourav"</w:t>
        </w:r>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"Pam"</w:t>
        </w:r>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"Sara"</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33" w:author="Unknown"/>
          <w:rFonts w:ascii="Consolas" w:hAnsi="Consolas" w:cs="Consolas"/>
          <w:color w:val="2B333A"/>
          <w:sz w:val="14"/>
          <w:szCs w:val="14"/>
        </w:rPr>
      </w:pPr>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34" w:author="Unknown"/>
          <w:rFonts w:ascii="Consolas" w:hAnsi="Consolas" w:cs="Consolas"/>
          <w:color w:val="2B333A"/>
          <w:sz w:val="14"/>
          <w:szCs w:val="14"/>
        </w:rPr>
      </w:pPr>
      <w:ins w:id="435" w:author="Unknown">
        <w:r>
          <w:rPr>
            <w:rStyle w:val="co1"/>
            <w:rFonts w:ascii="inherit" w:hAnsi="inherit" w:cs="Consolas"/>
            <w:color w:val="6B7C8B"/>
            <w:sz w:val="20"/>
            <w:szCs w:val="20"/>
            <w:bdr w:val="none" w:sz="0" w:space="0" w:color="auto" w:frame="1"/>
          </w:rPr>
          <w:t>//Using Method Syntax</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36" w:author="Unknown"/>
          <w:rFonts w:ascii="Consolas" w:hAnsi="Consolas" w:cs="Consolas"/>
          <w:color w:val="2B333A"/>
          <w:sz w:val="14"/>
          <w:szCs w:val="14"/>
        </w:rPr>
      </w:pPr>
      <w:ins w:id="437" w:author="Unknown">
        <w:r>
          <w:rPr>
            <w:rStyle w:val="co1"/>
            <w:rFonts w:ascii="inherit" w:hAnsi="inherit" w:cs="Consolas"/>
            <w:color w:val="6B7C8B"/>
            <w:sz w:val="20"/>
            <w:szCs w:val="20"/>
            <w:bdr w:val="none" w:sz="0" w:space="0" w:color="auto" w:frame="1"/>
          </w:rPr>
          <w:t>//This method belongs to System.Collections.Generic namespace</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38" w:author="Unknown"/>
          <w:rFonts w:ascii="Consolas" w:hAnsi="Consolas" w:cs="Consolas"/>
          <w:color w:val="2B333A"/>
          <w:sz w:val="14"/>
          <w:szCs w:val="14"/>
        </w:rPr>
      </w:pPr>
      <w:ins w:id="439" w:author="Unknown">
        <w:r>
          <w:rPr>
            <w:rFonts w:ascii="inherit" w:hAnsi="inherit" w:cs="Consolas"/>
            <w:color w:val="CFD5E0"/>
            <w:sz w:val="20"/>
            <w:szCs w:val="20"/>
            <w:bdr w:val="none" w:sz="0" w:space="0" w:color="auto" w:frame="1"/>
          </w:rPr>
          <w:t>var IsExistsMS1 = namesList.</w:t>
        </w:r>
        <w:r>
          <w:rPr>
            <w:rStyle w:val="me0"/>
            <w:rFonts w:ascii="inherit" w:hAnsi="inherit" w:cs="Consolas"/>
            <w:color w:val="4284AE"/>
            <w:sz w:val="20"/>
            <w:szCs w:val="20"/>
            <w:bdr w:val="none" w:sz="0" w:space="0" w:color="auto" w:frame="1"/>
          </w:rPr>
          <w:t>Contains</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"Anurag"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40" w:author="Unknown"/>
          <w:rFonts w:ascii="Consolas" w:hAnsi="Consolas" w:cs="Consolas"/>
          <w:color w:val="2B333A"/>
          <w:sz w:val="14"/>
          <w:szCs w:val="14"/>
        </w:rPr>
      </w:pPr>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41" w:author="Unknown"/>
          <w:rFonts w:ascii="Consolas" w:hAnsi="Consolas" w:cs="Consolas"/>
          <w:color w:val="2B333A"/>
          <w:sz w:val="14"/>
          <w:szCs w:val="14"/>
        </w:rPr>
      </w:pPr>
      <w:ins w:id="442" w:author="Unknown">
        <w:r>
          <w:rPr>
            <w:rStyle w:val="co1"/>
            <w:rFonts w:ascii="inherit" w:hAnsi="inherit" w:cs="Consolas"/>
            <w:color w:val="6B7C8B"/>
            <w:sz w:val="20"/>
            <w:szCs w:val="20"/>
            <w:bdr w:val="none" w:sz="0" w:space="0" w:color="auto" w:frame="1"/>
          </w:rPr>
          <w:t>//This method belongs to System.Linq namespace</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43" w:author="Unknown"/>
          <w:rFonts w:ascii="Consolas" w:hAnsi="Consolas" w:cs="Consolas"/>
          <w:color w:val="2B333A"/>
          <w:sz w:val="14"/>
          <w:szCs w:val="14"/>
        </w:rPr>
      </w:pPr>
      <w:ins w:id="444" w:author="Unknown">
        <w:r>
          <w:rPr>
            <w:rFonts w:ascii="inherit" w:hAnsi="inherit" w:cs="Consolas"/>
            <w:color w:val="CFD5E0"/>
            <w:sz w:val="20"/>
            <w:szCs w:val="20"/>
            <w:bdr w:val="none" w:sz="0" w:space="0" w:color="auto" w:frame="1"/>
          </w:rPr>
          <w:t>var IsExistsMS2 = namesList.</w:t>
        </w:r>
        <w:r>
          <w:rPr>
            <w:rStyle w:val="me0"/>
            <w:rFonts w:ascii="inherit" w:hAnsi="inherit" w:cs="Consolas"/>
            <w:color w:val="4284AE"/>
            <w:sz w:val="20"/>
            <w:szCs w:val="20"/>
            <w:bdr w:val="none" w:sz="0" w:space="0" w:color="auto" w:frame="1"/>
          </w:rPr>
          <w:t>AsEnumerable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Contains</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"Anurag"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45" w:author="Unknown"/>
          <w:rFonts w:ascii="Consolas" w:hAnsi="Consolas" w:cs="Consolas"/>
          <w:color w:val="2B333A"/>
          <w:sz w:val="14"/>
          <w:szCs w:val="14"/>
        </w:rPr>
      </w:pPr>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46" w:author="Unknown"/>
          <w:rFonts w:ascii="Consolas" w:hAnsi="Consolas" w:cs="Consolas"/>
          <w:color w:val="2B333A"/>
          <w:sz w:val="14"/>
          <w:szCs w:val="14"/>
        </w:rPr>
      </w:pPr>
      <w:ins w:id="447" w:author="Unknown">
        <w:r>
          <w:rPr>
            <w:rStyle w:val="co1"/>
            <w:rFonts w:ascii="inherit" w:hAnsi="inherit" w:cs="Consolas"/>
            <w:color w:val="6B7C8B"/>
            <w:sz w:val="20"/>
            <w:szCs w:val="20"/>
            <w:bdr w:val="none" w:sz="0" w:space="0" w:color="auto" w:frame="1"/>
          </w:rPr>
          <w:t>//Using Query Syntax</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48" w:author="Unknown"/>
          <w:rFonts w:ascii="Consolas" w:hAnsi="Consolas" w:cs="Consolas"/>
          <w:color w:val="2B333A"/>
          <w:sz w:val="14"/>
          <w:szCs w:val="14"/>
        </w:rPr>
      </w:pPr>
      <w:ins w:id="449" w:author="Unknown">
        <w:r>
          <w:rPr>
            <w:rFonts w:ascii="inherit" w:hAnsi="inherit" w:cs="Consolas"/>
            <w:color w:val="CFD5E0"/>
            <w:sz w:val="20"/>
            <w:szCs w:val="20"/>
            <w:bdr w:val="none" w:sz="0" w:space="0" w:color="auto" w:frame="1"/>
          </w:rPr>
          <w:t xml:space="preserve">var IsExistsQS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num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namesList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50" w:author="Unknown"/>
          <w:rFonts w:ascii="Consolas" w:hAnsi="Consolas" w:cs="Consolas"/>
          <w:color w:val="2B333A"/>
          <w:sz w:val="14"/>
          <w:szCs w:val="14"/>
        </w:rPr>
      </w:pPr>
      <w:ins w:id="451" w:author="Unknown">
        <w:r>
          <w:rPr>
            <w:rFonts w:ascii="inherit" w:hAnsi="inherit" w:cs="Consolas"/>
            <w:color w:val="CFD5E0"/>
            <w:sz w:val="20"/>
            <w:szCs w:val="20"/>
            <w:bdr w:val="none" w:sz="0" w:space="0" w:color="auto" w:frame="1"/>
          </w:rPr>
          <w:t>select num</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Contains</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"Anurag"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52" w:author="Unknown"/>
          <w:rFonts w:ascii="Consolas" w:hAnsi="Consolas" w:cs="Consolas"/>
          <w:color w:val="2B333A"/>
          <w:sz w:val="14"/>
          <w:szCs w:val="14"/>
        </w:rPr>
      </w:pPr>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53" w:author="Unknown"/>
          <w:rFonts w:ascii="Consolas" w:hAnsi="Consolas" w:cs="Consolas"/>
          <w:color w:val="2B333A"/>
          <w:sz w:val="14"/>
          <w:szCs w:val="14"/>
        </w:rPr>
      </w:pPr>
      <w:ins w:id="454"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IsExistsQS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55" w:author="Unknown"/>
          <w:rFonts w:ascii="Consolas" w:hAnsi="Consolas" w:cs="Consolas"/>
          <w:color w:val="2B333A"/>
          <w:sz w:val="14"/>
          <w:szCs w:val="14"/>
        </w:rPr>
      </w:pPr>
      <w:ins w:id="456"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ReadKey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57" w:author="Unknown"/>
          <w:rFonts w:ascii="Consolas" w:hAnsi="Consolas" w:cs="Consolas"/>
          <w:color w:val="2B333A"/>
          <w:sz w:val="14"/>
          <w:szCs w:val="14"/>
        </w:rPr>
      </w:pPr>
      <w:ins w:id="458" w:author="Unknown">
        <w:r>
          <w:rPr>
            <w:rStyle w:val="br0"/>
            <w:rFonts w:ascii="inherit" w:hAnsi="inherit" w:cs="Consolas"/>
            <w:b/>
            <w:bCs/>
            <w:color w:val="6B7C8B"/>
            <w:sz w:val="20"/>
            <w:szCs w:val="20"/>
            <w:bdr w:val="none" w:sz="0" w:space="0" w:color="auto" w:frame="1"/>
          </w:rPr>
          <w:lastRenderedPageBreak/>
          <w:t>}</w:t>
        </w:r>
      </w:ins>
    </w:p>
    <w:p w:rsidR="006200BF" w:rsidRDefault="006200BF" w:rsidP="006200BF">
      <w:pPr>
        <w:numPr>
          <w:ilvl w:val="0"/>
          <w:numId w:val="1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59" w:author="Unknown"/>
          <w:rFonts w:ascii="Consolas" w:hAnsi="Consolas" w:cs="Consolas"/>
          <w:color w:val="2B333A"/>
          <w:sz w:val="14"/>
          <w:szCs w:val="14"/>
        </w:rPr>
      </w:pPr>
      <w:ins w:id="460"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2"/>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461" w:author="Unknown"/>
          <w:rFonts w:ascii="Consolas" w:hAnsi="Consolas" w:cs="Consolas"/>
          <w:color w:val="2B333A"/>
          <w:sz w:val="14"/>
          <w:szCs w:val="14"/>
        </w:rPr>
      </w:pPr>
      <w:ins w:id="462" w:author="Unknown">
        <w:r>
          <w:rPr>
            <w:rStyle w:val="br0"/>
            <w:rFonts w:ascii="inherit" w:hAnsi="inherit" w:cs="Consolas"/>
            <w:b/>
            <w:bCs/>
            <w:color w:val="6B7C8B"/>
            <w:sz w:val="20"/>
            <w:szCs w:val="20"/>
            <w:bdr w:val="none" w:sz="0" w:space="0" w:color="auto" w:frame="1"/>
          </w:rPr>
          <w:t>}</w:t>
        </w:r>
      </w:ins>
    </w:p>
    <w:p w:rsidR="006200BF" w:rsidRDefault="006200BF" w:rsidP="006200BF">
      <w:pPr>
        <w:pStyle w:val="NormalWeb"/>
        <w:shd w:val="clear" w:color="auto" w:fill="FFFFFF"/>
        <w:spacing w:before="0" w:beforeAutospacing="0" w:after="0" w:afterAutospacing="0"/>
        <w:jc w:val="both"/>
        <w:textAlignment w:val="baseline"/>
        <w:rPr>
          <w:ins w:id="463" w:author="Unknown"/>
          <w:rFonts w:ascii="Segoe UI" w:hAnsi="Segoe UI" w:cs="Segoe UI"/>
          <w:color w:val="3A3A3A"/>
          <w:sz w:val="17"/>
          <w:szCs w:val="17"/>
        </w:rPr>
      </w:pPr>
      <w:ins w:id="464" w:author="Unknown">
        <w:r>
          <w:rPr>
            <w:rStyle w:val="Strong"/>
            <w:rFonts w:ascii="Arial" w:hAnsi="Arial" w:cs="Arial"/>
            <w:color w:val="000000"/>
            <w:sz w:val="17"/>
            <w:szCs w:val="17"/>
            <w:bdr w:val="none" w:sz="0" w:space="0" w:color="auto" w:frame="1"/>
          </w:rPr>
          <w:t>Output: False</w:t>
        </w:r>
      </w:ins>
    </w:p>
    <w:p w:rsidR="006200BF" w:rsidRDefault="006200BF" w:rsidP="006200BF">
      <w:pPr>
        <w:pStyle w:val="Heading5"/>
        <w:shd w:val="clear" w:color="auto" w:fill="FFFFFF"/>
        <w:spacing w:before="0"/>
        <w:jc w:val="both"/>
        <w:textAlignment w:val="baseline"/>
        <w:rPr>
          <w:ins w:id="465" w:author="Unknown"/>
          <w:rFonts w:ascii="Segoe UI" w:hAnsi="Segoe UI" w:cs="Segoe UI"/>
          <w:color w:val="3A3A3A"/>
          <w:sz w:val="20"/>
          <w:szCs w:val="20"/>
        </w:rPr>
      </w:pPr>
      <w:ins w:id="466" w:author="Unknown">
        <w:r>
          <w:rPr>
            <w:rStyle w:val="Strong"/>
            <w:rFonts w:ascii="Arial" w:hAnsi="Arial" w:cs="Arial"/>
            <w:b w:val="0"/>
            <w:bCs w:val="0"/>
            <w:color w:val="000000"/>
            <w:sz w:val="21"/>
            <w:szCs w:val="21"/>
            <w:bdr w:val="none" w:sz="0" w:space="0" w:color="auto" w:frame="1"/>
          </w:rPr>
          <w:t>Working with Complex Type:</w:t>
        </w:r>
      </w:ins>
    </w:p>
    <w:p w:rsidR="006200BF" w:rsidRDefault="006200BF" w:rsidP="006200BF">
      <w:pPr>
        <w:pStyle w:val="NormalWeb"/>
        <w:shd w:val="clear" w:color="auto" w:fill="FFFFFF"/>
        <w:spacing w:before="0" w:beforeAutospacing="0" w:after="0" w:afterAutospacing="0"/>
        <w:jc w:val="both"/>
        <w:textAlignment w:val="baseline"/>
        <w:rPr>
          <w:ins w:id="467" w:author="Unknown"/>
          <w:rFonts w:ascii="Segoe UI" w:hAnsi="Segoe UI" w:cs="Segoe UI"/>
          <w:color w:val="3A3A3A"/>
          <w:sz w:val="17"/>
          <w:szCs w:val="17"/>
        </w:rPr>
      </w:pPr>
      <w:ins w:id="468" w:author="Unknown">
        <w:r>
          <w:rPr>
            <w:rFonts w:ascii="Arial" w:hAnsi="Arial" w:cs="Arial"/>
            <w:color w:val="000000"/>
            <w:sz w:val="17"/>
            <w:szCs w:val="17"/>
            <w:bdr w:val="none" w:sz="0" w:space="0" w:color="auto" w:frame="1"/>
          </w:rPr>
          <w:t>We are going to work with the following Student and Subject class. So, create a class file with the name </w:t>
        </w:r>
        <w:r>
          <w:rPr>
            <w:rStyle w:val="Strong"/>
            <w:rFonts w:ascii="Arial" w:hAnsi="Arial" w:cs="Arial"/>
            <w:color w:val="000000"/>
            <w:sz w:val="17"/>
            <w:szCs w:val="17"/>
            <w:bdr w:val="none" w:sz="0" w:space="0" w:color="auto" w:frame="1"/>
          </w:rPr>
          <w:t>Student.cs</w:t>
        </w:r>
        <w:r>
          <w:rPr>
            <w:rFonts w:ascii="Arial" w:hAnsi="Arial" w:cs="Arial"/>
            <w:color w:val="000000"/>
            <w:sz w:val="17"/>
            <w:szCs w:val="17"/>
            <w:bdr w:val="none" w:sz="0" w:space="0" w:color="auto" w:frame="1"/>
          </w:rPr>
          <w:t> and then copy and paste the following code.</w:t>
        </w:r>
      </w:ins>
    </w:p>
    <w:p w:rsidR="006200BF" w:rsidRDefault="006200BF" w:rsidP="006200BF">
      <w:pPr>
        <w:numPr>
          <w:ilvl w:val="0"/>
          <w:numId w:val="13"/>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469" w:author="Unknown"/>
          <w:rFonts w:ascii="Consolas" w:hAnsi="Consolas" w:cs="Consolas"/>
          <w:color w:val="2B333A"/>
          <w:sz w:val="14"/>
          <w:szCs w:val="14"/>
        </w:rPr>
      </w:pPr>
      <w:ins w:id="470"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6200BF" w:rsidRDefault="006200BF" w:rsidP="006200BF">
      <w:pPr>
        <w:numPr>
          <w:ilvl w:val="0"/>
          <w:numId w:val="1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71" w:author="Unknown"/>
          <w:rFonts w:ascii="Consolas" w:hAnsi="Consolas" w:cs="Consolas"/>
          <w:color w:val="2B333A"/>
          <w:sz w:val="14"/>
          <w:szCs w:val="14"/>
        </w:rPr>
      </w:pPr>
      <w:ins w:id="472"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73" w:author="Unknown"/>
          <w:rFonts w:ascii="Consolas" w:hAnsi="Consolas" w:cs="Consolas"/>
          <w:color w:val="2B333A"/>
          <w:sz w:val="14"/>
          <w:szCs w:val="14"/>
        </w:rPr>
      </w:pPr>
      <w:ins w:id="474"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Student</w:t>
        </w:r>
      </w:ins>
    </w:p>
    <w:p w:rsidR="006200BF" w:rsidRDefault="006200BF" w:rsidP="006200BF">
      <w:pPr>
        <w:numPr>
          <w:ilvl w:val="0"/>
          <w:numId w:val="1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75" w:author="Unknown"/>
          <w:rFonts w:ascii="Consolas" w:hAnsi="Consolas" w:cs="Consolas"/>
          <w:color w:val="2B333A"/>
          <w:sz w:val="14"/>
          <w:szCs w:val="14"/>
        </w:rPr>
      </w:pPr>
      <w:ins w:id="476"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77" w:author="Unknown"/>
          <w:rFonts w:ascii="Consolas" w:hAnsi="Consolas" w:cs="Consolas"/>
          <w:color w:val="2B333A"/>
          <w:sz w:val="14"/>
          <w:szCs w:val="14"/>
        </w:rPr>
      </w:pPr>
      <w:ins w:id="478"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ID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79" w:author="Unknown"/>
          <w:rFonts w:ascii="Consolas" w:hAnsi="Consolas" w:cs="Consolas"/>
          <w:color w:val="2B333A"/>
          <w:sz w:val="14"/>
          <w:szCs w:val="14"/>
        </w:rPr>
      </w:pPr>
      <w:ins w:id="480"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 xml:space="preserve"> Name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81" w:author="Unknown"/>
          <w:rFonts w:ascii="Consolas" w:hAnsi="Consolas" w:cs="Consolas"/>
          <w:color w:val="2B333A"/>
          <w:sz w:val="14"/>
          <w:szCs w:val="14"/>
        </w:rPr>
      </w:pPr>
      <w:ins w:id="482"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TotalMarks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83" w:author="Unknown"/>
          <w:rFonts w:ascii="Consolas" w:hAnsi="Consolas" w:cs="Consolas"/>
          <w:color w:val="2B333A"/>
          <w:sz w:val="14"/>
          <w:szCs w:val="14"/>
        </w:rPr>
      </w:pPr>
      <w:ins w:id="484"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3"/>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485" w:author="Unknown"/>
          <w:rFonts w:ascii="Consolas" w:hAnsi="Consolas" w:cs="Consolas"/>
          <w:color w:val="2B333A"/>
          <w:sz w:val="14"/>
          <w:szCs w:val="14"/>
        </w:rPr>
      </w:pPr>
      <w:ins w:id="486" w:author="Unknown">
        <w:r>
          <w:rPr>
            <w:rStyle w:val="br0"/>
            <w:rFonts w:ascii="inherit" w:hAnsi="inherit" w:cs="Consolas"/>
            <w:b/>
            <w:bCs/>
            <w:color w:val="6B7C8B"/>
            <w:sz w:val="20"/>
            <w:szCs w:val="20"/>
            <w:bdr w:val="none" w:sz="0" w:space="0" w:color="auto" w:frame="1"/>
          </w:rPr>
          <w:t>}</w:t>
        </w:r>
      </w:ins>
    </w:p>
    <w:p w:rsidR="006200BF" w:rsidRDefault="006200BF" w:rsidP="006200BF">
      <w:pPr>
        <w:pStyle w:val="Heading5"/>
        <w:shd w:val="clear" w:color="auto" w:fill="FFFFFF"/>
        <w:spacing w:before="0"/>
        <w:jc w:val="both"/>
        <w:textAlignment w:val="baseline"/>
        <w:rPr>
          <w:ins w:id="487" w:author="Unknown"/>
          <w:rFonts w:ascii="Segoe UI" w:hAnsi="Segoe UI" w:cs="Segoe UI"/>
          <w:color w:val="3A3A3A"/>
          <w:sz w:val="20"/>
          <w:szCs w:val="20"/>
        </w:rPr>
      </w:pPr>
      <w:ins w:id="488" w:author="Unknown">
        <w:r>
          <w:rPr>
            <w:rStyle w:val="Strong"/>
            <w:rFonts w:ascii="Arial" w:hAnsi="Arial" w:cs="Arial"/>
            <w:b w:val="0"/>
            <w:bCs w:val="0"/>
            <w:color w:val="000000"/>
            <w:sz w:val="21"/>
            <w:szCs w:val="21"/>
            <w:bdr w:val="none" w:sz="0" w:space="0" w:color="auto" w:frame="1"/>
          </w:rPr>
          <w:t>Example3:</w:t>
        </w:r>
      </w:ins>
    </w:p>
    <w:p w:rsidR="006200BF" w:rsidRDefault="006200BF" w:rsidP="006200BF">
      <w:pPr>
        <w:pStyle w:val="NormalWeb"/>
        <w:shd w:val="clear" w:color="auto" w:fill="FFFFFF"/>
        <w:spacing w:before="0" w:beforeAutospacing="0" w:after="0" w:afterAutospacing="0"/>
        <w:jc w:val="both"/>
        <w:textAlignment w:val="baseline"/>
        <w:rPr>
          <w:ins w:id="489" w:author="Unknown"/>
          <w:rFonts w:ascii="Segoe UI" w:hAnsi="Segoe UI" w:cs="Segoe UI"/>
          <w:color w:val="3A3A3A"/>
          <w:sz w:val="17"/>
          <w:szCs w:val="17"/>
        </w:rPr>
      </w:pPr>
      <w:ins w:id="490" w:author="Unknown">
        <w:r>
          <w:rPr>
            <w:rFonts w:ascii="Arial" w:hAnsi="Arial" w:cs="Arial"/>
            <w:color w:val="000000"/>
            <w:sz w:val="17"/>
            <w:szCs w:val="17"/>
            <w:bdr w:val="none" w:sz="0" w:space="0" w:color="auto" w:frame="1"/>
          </w:rPr>
          <w:t>The following example returns True as the object that we pass to the Contains method is exists in the data source.</w:t>
        </w:r>
      </w:ins>
    </w:p>
    <w:p w:rsidR="006200BF" w:rsidRDefault="006200BF" w:rsidP="006200BF">
      <w:pPr>
        <w:numPr>
          <w:ilvl w:val="0"/>
          <w:numId w:val="14"/>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491" w:author="Unknown"/>
          <w:rFonts w:ascii="Consolas" w:hAnsi="Consolas" w:cs="Consolas"/>
          <w:color w:val="2B333A"/>
          <w:sz w:val="14"/>
          <w:szCs w:val="14"/>
        </w:rPr>
      </w:pPr>
      <w:ins w:id="492"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93" w:author="Unknown"/>
          <w:rFonts w:ascii="Consolas" w:hAnsi="Consolas" w:cs="Consolas"/>
          <w:color w:val="2B333A"/>
          <w:sz w:val="14"/>
          <w:szCs w:val="14"/>
        </w:rPr>
      </w:pPr>
      <w:ins w:id="494"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95" w:author="Unknown"/>
          <w:rFonts w:ascii="Consolas" w:hAnsi="Consolas" w:cs="Consolas"/>
          <w:color w:val="2B333A"/>
          <w:sz w:val="14"/>
          <w:szCs w:val="14"/>
        </w:rPr>
      </w:pPr>
      <w:ins w:id="496"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97" w:author="Unknown"/>
          <w:rFonts w:ascii="Consolas" w:hAnsi="Consolas" w:cs="Consolas"/>
          <w:color w:val="2B333A"/>
          <w:sz w:val="14"/>
          <w:szCs w:val="14"/>
        </w:rPr>
      </w:pPr>
      <w:ins w:id="498"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499" w:author="Unknown"/>
          <w:rFonts w:ascii="Consolas" w:hAnsi="Consolas" w:cs="Consolas"/>
          <w:color w:val="2B333A"/>
          <w:sz w:val="14"/>
          <w:szCs w:val="14"/>
        </w:rPr>
      </w:pPr>
      <w:ins w:id="500"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01" w:author="Unknown"/>
          <w:rFonts w:ascii="Consolas" w:hAnsi="Consolas" w:cs="Consolas"/>
          <w:color w:val="2B333A"/>
          <w:sz w:val="14"/>
          <w:szCs w:val="14"/>
        </w:rPr>
      </w:pPr>
      <w:ins w:id="502"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03" w:author="Unknown"/>
          <w:rFonts w:ascii="Consolas" w:hAnsi="Consolas" w:cs="Consolas"/>
          <w:color w:val="2B333A"/>
          <w:sz w:val="14"/>
          <w:szCs w:val="14"/>
        </w:rPr>
      </w:pPr>
      <w:ins w:id="504"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05" w:author="Unknown"/>
          <w:rFonts w:ascii="Consolas" w:hAnsi="Consolas" w:cs="Consolas"/>
          <w:color w:val="2B333A"/>
          <w:sz w:val="14"/>
          <w:szCs w:val="14"/>
        </w:rPr>
      </w:pPr>
      <w:ins w:id="506"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07" w:author="Unknown"/>
          <w:rFonts w:ascii="Consolas" w:hAnsi="Consolas" w:cs="Consolas"/>
          <w:color w:val="2B333A"/>
          <w:sz w:val="14"/>
          <w:szCs w:val="14"/>
        </w:rPr>
      </w:pPr>
      <w:ins w:id="508"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09" w:author="Unknown"/>
          <w:rFonts w:ascii="Consolas" w:hAnsi="Consolas" w:cs="Consolas"/>
          <w:color w:val="2B333A"/>
          <w:sz w:val="14"/>
          <w:szCs w:val="14"/>
        </w:rPr>
      </w:pPr>
      <w:ins w:id="510" w:author="Unknown">
        <w:r>
          <w:rPr>
            <w:rFonts w:ascii="inherit" w:hAnsi="inherit" w:cs="Consolas"/>
            <w:color w:val="CFD5E0"/>
            <w:sz w:val="20"/>
            <w:szCs w:val="20"/>
            <w:bdr w:val="none" w:sz="0" w:space="0" w:color="auto" w:frame="1"/>
          </w:rPr>
          <w:t xml:space="preserve">List&lt;Student&gt; students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List&lt;Student&gt;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11" w:author="Unknown"/>
          <w:rFonts w:ascii="Consolas" w:hAnsi="Consolas" w:cs="Consolas"/>
          <w:color w:val="2B333A"/>
          <w:sz w:val="14"/>
          <w:szCs w:val="14"/>
        </w:rPr>
      </w:pPr>
      <w:ins w:id="512" w:author="Unknown">
        <w:r>
          <w:rPr>
            <w:rFonts w:ascii="inherit" w:hAnsi="inherit" w:cs="Consolas"/>
            <w:color w:val="CFD5E0"/>
            <w:sz w:val="20"/>
            <w:szCs w:val="20"/>
            <w:bdr w:val="none" w:sz="0" w:space="0" w:color="auto" w:frame="1"/>
          </w:rPr>
          <w:t xml:space="preserve">var student1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101</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"Priyanka"</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275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13" w:author="Unknown"/>
          <w:rFonts w:ascii="Consolas" w:hAnsi="Consolas" w:cs="Consolas"/>
          <w:color w:val="2B333A"/>
          <w:sz w:val="14"/>
          <w:szCs w:val="14"/>
        </w:rPr>
      </w:pPr>
      <w:ins w:id="514" w:author="Unknown">
        <w:r>
          <w:rPr>
            <w:rFonts w:ascii="inherit" w:hAnsi="inherit" w:cs="Consolas"/>
            <w:color w:val="CFD5E0"/>
            <w:sz w:val="20"/>
            <w:szCs w:val="20"/>
            <w:bdr w:val="none" w:sz="0" w:space="0" w:color="auto" w:frame="1"/>
          </w:rPr>
          <w:t xml:space="preserve">var student2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102</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"Preety"</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375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15" w:author="Unknown"/>
          <w:rFonts w:ascii="Consolas" w:hAnsi="Consolas" w:cs="Consolas"/>
          <w:color w:val="2B333A"/>
          <w:sz w:val="14"/>
          <w:szCs w:val="14"/>
        </w:rPr>
      </w:pPr>
      <w:ins w:id="516" w:author="Unknown">
        <w:r>
          <w:rPr>
            <w:rFonts w:ascii="inherit" w:hAnsi="inherit" w:cs="Consolas"/>
            <w:color w:val="CFD5E0"/>
            <w:sz w:val="20"/>
            <w:szCs w:val="20"/>
            <w:bdr w:val="none" w:sz="0" w:space="0" w:color="auto" w:frame="1"/>
          </w:rPr>
          <w:t>students.</w:t>
        </w:r>
        <w:r>
          <w:rPr>
            <w:rStyle w:val="me0"/>
            <w:rFonts w:ascii="inherit" w:hAnsi="inherit" w:cs="Consolas"/>
            <w:color w:val="4284AE"/>
            <w:sz w:val="20"/>
            <w:szCs w:val="20"/>
            <w:bdr w:val="none" w:sz="0" w:space="0" w:color="auto" w:frame="1"/>
          </w:rPr>
          <w:t>Add</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student1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17" w:author="Unknown"/>
          <w:rFonts w:ascii="Consolas" w:hAnsi="Consolas" w:cs="Consolas"/>
          <w:color w:val="2B333A"/>
          <w:sz w:val="14"/>
          <w:szCs w:val="14"/>
        </w:rPr>
      </w:pPr>
      <w:ins w:id="518" w:author="Unknown">
        <w:r>
          <w:rPr>
            <w:rFonts w:ascii="inherit" w:hAnsi="inherit" w:cs="Consolas"/>
            <w:color w:val="CFD5E0"/>
            <w:sz w:val="20"/>
            <w:szCs w:val="20"/>
            <w:bdr w:val="none" w:sz="0" w:space="0" w:color="auto" w:frame="1"/>
          </w:rPr>
          <w:t>students.</w:t>
        </w:r>
        <w:r>
          <w:rPr>
            <w:rStyle w:val="me0"/>
            <w:rFonts w:ascii="inherit" w:hAnsi="inherit" w:cs="Consolas"/>
            <w:color w:val="4284AE"/>
            <w:sz w:val="20"/>
            <w:szCs w:val="20"/>
            <w:bdr w:val="none" w:sz="0" w:space="0" w:color="auto" w:frame="1"/>
          </w:rPr>
          <w:t>Add</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student1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19" w:author="Unknown"/>
          <w:rFonts w:ascii="Consolas" w:hAnsi="Consolas" w:cs="Consolas"/>
          <w:color w:val="2B333A"/>
          <w:sz w:val="14"/>
          <w:szCs w:val="14"/>
        </w:rPr>
      </w:pPr>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20" w:author="Unknown"/>
          <w:rFonts w:ascii="Consolas" w:hAnsi="Consolas" w:cs="Consolas"/>
          <w:color w:val="2B333A"/>
          <w:sz w:val="14"/>
          <w:szCs w:val="14"/>
        </w:rPr>
      </w:pPr>
      <w:ins w:id="521" w:author="Unknown">
        <w:r>
          <w:rPr>
            <w:rStyle w:val="co1"/>
            <w:rFonts w:ascii="inherit" w:hAnsi="inherit" w:cs="Consolas"/>
            <w:color w:val="6B7C8B"/>
            <w:sz w:val="20"/>
            <w:szCs w:val="20"/>
            <w:bdr w:val="none" w:sz="0" w:space="0" w:color="auto" w:frame="1"/>
          </w:rPr>
          <w:t>//Using Method Syntax</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22" w:author="Unknown"/>
          <w:rFonts w:ascii="Consolas" w:hAnsi="Consolas" w:cs="Consolas"/>
          <w:color w:val="2B333A"/>
          <w:sz w:val="14"/>
          <w:szCs w:val="14"/>
        </w:rPr>
      </w:pPr>
      <w:ins w:id="523" w:author="Unknown">
        <w:r>
          <w:rPr>
            <w:rFonts w:ascii="inherit" w:hAnsi="inherit" w:cs="Consolas"/>
            <w:color w:val="CFD5E0"/>
            <w:sz w:val="20"/>
            <w:szCs w:val="20"/>
            <w:bdr w:val="none" w:sz="0" w:space="0" w:color="auto" w:frame="1"/>
          </w:rPr>
          <w:t>var IsExistsMS = students.</w:t>
        </w:r>
        <w:r>
          <w:rPr>
            <w:rStyle w:val="me0"/>
            <w:rFonts w:ascii="inherit" w:hAnsi="inherit" w:cs="Consolas"/>
            <w:color w:val="4284AE"/>
            <w:sz w:val="20"/>
            <w:szCs w:val="20"/>
            <w:bdr w:val="none" w:sz="0" w:space="0" w:color="auto" w:frame="1"/>
          </w:rPr>
          <w:t>Contains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student1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24" w:author="Unknown"/>
          <w:rFonts w:ascii="Consolas" w:hAnsi="Consolas" w:cs="Consolas"/>
          <w:color w:val="2B333A"/>
          <w:sz w:val="14"/>
          <w:szCs w:val="14"/>
        </w:rPr>
      </w:pPr>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25" w:author="Unknown"/>
          <w:rFonts w:ascii="Consolas" w:hAnsi="Consolas" w:cs="Consolas"/>
          <w:color w:val="2B333A"/>
          <w:sz w:val="14"/>
          <w:szCs w:val="14"/>
        </w:rPr>
      </w:pPr>
      <w:ins w:id="526" w:author="Unknown">
        <w:r>
          <w:rPr>
            <w:rStyle w:val="co1"/>
            <w:rFonts w:ascii="inherit" w:hAnsi="inherit" w:cs="Consolas"/>
            <w:color w:val="6B7C8B"/>
            <w:sz w:val="20"/>
            <w:szCs w:val="20"/>
            <w:bdr w:val="none" w:sz="0" w:space="0" w:color="auto" w:frame="1"/>
          </w:rPr>
          <w:t>//Using Query Syntax</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27" w:author="Unknown"/>
          <w:rFonts w:ascii="Consolas" w:hAnsi="Consolas" w:cs="Consolas"/>
          <w:color w:val="2B333A"/>
          <w:sz w:val="14"/>
          <w:szCs w:val="14"/>
        </w:rPr>
      </w:pPr>
      <w:ins w:id="528" w:author="Unknown">
        <w:r>
          <w:rPr>
            <w:rFonts w:ascii="inherit" w:hAnsi="inherit" w:cs="Consolas"/>
            <w:color w:val="CFD5E0"/>
            <w:sz w:val="20"/>
            <w:szCs w:val="20"/>
            <w:bdr w:val="none" w:sz="0" w:space="0" w:color="auto" w:frame="1"/>
          </w:rPr>
          <w:t xml:space="preserve">var IsExistsQS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num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students</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29" w:author="Unknown"/>
          <w:rFonts w:ascii="Consolas" w:hAnsi="Consolas" w:cs="Consolas"/>
          <w:color w:val="2B333A"/>
          <w:sz w:val="14"/>
          <w:szCs w:val="14"/>
        </w:rPr>
      </w:pPr>
      <w:ins w:id="530" w:author="Unknown">
        <w:r>
          <w:rPr>
            <w:rFonts w:ascii="inherit" w:hAnsi="inherit" w:cs="Consolas"/>
            <w:color w:val="CFD5E0"/>
            <w:sz w:val="20"/>
            <w:szCs w:val="20"/>
            <w:bdr w:val="none" w:sz="0" w:space="0" w:color="auto" w:frame="1"/>
          </w:rPr>
          <w:t>select num</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Contains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student1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31" w:author="Unknown"/>
          <w:rFonts w:ascii="Consolas" w:hAnsi="Consolas" w:cs="Consolas"/>
          <w:color w:val="2B333A"/>
          <w:sz w:val="14"/>
          <w:szCs w:val="14"/>
        </w:rPr>
      </w:pPr>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32" w:author="Unknown"/>
          <w:rFonts w:ascii="Consolas" w:hAnsi="Consolas" w:cs="Consolas"/>
          <w:color w:val="2B333A"/>
          <w:sz w:val="14"/>
          <w:szCs w:val="14"/>
        </w:rPr>
      </w:pPr>
      <w:ins w:id="533"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IsExistsMS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34" w:author="Unknown"/>
          <w:rFonts w:ascii="Consolas" w:hAnsi="Consolas" w:cs="Consolas"/>
          <w:color w:val="2B333A"/>
          <w:sz w:val="14"/>
          <w:szCs w:val="14"/>
        </w:rPr>
      </w:pPr>
      <w:ins w:id="535"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ReadKey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36" w:author="Unknown"/>
          <w:rFonts w:ascii="Consolas" w:hAnsi="Consolas" w:cs="Consolas"/>
          <w:color w:val="2B333A"/>
          <w:sz w:val="14"/>
          <w:szCs w:val="14"/>
        </w:rPr>
      </w:pPr>
      <w:ins w:id="537"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38" w:author="Unknown"/>
          <w:rFonts w:ascii="Consolas" w:hAnsi="Consolas" w:cs="Consolas"/>
          <w:color w:val="2B333A"/>
          <w:sz w:val="14"/>
          <w:szCs w:val="14"/>
        </w:rPr>
      </w:pPr>
      <w:ins w:id="539"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4"/>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540" w:author="Unknown"/>
          <w:rFonts w:ascii="Consolas" w:hAnsi="Consolas" w:cs="Consolas"/>
          <w:color w:val="2B333A"/>
          <w:sz w:val="14"/>
          <w:szCs w:val="14"/>
        </w:rPr>
      </w:pPr>
      <w:ins w:id="541" w:author="Unknown">
        <w:r>
          <w:rPr>
            <w:rStyle w:val="br0"/>
            <w:rFonts w:ascii="inherit" w:hAnsi="inherit" w:cs="Consolas"/>
            <w:b/>
            <w:bCs/>
            <w:color w:val="6B7C8B"/>
            <w:sz w:val="20"/>
            <w:szCs w:val="20"/>
            <w:bdr w:val="none" w:sz="0" w:space="0" w:color="auto" w:frame="1"/>
          </w:rPr>
          <w:t>}</w:t>
        </w:r>
      </w:ins>
    </w:p>
    <w:p w:rsidR="006200BF" w:rsidRDefault="006200BF" w:rsidP="006200BF">
      <w:pPr>
        <w:pStyle w:val="NormalWeb"/>
        <w:shd w:val="clear" w:color="auto" w:fill="FFFFFF"/>
        <w:spacing w:before="0" w:beforeAutospacing="0" w:after="0" w:afterAutospacing="0"/>
        <w:jc w:val="both"/>
        <w:textAlignment w:val="baseline"/>
        <w:rPr>
          <w:ins w:id="542" w:author="Unknown"/>
          <w:rFonts w:ascii="Segoe UI" w:hAnsi="Segoe UI" w:cs="Segoe UI"/>
          <w:color w:val="3A3A3A"/>
          <w:sz w:val="17"/>
          <w:szCs w:val="17"/>
        </w:rPr>
      </w:pPr>
      <w:ins w:id="543" w:author="Unknown">
        <w:r>
          <w:rPr>
            <w:rStyle w:val="Strong"/>
            <w:rFonts w:ascii="Arial" w:hAnsi="Arial" w:cs="Arial"/>
            <w:color w:val="000000"/>
            <w:sz w:val="17"/>
            <w:szCs w:val="17"/>
            <w:bdr w:val="none" w:sz="0" w:space="0" w:color="auto" w:frame="1"/>
          </w:rPr>
          <w:t>Output:</w:t>
        </w:r>
        <w:r>
          <w:rPr>
            <w:rFonts w:ascii="Arial" w:hAnsi="Arial" w:cs="Arial"/>
            <w:color w:val="000000"/>
            <w:sz w:val="17"/>
            <w:szCs w:val="17"/>
            <w:bdr w:val="none" w:sz="0" w:space="0" w:color="auto" w:frame="1"/>
          </w:rPr>
          <w:t> True</w:t>
        </w:r>
      </w:ins>
    </w:p>
    <w:p w:rsidR="006200BF" w:rsidRDefault="006200BF" w:rsidP="006200BF">
      <w:pPr>
        <w:pStyle w:val="NormalWeb"/>
        <w:shd w:val="clear" w:color="auto" w:fill="FFFFFF"/>
        <w:spacing w:before="0" w:beforeAutospacing="0" w:after="0" w:afterAutospacing="0"/>
        <w:jc w:val="both"/>
        <w:textAlignment w:val="baseline"/>
        <w:rPr>
          <w:ins w:id="544" w:author="Unknown"/>
          <w:rFonts w:ascii="Segoe UI" w:hAnsi="Segoe UI" w:cs="Segoe UI"/>
          <w:color w:val="3A3A3A"/>
          <w:sz w:val="17"/>
          <w:szCs w:val="17"/>
        </w:rPr>
      </w:pPr>
      <w:ins w:id="545" w:author="Unknown">
        <w:r>
          <w:rPr>
            <w:rFonts w:ascii="Arial" w:hAnsi="Arial" w:cs="Arial"/>
            <w:color w:val="000000"/>
            <w:sz w:val="17"/>
            <w:szCs w:val="17"/>
            <w:bdr w:val="none" w:sz="0" w:space="0" w:color="auto" w:frame="1"/>
          </w:rPr>
          <w:t>Note: While working with complex type, the Contains method checks the object reference, not the values of the object. In the above example, the object reference of the object we passed is available in the data source, so it returns true.</w:t>
        </w:r>
      </w:ins>
    </w:p>
    <w:p w:rsidR="006200BF" w:rsidRDefault="006200BF" w:rsidP="006200BF">
      <w:pPr>
        <w:pStyle w:val="Heading5"/>
        <w:shd w:val="clear" w:color="auto" w:fill="FFFFFF"/>
        <w:spacing w:before="0"/>
        <w:jc w:val="both"/>
        <w:textAlignment w:val="baseline"/>
        <w:rPr>
          <w:ins w:id="546" w:author="Unknown"/>
          <w:rFonts w:ascii="Segoe UI" w:hAnsi="Segoe UI" w:cs="Segoe UI"/>
          <w:color w:val="3A3A3A"/>
          <w:sz w:val="20"/>
          <w:szCs w:val="20"/>
        </w:rPr>
      </w:pPr>
      <w:ins w:id="547" w:author="Unknown">
        <w:r>
          <w:rPr>
            <w:rStyle w:val="Strong"/>
            <w:rFonts w:ascii="Arial" w:hAnsi="Arial" w:cs="Arial"/>
            <w:b w:val="0"/>
            <w:bCs w:val="0"/>
            <w:color w:val="000000"/>
            <w:sz w:val="21"/>
            <w:szCs w:val="21"/>
            <w:bdr w:val="none" w:sz="0" w:space="0" w:color="auto" w:frame="1"/>
          </w:rPr>
          <w:t>Example4:</w:t>
        </w:r>
      </w:ins>
    </w:p>
    <w:p w:rsidR="006200BF" w:rsidRDefault="006200BF" w:rsidP="006200BF">
      <w:pPr>
        <w:pStyle w:val="NormalWeb"/>
        <w:shd w:val="clear" w:color="auto" w:fill="FFFFFF"/>
        <w:spacing w:before="0" w:beforeAutospacing="0" w:after="0" w:afterAutospacing="0"/>
        <w:jc w:val="both"/>
        <w:textAlignment w:val="baseline"/>
        <w:rPr>
          <w:ins w:id="548" w:author="Unknown"/>
          <w:rFonts w:ascii="Segoe UI" w:hAnsi="Segoe UI" w:cs="Segoe UI"/>
          <w:color w:val="3A3A3A"/>
          <w:sz w:val="17"/>
          <w:szCs w:val="17"/>
        </w:rPr>
      </w:pPr>
      <w:ins w:id="549" w:author="Unknown">
        <w:r>
          <w:rPr>
            <w:rFonts w:ascii="Arial" w:hAnsi="Arial" w:cs="Arial"/>
            <w:color w:val="000000"/>
            <w:sz w:val="17"/>
            <w:szCs w:val="17"/>
            <w:bdr w:val="none" w:sz="0" w:space="0" w:color="auto" w:frame="1"/>
          </w:rPr>
          <w:t>The following example returns false even though the values that we passed is available in the data source. This is because the Linq Contains Method in C# does not check the values rather it checks the object reference and in this case, the object references are different.</w:t>
        </w:r>
      </w:ins>
    </w:p>
    <w:p w:rsidR="006200BF" w:rsidRDefault="006200BF" w:rsidP="006200BF">
      <w:pPr>
        <w:numPr>
          <w:ilvl w:val="0"/>
          <w:numId w:val="15"/>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550" w:author="Unknown"/>
          <w:rFonts w:ascii="Consolas" w:hAnsi="Consolas" w:cs="Consolas"/>
          <w:color w:val="2B333A"/>
          <w:sz w:val="14"/>
          <w:szCs w:val="14"/>
        </w:rPr>
      </w:pPr>
      <w:ins w:id="551" w:author="Unknown">
        <w:r>
          <w:rPr>
            <w:rStyle w:val="kw1"/>
            <w:rFonts w:ascii="inherit" w:hAnsi="inherit" w:cs="Consolas"/>
            <w:b/>
            <w:bCs/>
            <w:color w:val="D171DD"/>
            <w:sz w:val="20"/>
            <w:szCs w:val="20"/>
            <w:bdr w:val="none" w:sz="0" w:space="0" w:color="auto" w:frame="1"/>
          </w:rPr>
          <w:lastRenderedPageBreak/>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52" w:author="Unknown"/>
          <w:rFonts w:ascii="Consolas" w:hAnsi="Consolas" w:cs="Consolas"/>
          <w:color w:val="2B333A"/>
          <w:sz w:val="14"/>
          <w:szCs w:val="14"/>
        </w:rPr>
      </w:pPr>
      <w:ins w:id="553"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54" w:author="Unknown"/>
          <w:rFonts w:ascii="Consolas" w:hAnsi="Consolas" w:cs="Consolas"/>
          <w:color w:val="2B333A"/>
          <w:sz w:val="14"/>
          <w:szCs w:val="14"/>
        </w:rPr>
      </w:pPr>
      <w:ins w:id="555"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56" w:author="Unknown"/>
          <w:rFonts w:ascii="Consolas" w:hAnsi="Consolas" w:cs="Consolas"/>
          <w:color w:val="2B333A"/>
          <w:sz w:val="14"/>
          <w:szCs w:val="14"/>
        </w:rPr>
      </w:pPr>
      <w:ins w:id="557"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58" w:author="Unknown"/>
          <w:rFonts w:ascii="Consolas" w:hAnsi="Consolas" w:cs="Consolas"/>
          <w:color w:val="2B333A"/>
          <w:sz w:val="14"/>
          <w:szCs w:val="14"/>
        </w:rPr>
      </w:pPr>
      <w:ins w:id="559"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60" w:author="Unknown"/>
          <w:rFonts w:ascii="Consolas" w:hAnsi="Consolas" w:cs="Consolas"/>
          <w:color w:val="2B333A"/>
          <w:sz w:val="14"/>
          <w:szCs w:val="14"/>
        </w:rPr>
      </w:pPr>
      <w:ins w:id="561"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62" w:author="Unknown"/>
          <w:rFonts w:ascii="Consolas" w:hAnsi="Consolas" w:cs="Consolas"/>
          <w:color w:val="2B333A"/>
          <w:sz w:val="14"/>
          <w:szCs w:val="14"/>
        </w:rPr>
      </w:pPr>
      <w:ins w:id="563"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64" w:author="Unknown"/>
          <w:rFonts w:ascii="Consolas" w:hAnsi="Consolas" w:cs="Consolas"/>
          <w:color w:val="2B333A"/>
          <w:sz w:val="14"/>
          <w:szCs w:val="14"/>
        </w:rPr>
      </w:pPr>
      <w:ins w:id="565"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66" w:author="Unknown"/>
          <w:rFonts w:ascii="Consolas" w:hAnsi="Consolas" w:cs="Consolas"/>
          <w:color w:val="2B333A"/>
          <w:sz w:val="14"/>
          <w:szCs w:val="14"/>
        </w:rPr>
      </w:pPr>
      <w:ins w:id="567"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68" w:author="Unknown"/>
          <w:rFonts w:ascii="Consolas" w:hAnsi="Consolas" w:cs="Consolas"/>
          <w:color w:val="2B333A"/>
          <w:sz w:val="14"/>
          <w:szCs w:val="14"/>
        </w:rPr>
      </w:pPr>
      <w:ins w:id="569" w:author="Unknown">
        <w:r>
          <w:rPr>
            <w:rFonts w:ascii="inherit" w:hAnsi="inherit" w:cs="Consolas"/>
            <w:color w:val="CFD5E0"/>
            <w:sz w:val="20"/>
            <w:szCs w:val="20"/>
            <w:bdr w:val="none" w:sz="0" w:space="0" w:color="auto" w:frame="1"/>
          </w:rPr>
          <w:t xml:space="preserve">List&lt;Student&gt; students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List&lt;Student&gt;</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70" w:author="Unknown"/>
          <w:rFonts w:ascii="Consolas" w:hAnsi="Consolas" w:cs="Consolas"/>
          <w:color w:val="2B333A"/>
          <w:sz w:val="14"/>
          <w:szCs w:val="14"/>
        </w:rPr>
      </w:pPr>
      <w:ins w:id="571"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72" w:author="Unknown"/>
          <w:rFonts w:ascii="Consolas" w:hAnsi="Consolas" w:cs="Consolas"/>
          <w:color w:val="2B333A"/>
          <w:sz w:val="14"/>
          <w:szCs w:val="14"/>
        </w:rPr>
      </w:pPr>
      <w:ins w:id="573"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ID = </w:t>
        </w:r>
        <w:r>
          <w:rPr>
            <w:rStyle w:val="nu0"/>
            <w:rFonts w:ascii="inherit" w:hAnsi="inherit" w:cs="Consolas"/>
            <w:color w:val="D19A66"/>
            <w:sz w:val="20"/>
            <w:szCs w:val="20"/>
            <w:bdr w:val="none" w:sz="0" w:space="0" w:color="auto" w:frame="1"/>
          </w:rPr>
          <w:t>101</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"Priyanka"</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275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74" w:author="Unknown"/>
          <w:rFonts w:ascii="Consolas" w:hAnsi="Consolas" w:cs="Consolas"/>
          <w:color w:val="2B333A"/>
          <w:sz w:val="14"/>
          <w:szCs w:val="14"/>
        </w:rPr>
      </w:pPr>
      <w:ins w:id="575"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ID = </w:t>
        </w:r>
        <w:r>
          <w:rPr>
            <w:rStyle w:val="nu0"/>
            <w:rFonts w:ascii="inherit" w:hAnsi="inherit" w:cs="Consolas"/>
            <w:color w:val="D19A66"/>
            <w:sz w:val="20"/>
            <w:szCs w:val="20"/>
            <w:bdr w:val="none" w:sz="0" w:space="0" w:color="auto" w:frame="1"/>
          </w:rPr>
          <w:t>102</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"Preety"</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375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76" w:author="Unknown"/>
          <w:rFonts w:ascii="Consolas" w:hAnsi="Consolas" w:cs="Consolas"/>
          <w:color w:val="2B333A"/>
          <w:sz w:val="14"/>
          <w:szCs w:val="14"/>
        </w:rPr>
      </w:pPr>
      <w:ins w:id="577"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78" w:author="Unknown"/>
          <w:rFonts w:ascii="Consolas" w:hAnsi="Consolas" w:cs="Consolas"/>
          <w:color w:val="2B333A"/>
          <w:sz w:val="14"/>
          <w:szCs w:val="14"/>
        </w:rPr>
      </w:pPr>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79" w:author="Unknown"/>
          <w:rFonts w:ascii="Consolas" w:hAnsi="Consolas" w:cs="Consolas"/>
          <w:color w:val="2B333A"/>
          <w:sz w:val="14"/>
          <w:szCs w:val="14"/>
        </w:rPr>
      </w:pPr>
      <w:ins w:id="580" w:author="Unknown">
        <w:r>
          <w:rPr>
            <w:rStyle w:val="co1"/>
            <w:rFonts w:ascii="inherit" w:hAnsi="inherit" w:cs="Consolas"/>
            <w:color w:val="6B7C8B"/>
            <w:sz w:val="20"/>
            <w:szCs w:val="20"/>
            <w:bdr w:val="none" w:sz="0" w:space="0" w:color="auto" w:frame="1"/>
          </w:rPr>
          <w:t>//Using Method Syntax</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81" w:author="Unknown"/>
          <w:rFonts w:ascii="Consolas" w:hAnsi="Consolas" w:cs="Consolas"/>
          <w:color w:val="2B333A"/>
          <w:sz w:val="14"/>
          <w:szCs w:val="14"/>
        </w:rPr>
      </w:pPr>
      <w:ins w:id="582" w:author="Unknown">
        <w:r>
          <w:rPr>
            <w:rFonts w:ascii="inherit" w:hAnsi="inherit" w:cs="Consolas"/>
            <w:color w:val="CFD5E0"/>
            <w:sz w:val="20"/>
            <w:szCs w:val="20"/>
            <w:bdr w:val="none" w:sz="0" w:space="0" w:color="auto" w:frame="1"/>
          </w:rPr>
          <w:t>var IsExistsMS = students.</w:t>
        </w:r>
        <w:r>
          <w:rPr>
            <w:rStyle w:val="me0"/>
            <w:rFonts w:ascii="inherit" w:hAnsi="inherit" w:cs="Consolas"/>
            <w:color w:val="4284AE"/>
            <w:sz w:val="20"/>
            <w:szCs w:val="20"/>
            <w:bdr w:val="none" w:sz="0" w:space="0" w:color="auto" w:frame="1"/>
          </w:rPr>
          <w:t>Contains</w:t>
        </w:r>
        <w:r>
          <w:rPr>
            <w:rStyle w:val="br0"/>
            <w:rFonts w:ascii="inherit" w:hAnsi="inherit" w:cs="Consolas"/>
            <w:b/>
            <w:bCs/>
            <w:color w:val="6B7C8B"/>
            <w:sz w:val="20"/>
            <w:szCs w:val="20"/>
            <w:bdr w:val="none" w:sz="0" w:space="0" w:color="auto" w:frame="1"/>
          </w:rPr>
          <w:t>(</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101</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"Priyanka"</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275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83" w:author="Unknown"/>
          <w:rFonts w:ascii="Consolas" w:hAnsi="Consolas" w:cs="Consolas"/>
          <w:color w:val="2B333A"/>
          <w:sz w:val="14"/>
          <w:szCs w:val="14"/>
        </w:rPr>
      </w:pPr>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84" w:author="Unknown"/>
          <w:rFonts w:ascii="Consolas" w:hAnsi="Consolas" w:cs="Consolas"/>
          <w:color w:val="2B333A"/>
          <w:sz w:val="14"/>
          <w:szCs w:val="14"/>
        </w:rPr>
      </w:pPr>
      <w:ins w:id="585" w:author="Unknown">
        <w:r>
          <w:rPr>
            <w:rFonts w:ascii="inherit" w:hAnsi="inherit" w:cs="Consolas"/>
            <w:color w:val="CFD5E0"/>
            <w:sz w:val="20"/>
            <w:szCs w:val="20"/>
            <w:bdr w:val="none" w:sz="0" w:space="0" w:color="auto" w:frame="1"/>
          </w:rPr>
          <w:t xml:space="preserve">var student1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101</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"Priyanka"</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275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86" w:author="Unknown"/>
          <w:rFonts w:ascii="Consolas" w:hAnsi="Consolas" w:cs="Consolas"/>
          <w:color w:val="2B333A"/>
          <w:sz w:val="14"/>
          <w:szCs w:val="14"/>
        </w:rPr>
      </w:pPr>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87" w:author="Unknown"/>
          <w:rFonts w:ascii="Consolas" w:hAnsi="Consolas" w:cs="Consolas"/>
          <w:color w:val="2B333A"/>
          <w:sz w:val="14"/>
          <w:szCs w:val="14"/>
        </w:rPr>
      </w:pPr>
      <w:ins w:id="588" w:author="Unknown">
        <w:r>
          <w:rPr>
            <w:rStyle w:val="co1"/>
            <w:rFonts w:ascii="inherit" w:hAnsi="inherit" w:cs="Consolas"/>
            <w:color w:val="6B7C8B"/>
            <w:sz w:val="20"/>
            <w:szCs w:val="20"/>
            <w:bdr w:val="none" w:sz="0" w:space="0" w:color="auto" w:frame="1"/>
          </w:rPr>
          <w:t>//Using Query Syntax</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89" w:author="Unknown"/>
          <w:rFonts w:ascii="Consolas" w:hAnsi="Consolas" w:cs="Consolas"/>
          <w:color w:val="2B333A"/>
          <w:sz w:val="14"/>
          <w:szCs w:val="14"/>
        </w:rPr>
      </w:pPr>
      <w:ins w:id="590" w:author="Unknown">
        <w:r>
          <w:rPr>
            <w:rFonts w:ascii="inherit" w:hAnsi="inherit" w:cs="Consolas"/>
            <w:color w:val="CFD5E0"/>
            <w:sz w:val="20"/>
            <w:szCs w:val="20"/>
            <w:bdr w:val="none" w:sz="0" w:space="0" w:color="auto" w:frame="1"/>
          </w:rPr>
          <w:t xml:space="preserve">var IsExistsQS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num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students</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91" w:author="Unknown"/>
          <w:rFonts w:ascii="Consolas" w:hAnsi="Consolas" w:cs="Consolas"/>
          <w:color w:val="2B333A"/>
          <w:sz w:val="14"/>
          <w:szCs w:val="14"/>
        </w:rPr>
      </w:pPr>
      <w:ins w:id="592" w:author="Unknown">
        <w:r>
          <w:rPr>
            <w:rFonts w:ascii="inherit" w:hAnsi="inherit" w:cs="Consolas"/>
            <w:color w:val="CFD5E0"/>
            <w:sz w:val="20"/>
            <w:szCs w:val="20"/>
            <w:bdr w:val="none" w:sz="0" w:space="0" w:color="auto" w:frame="1"/>
          </w:rPr>
          <w:t>select num</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Contains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student1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93" w:author="Unknown"/>
          <w:rFonts w:ascii="Consolas" w:hAnsi="Consolas" w:cs="Consolas"/>
          <w:color w:val="2B333A"/>
          <w:sz w:val="14"/>
          <w:szCs w:val="14"/>
        </w:rPr>
      </w:pPr>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94" w:author="Unknown"/>
          <w:rFonts w:ascii="Consolas" w:hAnsi="Consolas" w:cs="Consolas"/>
          <w:color w:val="2B333A"/>
          <w:sz w:val="14"/>
          <w:szCs w:val="14"/>
        </w:rPr>
      </w:pPr>
      <w:ins w:id="595"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IsExistsMS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96" w:author="Unknown"/>
          <w:rFonts w:ascii="Consolas" w:hAnsi="Consolas" w:cs="Consolas"/>
          <w:color w:val="2B333A"/>
          <w:sz w:val="14"/>
          <w:szCs w:val="14"/>
        </w:rPr>
      </w:pPr>
      <w:ins w:id="597"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ReadKey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598" w:author="Unknown"/>
          <w:rFonts w:ascii="Consolas" w:hAnsi="Consolas" w:cs="Consolas"/>
          <w:color w:val="2B333A"/>
          <w:sz w:val="14"/>
          <w:szCs w:val="14"/>
        </w:rPr>
      </w:pPr>
      <w:ins w:id="599"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00" w:author="Unknown"/>
          <w:rFonts w:ascii="Consolas" w:hAnsi="Consolas" w:cs="Consolas"/>
          <w:color w:val="2B333A"/>
          <w:sz w:val="14"/>
          <w:szCs w:val="14"/>
        </w:rPr>
      </w:pPr>
      <w:ins w:id="601"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5"/>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602" w:author="Unknown"/>
          <w:rFonts w:ascii="Consolas" w:hAnsi="Consolas" w:cs="Consolas"/>
          <w:color w:val="2B333A"/>
          <w:sz w:val="14"/>
          <w:szCs w:val="14"/>
        </w:rPr>
      </w:pPr>
      <w:ins w:id="603" w:author="Unknown">
        <w:r>
          <w:rPr>
            <w:rStyle w:val="br0"/>
            <w:rFonts w:ascii="inherit" w:hAnsi="inherit" w:cs="Consolas"/>
            <w:b/>
            <w:bCs/>
            <w:color w:val="6B7C8B"/>
            <w:sz w:val="20"/>
            <w:szCs w:val="20"/>
            <w:bdr w:val="none" w:sz="0" w:space="0" w:color="auto" w:frame="1"/>
          </w:rPr>
          <w:t>}</w:t>
        </w:r>
      </w:ins>
    </w:p>
    <w:p w:rsidR="006200BF" w:rsidRDefault="006200BF" w:rsidP="006200BF">
      <w:pPr>
        <w:pStyle w:val="NormalWeb"/>
        <w:shd w:val="clear" w:color="auto" w:fill="FFFFFF"/>
        <w:spacing w:before="0" w:beforeAutospacing="0" w:after="0" w:afterAutospacing="0"/>
        <w:jc w:val="both"/>
        <w:textAlignment w:val="baseline"/>
        <w:rPr>
          <w:ins w:id="604" w:author="Unknown"/>
          <w:rFonts w:ascii="Segoe UI" w:hAnsi="Segoe UI" w:cs="Segoe UI"/>
          <w:color w:val="3A3A3A"/>
          <w:sz w:val="17"/>
          <w:szCs w:val="17"/>
        </w:rPr>
      </w:pPr>
      <w:ins w:id="605" w:author="Unknown">
        <w:r>
          <w:rPr>
            <w:rStyle w:val="Strong"/>
            <w:rFonts w:ascii="Arial" w:hAnsi="Arial" w:cs="Arial"/>
            <w:color w:val="000000"/>
            <w:sz w:val="17"/>
            <w:szCs w:val="17"/>
            <w:bdr w:val="none" w:sz="0" w:space="0" w:color="auto" w:frame="1"/>
          </w:rPr>
          <w:t>Output: False</w:t>
        </w:r>
      </w:ins>
    </w:p>
    <w:p w:rsidR="006200BF" w:rsidRDefault="006200BF" w:rsidP="006200BF">
      <w:pPr>
        <w:pStyle w:val="NormalWeb"/>
        <w:shd w:val="clear" w:color="auto" w:fill="FFFFFF"/>
        <w:spacing w:before="0" w:beforeAutospacing="0" w:after="0" w:afterAutospacing="0"/>
        <w:jc w:val="both"/>
        <w:textAlignment w:val="baseline"/>
        <w:rPr>
          <w:ins w:id="606" w:author="Unknown"/>
          <w:rFonts w:ascii="Segoe UI" w:hAnsi="Segoe UI" w:cs="Segoe UI"/>
          <w:color w:val="3A3A3A"/>
          <w:sz w:val="17"/>
          <w:szCs w:val="17"/>
        </w:rPr>
      </w:pPr>
      <w:ins w:id="607" w:author="Unknown">
        <w:r>
          <w:rPr>
            <w:rFonts w:ascii="Arial" w:hAnsi="Arial" w:cs="Arial"/>
            <w:color w:val="000000"/>
            <w:sz w:val="17"/>
            <w:szCs w:val="17"/>
            <w:bdr w:val="none" w:sz="0" w:space="0" w:color="auto" w:frame="1"/>
          </w:rPr>
          <w:t>If you want to check the values rather than the reference then you need to create a class and need to implement the </w:t>
        </w:r>
        <w:r>
          <w:rPr>
            <w:rStyle w:val="Strong"/>
            <w:rFonts w:ascii="Arial" w:hAnsi="Arial" w:cs="Arial"/>
            <w:color w:val="000000"/>
            <w:sz w:val="17"/>
            <w:szCs w:val="17"/>
            <w:bdr w:val="none" w:sz="0" w:space="0" w:color="auto" w:frame="1"/>
          </w:rPr>
          <w:t>IEqualityComparere</w:t>
        </w:r>
        <w:r>
          <w:rPr>
            <w:rFonts w:ascii="Arial" w:hAnsi="Arial" w:cs="Arial"/>
            <w:color w:val="000000"/>
            <w:sz w:val="17"/>
            <w:szCs w:val="17"/>
            <w:bdr w:val="none" w:sz="0" w:space="0" w:color="auto" w:frame="1"/>
          </w:rPr>
          <w:t> interface. Then you need to use the overloaded version of the Contains method which takes </w:t>
        </w:r>
        <w:r>
          <w:rPr>
            <w:rStyle w:val="Strong"/>
            <w:rFonts w:ascii="Arial" w:hAnsi="Arial" w:cs="Arial"/>
            <w:color w:val="000000"/>
            <w:sz w:val="17"/>
            <w:szCs w:val="17"/>
            <w:bdr w:val="none" w:sz="0" w:space="0" w:color="auto" w:frame="1"/>
          </w:rPr>
          <w:t>IEqualityComparere</w:t>
        </w:r>
        <w:r>
          <w:rPr>
            <w:rFonts w:ascii="Arial" w:hAnsi="Arial" w:cs="Arial"/>
            <w:color w:val="000000"/>
            <w:sz w:val="17"/>
            <w:szCs w:val="17"/>
            <w:bdr w:val="none" w:sz="0" w:space="0" w:color="auto" w:frame="1"/>
          </w:rPr>
          <w:t> as a parameter.</w:t>
        </w:r>
      </w:ins>
    </w:p>
    <w:p w:rsidR="006200BF" w:rsidRDefault="006200BF" w:rsidP="006200BF">
      <w:pPr>
        <w:pStyle w:val="Heading5"/>
        <w:shd w:val="clear" w:color="auto" w:fill="FFFFFF"/>
        <w:spacing w:before="0"/>
        <w:jc w:val="both"/>
        <w:textAlignment w:val="baseline"/>
        <w:rPr>
          <w:ins w:id="608" w:author="Unknown"/>
          <w:rFonts w:ascii="Segoe UI" w:hAnsi="Segoe UI" w:cs="Segoe UI"/>
          <w:color w:val="3A3A3A"/>
          <w:sz w:val="20"/>
          <w:szCs w:val="20"/>
        </w:rPr>
      </w:pPr>
      <w:ins w:id="609" w:author="Unknown">
        <w:r>
          <w:rPr>
            <w:rStyle w:val="Strong"/>
            <w:rFonts w:ascii="Arial" w:hAnsi="Arial" w:cs="Arial"/>
            <w:b w:val="0"/>
            <w:bCs w:val="0"/>
            <w:color w:val="000000"/>
            <w:sz w:val="21"/>
            <w:szCs w:val="21"/>
            <w:bdr w:val="none" w:sz="0" w:space="0" w:color="auto" w:frame="1"/>
          </w:rPr>
          <w:t>Creating StudentComparer class:</w:t>
        </w:r>
      </w:ins>
    </w:p>
    <w:p w:rsidR="006200BF" w:rsidRDefault="006200BF" w:rsidP="006200BF">
      <w:pPr>
        <w:pStyle w:val="NormalWeb"/>
        <w:shd w:val="clear" w:color="auto" w:fill="FFFFFF"/>
        <w:spacing w:before="0" w:beforeAutospacing="0" w:after="0" w:afterAutospacing="0"/>
        <w:jc w:val="both"/>
        <w:textAlignment w:val="baseline"/>
        <w:rPr>
          <w:ins w:id="610" w:author="Unknown"/>
          <w:rFonts w:ascii="Segoe UI" w:hAnsi="Segoe UI" w:cs="Segoe UI"/>
          <w:color w:val="3A3A3A"/>
          <w:sz w:val="17"/>
          <w:szCs w:val="17"/>
        </w:rPr>
      </w:pPr>
      <w:ins w:id="611" w:author="Unknown">
        <w:r>
          <w:rPr>
            <w:rFonts w:ascii="Arial" w:hAnsi="Arial" w:cs="Arial"/>
            <w:color w:val="000000"/>
            <w:sz w:val="17"/>
            <w:szCs w:val="17"/>
            <w:bdr w:val="none" w:sz="0" w:space="0" w:color="auto" w:frame="1"/>
          </w:rPr>
          <w:t>Create a class file with the name </w:t>
        </w:r>
        <w:r>
          <w:rPr>
            <w:rStyle w:val="Strong"/>
            <w:rFonts w:ascii="Arial" w:hAnsi="Arial" w:cs="Arial"/>
            <w:color w:val="000000"/>
            <w:sz w:val="17"/>
            <w:szCs w:val="17"/>
            <w:bdr w:val="none" w:sz="0" w:space="0" w:color="auto" w:frame="1"/>
          </w:rPr>
          <w:t>StudentComparer</w:t>
        </w:r>
        <w:r>
          <w:rPr>
            <w:rFonts w:ascii="Arial" w:hAnsi="Arial" w:cs="Arial"/>
            <w:color w:val="000000"/>
            <w:sz w:val="17"/>
            <w:szCs w:val="17"/>
            <w:bdr w:val="none" w:sz="0" w:space="0" w:color="auto" w:frame="1"/>
          </w:rPr>
          <w:t> and then copy and paste the following code in it.</w:t>
        </w:r>
      </w:ins>
    </w:p>
    <w:p w:rsidR="006200BF" w:rsidRDefault="006200BF" w:rsidP="006200BF">
      <w:pPr>
        <w:numPr>
          <w:ilvl w:val="0"/>
          <w:numId w:val="16"/>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612" w:author="Unknown"/>
          <w:rFonts w:ascii="Consolas" w:hAnsi="Consolas" w:cs="Consolas"/>
          <w:color w:val="2B333A"/>
          <w:sz w:val="14"/>
          <w:szCs w:val="14"/>
        </w:rPr>
      </w:pPr>
      <w:ins w:id="613"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14" w:author="Unknown"/>
          <w:rFonts w:ascii="Consolas" w:hAnsi="Consolas" w:cs="Consolas"/>
          <w:color w:val="2B333A"/>
          <w:sz w:val="14"/>
          <w:szCs w:val="14"/>
        </w:rPr>
      </w:pPr>
      <w:ins w:id="615"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16" w:author="Unknown"/>
          <w:rFonts w:ascii="Consolas" w:hAnsi="Consolas" w:cs="Consolas"/>
          <w:color w:val="2B333A"/>
          <w:sz w:val="14"/>
          <w:szCs w:val="14"/>
        </w:rPr>
      </w:pPr>
      <w:ins w:id="617"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18" w:author="Unknown"/>
          <w:rFonts w:ascii="Consolas" w:hAnsi="Consolas" w:cs="Consolas"/>
          <w:color w:val="2B333A"/>
          <w:sz w:val="14"/>
          <w:szCs w:val="14"/>
        </w:rPr>
      </w:pPr>
      <w:ins w:id="619"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StudentComparer : IEqualityComparer&lt;Student&gt;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20" w:author="Unknown"/>
          <w:rFonts w:ascii="Consolas" w:hAnsi="Consolas" w:cs="Consolas"/>
          <w:color w:val="2B333A"/>
          <w:sz w:val="14"/>
          <w:szCs w:val="14"/>
        </w:rPr>
      </w:pPr>
      <w:ins w:id="621"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22" w:author="Unknown"/>
          <w:rFonts w:ascii="Consolas" w:hAnsi="Consolas" w:cs="Consolas"/>
          <w:color w:val="2B333A"/>
          <w:sz w:val="14"/>
          <w:szCs w:val="14"/>
        </w:rPr>
      </w:pPr>
      <w:ins w:id="623"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bool</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Equals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Student x, Student y</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24" w:author="Unknown"/>
          <w:rFonts w:ascii="Consolas" w:hAnsi="Consolas" w:cs="Consolas"/>
          <w:color w:val="2B333A"/>
          <w:sz w:val="14"/>
          <w:szCs w:val="14"/>
        </w:rPr>
      </w:pPr>
      <w:ins w:id="625"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26" w:author="Unknown"/>
          <w:rFonts w:ascii="Consolas" w:hAnsi="Consolas" w:cs="Consolas"/>
          <w:color w:val="2B333A"/>
          <w:sz w:val="14"/>
          <w:szCs w:val="14"/>
        </w:rPr>
      </w:pPr>
      <w:ins w:id="627" w:author="Unknown">
        <w:r>
          <w:rPr>
            <w:rStyle w:val="co1"/>
            <w:rFonts w:ascii="inherit" w:hAnsi="inherit" w:cs="Consolas"/>
            <w:color w:val="6B7C8B"/>
            <w:sz w:val="20"/>
            <w:szCs w:val="20"/>
            <w:bdr w:val="none" w:sz="0" w:space="0" w:color="auto" w:frame="1"/>
          </w:rPr>
          <w:t>//If both object refernces are equal then return true</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28" w:author="Unknown"/>
          <w:rFonts w:ascii="Consolas" w:hAnsi="Consolas" w:cs="Consolas"/>
          <w:color w:val="2B333A"/>
          <w:sz w:val="14"/>
          <w:szCs w:val="14"/>
        </w:rPr>
      </w:pPr>
      <w:ins w:id="629" w:author="Unknown">
        <w:r>
          <w:rPr>
            <w:rStyle w:val="kw1"/>
            <w:rFonts w:ascii="inherit" w:hAnsi="inherit" w:cs="Consolas"/>
            <w:b/>
            <w:bCs/>
            <w:color w:val="D171DD"/>
            <w:sz w:val="20"/>
            <w:szCs w:val="20"/>
            <w:bdr w:val="none" w:sz="0" w:space="0" w:color="auto" w:frame="1"/>
          </w:rPr>
          <w:t>if</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object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ReferenceEquals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x, y</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30" w:author="Unknown"/>
          <w:rFonts w:ascii="Consolas" w:hAnsi="Consolas" w:cs="Consolas"/>
          <w:color w:val="2B333A"/>
          <w:sz w:val="14"/>
          <w:szCs w:val="14"/>
        </w:rPr>
      </w:pPr>
      <w:ins w:id="631"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32" w:author="Unknown"/>
          <w:rFonts w:ascii="Consolas" w:hAnsi="Consolas" w:cs="Consolas"/>
          <w:color w:val="2B333A"/>
          <w:sz w:val="14"/>
          <w:szCs w:val="14"/>
        </w:rPr>
      </w:pPr>
      <w:ins w:id="633" w:author="Unknown">
        <w:r>
          <w:rPr>
            <w:rStyle w:val="kw1"/>
            <w:rFonts w:ascii="inherit" w:hAnsi="inherit" w:cs="Consolas"/>
            <w:b/>
            <w:bCs/>
            <w:color w:val="D171DD"/>
            <w:sz w:val="20"/>
            <w:szCs w:val="20"/>
            <w:bdr w:val="none" w:sz="0" w:space="0" w:color="auto" w:frame="1"/>
          </w:rPr>
          <w:t>return</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true</w:t>
        </w:r>
        <w:r>
          <w:rPr>
            <w:rFonts w:ascii="inherit" w:hAnsi="inherit" w:cs="Consolas"/>
            <w:color w:val="CFD5E0"/>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34" w:author="Unknown"/>
          <w:rFonts w:ascii="Consolas" w:hAnsi="Consolas" w:cs="Consolas"/>
          <w:color w:val="2B333A"/>
          <w:sz w:val="14"/>
          <w:szCs w:val="14"/>
        </w:rPr>
      </w:pPr>
      <w:ins w:id="635"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36" w:author="Unknown"/>
          <w:rFonts w:ascii="Consolas" w:hAnsi="Consolas" w:cs="Consolas"/>
          <w:color w:val="2B333A"/>
          <w:sz w:val="14"/>
          <w:szCs w:val="14"/>
        </w:rPr>
      </w:pPr>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37" w:author="Unknown"/>
          <w:rFonts w:ascii="Consolas" w:hAnsi="Consolas" w:cs="Consolas"/>
          <w:color w:val="2B333A"/>
          <w:sz w:val="14"/>
          <w:szCs w:val="14"/>
        </w:rPr>
      </w:pPr>
      <w:ins w:id="638" w:author="Unknown">
        <w:r>
          <w:rPr>
            <w:rStyle w:val="co1"/>
            <w:rFonts w:ascii="inherit" w:hAnsi="inherit" w:cs="Consolas"/>
            <w:color w:val="6B7C8B"/>
            <w:sz w:val="20"/>
            <w:szCs w:val="20"/>
            <w:bdr w:val="none" w:sz="0" w:space="0" w:color="auto" w:frame="1"/>
          </w:rPr>
          <w:t>//If one of the object refernce is null then return false</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39" w:author="Unknown"/>
          <w:rFonts w:ascii="Consolas" w:hAnsi="Consolas" w:cs="Consolas"/>
          <w:color w:val="2B333A"/>
          <w:sz w:val="14"/>
          <w:szCs w:val="14"/>
        </w:rPr>
      </w:pPr>
      <w:ins w:id="640" w:author="Unknown">
        <w:r>
          <w:rPr>
            <w:rStyle w:val="kw1"/>
            <w:rFonts w:ascii="inherit" w:hAnsi="inherit" w:cs="Consolas"/>
            <w:b/>
            <w:bCs/>
            <w:color w:val="D171DD"/>
            <w:sz w:val="20"/>
            <w:szCs w:val="20"/>
            <w:bdr w:val="none" w:sz="0" w:space="0" w:color="auto" w:frame="1"/>
          </w:rPr>
          <w:t>if</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x </w:t>
        </w:r>
        <w:r>
          <w:rPr>
            <w:rStyle w:val="kw1"/>
            <w:rFonts w:ascii="inherit" w:hAnsi="inherit" w:cs="Consolas"/>
            <w:b/>
            <w:bCs/>
            <w:color w:val="D171DD"/>
            <w:sz w:val="20"/>
            <w:szCs w:val="20"/>
            <w:bdr w:val="none" w:sz="0" w:space="0" w:color="auto" w:frame="1"/>
          </w:rPr>
          <w:t>is</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null</w:t>
        </w:r>
        <w:r>
          <w:rPr>
            <w:rFonts w:ascii="inherit" w:hAnsi="inherit" w:cs="Consolas"/>
            <w:color w:val="CFD5E0"/>
            <w:sz w:val="20"/>
            <w:szCs w:val="20"/>
            <w:bdr w:val="none" w:sz="0" w:space="0" w:color="auto" w:frame="1"/>
          </w:rPr>
          <w:t xml:space="preserve"> || y </w:t>
        </w:r>
        <w:r>
          <w:rPr>
            <w:rStyle w:val="kw1"/>
            <w:rFonts w:ascii="inherit" w:hAnsi="inherit" w:cs="Consolas"/>
            <w:b/>
            <w:bCs/>
            <w:color w:val="D171DD"/>
            <w:sz w:val="20"/>
            <w:szCs w:val="20"/>
            <w:bdr w:val="none" w:sz="0" w:space="0" w:color="auto" w:frame="1"/>
          </w:rPr>
          <w:t>is</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null</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41" w:author="Unknown"/>
          <w:rFonts w:ascii="Consolas" w:hAnsi="Consolas" w:cs="Consolas"/>
          <w:color w:val="2B333A"/>
          <w:sz w:val="14"/>
          <w:szCs w:val="14"/>
        </w:rPr>
      </w:pPr>
      <w:ins w:id="642"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43" w:author="Unknown"/>
          <w:rFonts w:ascii="Consolas" w:hAnsi="Consolas" w:cs="Consolas"/>
          <w:color w:val="2B333A"/>
          <w:sz w:val="14"/>
          <w:szCs w:val="14"/>
        </w:rPr>
      </w:pPr>
      <w:ins w:id="644" w:author="Unknown">
        <w:r>
          <w:rPr>
            <w:rStyle w:val="kw1"/>
            <w:rFonts w:ascii="inherit" w:hAnsi="inherit" w:cs="Consolas"/>
            <w:b/>
            <w:bCs/>
            <w:color w:val="D171DD"/>
            <w:sz w:val="20"/>
            <w:szCs w:val="20"/>
            <w:bdr w:val="none" w:sz="0" w:space="0" w:color="auto" w:frame="1"/>
          </w:rPr>
          <w:t>return</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false</w:t>
        </w:r>
        <w:r>
          <w:rPr>
            <w:rFonts w:ascii="inherit" w:hAnsi="inherit" w:cs="Consolas"/>
            <w:color w:val="CFD5E0"/>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45" w:author="Unknown"/>
          <w:rFonts w:ascii="Consolas" w:hAnsi="Consolas" w:cs="Consolas"/>
          <w:color w:val="2B333A"/>
          <w:sz w:val="14"/>
          <w:szCs w:val="14"/>
        </w:rPr>
      </w:pPr>
      <w:ins w:id="646"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47" w:author="Unknown"/>
          <w:rFonts w:ascii="Consolas" w:hAnsi="Consolas" w:cs="Consolas"/>
          <w:color w:val="2B333A"/>
          <w:sz w:val="14"/>
          <w:szCs w:val="14"/>
        </w:rPr>
      </w:pPr>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48" w:author="Unknown"/>
          <w:rFonts w:ascii="Consolas" w:hAnsi="Consolas" w:cs="Consolas"/>
          <w:color w:val="2B333A"/>
          <w:sz w:val="14"/>
          <w:szCs w:val="14"/>
        </w:rPr>
      </w:pPr>
      <w:ins w:id="649" w:author="Unknown">
        <w:r>
          <w:rPr>
            <w:rStyle w:val="kw1"/>
            <w:rFonts w:ascii="inherit" w:hAnsi="inherit" w:cs="Consolas"/>
            <w:b/>
            <w:bCs/>
            <w:color w:val="D171DD"/>
            <w:sz w:val="20"/>
            <w:szCs w:val="20"/>
            <w:bdr w:val="none" w:sz="0" w:space="0" w:color="auto" w:frame="1"/>
          </w:rPr>
          <w:t>return</w:t>
        </w:r>
        <w:r>
          <w:rPr>
            <w:rFonts w:ascii="inherit" w:hAnsi="inherit" w:cs="Consolas"/>
            <w:color w:val="CFD5E0"/>
            <w:sz w:val="20"/>
            <w:szCs w:val="20"/>
            <w:bdr w:val="none" w:sz="0" w:space="0" w:color="auto" w:frame="1"/>
          </w:rPr>
          <w:t xml:space="preserve"> x.ID == y.ID &amp;&amp; x.Name == y.Name &amp;&amp; x.TotalMarks == y.TotalMarks;</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50" w:author="Unknown"/>
          <w:rFonts w:ascii="Consolas" w:hAnsi="Consolas" w:cs="Consolas"/>
          <w:color w:val="2B333A"/>
          <w:sz w:val="14"/>
          <w:szCs w:val="14"/>
        </w:rPr>
      </w:pPr>
      <w:ins w:id="651"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52" w:author="Unknown"/>
          <w:rFonts w:ascii="Consolas" w:hAnsi="Consolas" w:cs="Consolas"/>
          <w:color w:val="2B333A"/>
          <w:sz w:val="14"/>
          <w:szCs w:val="14"/>
        </w:rPr>
      </w:pPr>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53" w:author="Unknown"/>
          <w:rFonts w:ascii="Consolas" w:hAnsi="Consolas" w:cs="Consolas"/>
          <w:color w:val="2B333A"/>
          <w:sz w:val="14"/>
          <w:szCs w:val="14"/>
        </w:rPr>
      </w:pPr>
      <w:ins w:id="654"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GetHashCode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Student obj</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55" w:author="Unknown"/>
          <w:rFonts w:ascii="Consolas" w:hAnsi="Consolas" w:cs="Consolas"/>
          <w:color w:val="2B333A"/>
          <w:sz w:val="14"/>
          <w:szCs w:val="14"/>
        </w:rPr>
      </w:pPr>
      <w:ins w:id="656"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57" w:author="Unknown"/>
          <w:rFonts w:ascii="Consolas" w:hAnsi="Consolas" w:cs="Consolas"/>
          <w:color w:val="2B333A"/>
          <w:sz w:val="14"/>
          <w:szCs w:val="14"/>
        </w:rPr>
      </w:pPr>
      <w:ins w:id="658" w:author="Unknown">
        <w:r>
          <w:rPr>
            <w:rStyle w:val="co1"/>
            <w:rFonts w:ascii="inherit" w:hAnsi="inherit" w:cs="Consolas"/>
            <w:color w:val="6B7C8B"/>
            <w:sz w:val="20"/>
            <w:szCs w:val="20"/>
            <w:bdr w:val="none" w:sz="0" w:space="0" w:color="auto" w:frame="1"/>
          </w:rPr>
          <w:t>//If obj is null then return 0</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59" w:author="Unknown"/>
          <w:rFonts w:ascii="Consolas" w:hAnsi="Consolas" w:cs="Consolas"/>
          <w:color w:val="2B333A"/>
          <w:sz w:val="14"/>
          <w:szCs w:val="14"/>
        </w:rPr>
      </w:pPr>
      <w:ins w:id="660" w:author="Unknown">
        <w:r>
          <w:rPr>
            <w:rStyle w:val="kw1"/>
            <w:rFonts w:ascii="inherit" w:hAnsi="inherit" w:cs="Consolas"/>
            <w:b/>
            <w:bCs/>
            <w:color w:val="D171DD"/>
            <w:sz w:val="20"/>
            <w:szCs w:val="20"/>
            <w:bdr w:val="none" w:sz="0" w:space="0" w:color="auto" w:frame="1"/>
          </w:rPr>
          <w:t>if</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obj </w:t>
        </w:r>
        <w:r>
          <w:rPr>
            <w:rStyle w:val="kw1"/>
            <w:rFonts w:ascii="inherit" w:hAnsi="inherit" w:cs="Consolas"/>
            <w:b/>
            <w:bCs/>
            <w:color w:val="D171DD"/>
            <w:sz w:val="20"/>
            <w:szCs w:val="20"/>
            <w:bdr w:val="none" w:sz="0" w:space="0" w:color="auto" w:frame="1"/>
          </w:rPr>
          <w:t>is</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null</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61" w:author="Unknown"/>
          <w:rFonts w:ascii="Consolas" w:hAnsi="Consolas" w:cs="Consolas"/>
          <w:color w:val="2B333A"/>
          <w:sz w:val="14"/>
          <w:szCs w:val="14"/>
        </w:rPr>
      </w:pPr>
      <w:ins w:id="662"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63" w:author="Unknown"/>
          <w:rFonts w:ascii="Consolas" w:hAnsi="Consolas" w:cs="Consolas"/>
          <w:color w:val="2B333A"/>
          <w:sz w:val="14"/>
          <w:szCs w:val="14"/>
        </w:rPr>
      </w:pPr>
      <w:ins w:id="664" w:author="Unknown">
        <w:r>
          <w:rPr>
            <w:rStyle w:val="kw1"/>
            <w:rFonts w:ascii="inherit" w:hAnsi="inherit" w:cs="Consolas"/>
            <w:b/>
            <w:bCs/>
            <w:color w:val="D171DD"/>
            <w:sz w:val="20"/>
            <w:szCs w:val="20"/>
            <w:bdr w:val="none" w:sz="0" w:space="0" w:color="auto" w:frame="1"/>
          </w:rPr>
          <w:t>return</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0</w:t>
        </w:r>
        <w:r>
          <w:rPr>
            <w:rFonts w:ascii="inherit" w:hAnsi="inherit" w:cs="Consolas"/>
            <w:color w:val="CFD5E0"/>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65" w:author="Unknown"/>
          <w:rFonts w:ascii="Consolas" w:hAnsi="Consolas" w:cs="Consolas"/>
          <w:color w:val="2B333A"/>
          <w:sz w:val="14"/>
          <w:szCs w:val="14"/>
        </w:rPr>
      </w:pPr>
      <w:ins w:id="666"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67" w:author="Unknown"/>
          <w:rFonts w:ascii="Consolas" w:hAnsi="Consolas" w:cs="Consolas"/>
          <w:color w:val="2B333A"/>
          <w:sz w:val="14"/>
          <w:szCs w:val="14"/>
        </w:rPr>
      </w:pPr>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68" w:author="Unknown"/>
          <w:rFonts w:ascii="Consolas" w:hAnsi="Consolas" w:cs="Consolas"/>
          <w:color w:val="2B333A"/>
          <w:sz w:val="14"/>
          <w:szCs w:val="14"/>
        </w:rPr>
      </w:pPr>
      <w:ins w:id="669" w:author="Unknown">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IDHashCode = obj.ID.</w:t>
        </w:r>
        <w:r>
          <w:rPr>
            <w:rStyle w:val="me0"/>
            <w:rFonts w:ascii="inherit" w:hAnsi="inherit" w:cs="Consolas"/>
            <w:color w:val="4284AE"/>
            <w:sz w:val="20"/>
            <w:szCs w:val="20"/>
            <w:bdr w:val="none" w:sz="0" w:space="0" w:color="auto" w:frame="1"/>
          </w:rPr>
          <w:t>GetHashCode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70" w:author="Unknown"/>
          <w:rFonts w:ascii="Consolas" w:hAnsi="Consolas" w:cs="Consolas"/>
          <w:color w:val="2B333A"/>
          <w:sz w:val="14"/>
          <w:szCs w:val="14"/>
        </w:rPr>
      </w:pPr>
      <w:proofErr w:type="gramStart"/>
      <w:ins w:id="671" w:author="Unknown">
        <w:r>
          <w:rPr>
            <w:rStyle w:val="kw2"/>
            <w:rFonts w:ascii="inherit" w:hAnsi="inherit" w:cs="Consolas"/>
            <w:color w:val="D19252"/>
            <w:sz w:val="20"/>
            <w:szCs w:val="20"/>
            <w:bdr w:val="none" w:sz="0" w:space="0" w:color="auto" w:frame="1"/>
          </w:rPr>
          <w:t>int</w:t>
        </w:r>
        <w:proofErr w:type="gramEnd"/>
        <w:r>
          <w:rPr>
            <w:rFonts w:ascii="inherit" w:hAnsi="inherit" w:cs="Consolas"/>
            <w:color w:val="CFD5E0"/>
            <w:sz w:val="20"/>
            <w:szCs w:val="20"/>
            <w:bdr w:val="none" w:sz="0" w:space="0" w:color="auto" w:frame="1"/>
          </w:rPr>
          <w:t xml:space="preserve"> NameHashCode = obj.Name == </w:t>
        </w:r>
        <w:r>
          <w:rPr>
            <w:rStyle w:val="kw1"/>
            <w:rFonts w:ascii="inherit" w:hAnsi="inherit" w:cs="Consolas"/>
            <w:b/>
            <w:bCs/>
            <w:color w:val="D171DD"/>
            <w:sz w:val="20"/>
            <w:szCs w:val="20"/>
            <w:bdr w:val="none" w:sz="0" w:space="0" w:color="auto" w:frame="1"/>
          </w:rPr>
          <w:t>null</w:t>
        </w:r>
        <w:r>
          <w:rPr>
            <w:rFonts w:ascii="inherit" w:hAnsi="inherit" w:cs="Consolas"/>
            <w:color w:val="CFD5E0"/>
            <w:sz w:val="20"/>
            <w:szCs w:val="20"/>
            <w:bdr w:val="none" w:sz="0" w:space="0" w:color="auto" w:frame="1"/>
          </w:rPr>
          <w:t xml:space="preserve"> ? </w:t>
        </w:r>
        <w:r>
          <w:rPr>
            <w:rStyle w:val="nu0"/>
            <w:rFonts w:ascii="inherit" w:hAnsi="inherit" w:cs="Consolas"/>
            <w:color w:val="D19A66"/>
            <w:sz w:val="20"/>
            <w:szCs w:val="20"/>
            <w:bdr w:val="none" w:sz="0" w:space="0" w:color="auto" w:frame="1"/>
          </w:rPr>
          <w:t>0</w:t>
        </w:r>
        <w:r>
          <w:rPr>
            <w:rFonts w:ascii="inherit" w:hAnsi="inherit" w:cs="Consolas"/>
            <w:color w:val="CFD5E0"/>
            <w:sz w:val="20"/>
            <w:szCs w:val="20"/>
            <w:bdr w:val="none" w:sz="0" w:space="0" w:color="auto" w:frame="1"/>
          </w:rPr>
          <w:t xml:space="preserve"> : obj.Name.</w:t>
        </w:r>
        <w:r>
          <w:rPr>
            <w:rStyle w:val="me0"/>
            <w:rFonts w:ascii="inherit" w:hAnsi="inherit" w:cs="Consolas"/>
            <w:color w:val="4284AE"/>
            <w:sz w:val="20"/>
            <w:szCs w:val="20"/>
            <w:bdr w:val="none" w:sz="0" w:space="0" w:color="auto" w:frame="1"/>
          </w:rPr>
          <w:t>GetHashCode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72" w:author="Unknown"/>
          <w:rFonts w:ascii="Consolas" w:hAnsi="Consolas" w:cs="Consolas"/>
          <w:color w:val="2B333A"/>
          <w:sz w:val="14"/>
          <w:szCs w:val="14"/>
        </w:rPr>
      </w:pPr>
      <w:ins w:id="673" w:author="Unknown">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TotalMarksHashCode = obj.TotalMarks.</w:t>
        </w:r>
        <w:r>
          <w:rPr>
            <w:rStyle w:val="me0"/>
            <w:rFonts w:ascii="inherit" w:hAnsi="inherit" w:cs="Consolas"/>
            <w:color w:val="4284AE"/>
            <w:sz w:val="20"/>
            <w:szCs w:val="20"/>
            <w:bdr w:val="none" w:sz="0" w:space="0" w:color="auto" w:frame="1"/>
          </w:rPr>
          <w:t>GetHashCode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74" w:author="Unknown"/>
          <w:rFonts w:ascii="Consolas" w:hAnsi="Consolas" w:cs="Consolas"/>
          <w:color w:val="2B333A"/>
          <w:sz w:val="14"/>
          <w:szCs w:val="14"/>
        </w:rPr>
      </w:pPr>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75" w:author="Unknown"/>
          <w:rFonts w:ascii="Consolas" w:hAnsi="Consolas" w:cs="Consolas"/>
          <w:color w:val="2B333A"/>
          <w:sz w:val="14"/>
          <w:szCs w:val="14"/>
        </w:rPr>
      </w:pPr>
      <w:ins w:id="676" w:author="Unknown">
        <w:r>
          <w:rPr>
            <w:rStyle w:val="kw1"/>
            <w:rFonts w:ascii="inherit" w:hAnsi="inherit" w:cs="Consolas"/>
            <w:b/>
            <w:bCs/>
            <w:color w:val="D171DD"/>
            <w:sz w:val="20"/>
            <w:szCs w:val="20"/>
            <w:bdr w:val="none" w:sz="0" w:space="0" w:color="auto" w:frame="1"/>
          </w:rPr>
          <w:t>return</w:t>
        </w:r>
        <w:r>
          <w:rPr>
            <w:rFonts w:ascii="inherit" w:hAnsi="inherit" w:cs="Consolas"/>
            <w:color w:val="CFD5E0"/>
            <w:sz w:val="20"/>
            <w:szCs w:val="20"/>
            <w:bdr w:val="none" w:sz="0" w:space="0" w:color="auto" w:frame="1"/>
          </w:rPr>
          <w:t xml:space="preserve"> IDHashCode ^ NameHashCode ^ TotalMarksHashCode;</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77" w:author="Unknown"/>
          <w:rFonts w:ascii="Consolas" w:hAnsi="Consolas" w:cs="Consolas"/>
          <w:color w:val="2B333A"/>
          <w:sz w:val="14"/>
          <w:szCs w:val="14"/>
        </w:rPr>
      </w:pPr>
      <w:ins w:id="678"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79" w:author="Unknown"/>
          <w:rFonts w:ascii="Consolas" w:hAnsi="Consolas" w:cs="Consolas"/>
          <w:color w:val="2B333A"/>
          <w:sz w:val="14"/>
          <w:szCs w:val="14"/>
        </w:rPr>
      </w:pPr>
      <w:ins w:id="680"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6"/>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681" w:author="Unknown"/>
          <w:rFonts w:ascii="Consolas" w:hAnsi="Consolas" w:cs="Consolas"/>
          <w:color w:val="2B333A"/>
          <w:sz w:val="14"/>
          <w:szCs w:val="14"/>
        </w:rPr>
      </w:pPr>
      <w:ins w:id="682" w:author="Unknown">
        <w:r>
          <w:rPr>
            <w:rStyle w:val="br0"/>
            <w:rFonts w:ascii="inherit" w:hAnsi="inherit" w:cs="Consolas"/>
            <w:b/>
            <w:bCs/>
            <w:color w:val="6B7C8B"/>
            <w:sz w:val="20"/>
            <w:szCs w:val="20"/>
            <w:bdr w:val="none" w:sz="0" w:space="0" w:color="auto" w:frame="1"/>
          </w:rPr>
          <w:t>}</w:t>
        </w:r>
      </w:ins>
    </w:p>
    <w:p w:rsidR="006200BF" w:rsidRDefault="006200BF" w:rsidP="006200BF">
      <w:pPr>
        <w:pStyle w:val="Heading5"/>
        <w:shd w:val="clear" w:color="auto" w:fill="FFFFFF"/>
        <w:spacing w:before="0"/>
        <w:jc w:val="both"/>
        <w:textAlignment w:val="baseline"/>
        <w:rPr>
          <w:ins w:id="683" w:author="Unknown"/>
          <w:rFonts w:ascii="Segoe UI" w:hAnsi="Segoe UI" w:cs="Segoe UI"/>
          <w:color w:val="3A3A3A"/>
          <w:sz w:val="20"/>
          <w:szCs w:val="20"/>
        </w:rPr>
      </w:pPr>
      <w:ins w:id="684" w:author="Unknown">
        <w:r>
          <w:rPr>
            <w:rStyle w:val="Strong"/>
            <w:rFonts w:ascii="Arial" w:hAnsi="Arial" w:cs="Arial"/>
            <w:b w:val="0"/>
            <w:bCs w:val="0"/>
            <w:color w:val="000000"/>
            <w:sz w:val="21"/>
            <w:szCs w:val="21"/>
            <w:bdr w:val="none" w:sz="0" w:space="0" w:color="auto" w:frame="1"/>
          </w:rPr>
          <w:t>Example5:</w:t>
        </w:r>
      </w:ins>
    </w:p>
    <w:p w:rsidR="006200BF" w:rsidRDefault="006200BF" w:rsidP="006200BF">
      <w:pPr>
        <w:pStyle w:val="NormalWeb"/>
        <w:shd w:val="clear" w:color="auto" w:fill="FFFFFF"/>
        <w:spacing w:before="0" w:beforeAutospacing="0" w:after="0" w:afterAutospacing="0"/>
        <w:jc w:val="both"/>
        <w:textAlignment w:val="baseline"/>
        <w:rPr>
          <w:ins w:id="685" w:author="Unknown"/>
          <w:rFonts w:ascii="Segoe UI" w:hAnsi="Segoe UI" w:cs="Segoe UI"/>
          <w:color w:val="3A3A3A"/>
          <w:sz w:val="17"/>
          <w:szCs w:val="17"/>
        </w:rPr>
      </w:pPr>
      <w:ins w:id="686" w:author="Unknown">
        <w:r>
          <w:rPr>
            <w:rFonts w:ascii="Arial" w:hAnsi="Arial" w:cs="Arial"/>
            <w:color w:val="000000"/>
            <w:sz w:val="17"/>
            <w:szCs w:val="17"/>
            <w:bdr w:val="none" w:sz="0" w:space="0" w:color="auto" w:frame="1"/>
          </w:rPr>
          <w:t>Now pass the </w:t>
        </w:r>
        <w:r>
          <w:rPr>
            <w:rStyle w:val="Strong"/>
            <w:rFonts w:ascii="Arial" w:hAnsi="Arial" w:cs="Arial"/>
            <w:color w:val="000000"/>
            <w:sz w:val="17"/>
            <w:szCs w:val="17"/>
            <w:bdr w:val="none" w:sz="0" w:space="0" w:color="auto" w:frame="1"/>
          </w:rPr>
          <w:t>StudentComparer</w:t>
        </w:r>
        <w:r>
          <w:rPr>
            <w:rFonts w:ascii="Arial" w:hAnsi="Arial" w:cs="Arial"/>
            <w:color w:val="000000"/>
            <w:sz w:val="17"/>
            <w:szCs w:val="17"/>
            <w:bdr w:val="none" w:sz="0" w:space="0" w:color="auto" w:frame="1"/>
          </w:rPr>
          <w:t xml:space="preserve"> instance to </w:t>
        </w:r>
        <w:proofErr w:type="gramStart"/>
        <w:r>
          <w:rPr>
            <w:rFonts w:ascii="Arial" w:hAnsi="Arial" w:cs="Arial"/>
            <w:color w:val="000000"/>
            <w:sz w:val="17"/>
            <w:szCs w:val="17"/>
            <w:bdr w:val="none" w:sz="0" w:space="0" w:color="auto" w:frame="1"/>
          </w:rPr>
          <w:t>the contains</w:t>
        </w:r>
        <w:proofErr w:type="gramEnd"/>
        <w:r>
          <w:rPr>
            <w:rFonts w:ascii="Arial" w:hAnsi="Arial" w:cs="Arial"/>
            <w:color w:val="000000"/>
            <w:sz w:val="17"/>
            <w:szCs w:val="17"/>
            <w:bdr w:val="none" w:sz="0" w:space="0" w:color="auto" w:frame="1"/>
          </w:rPr>
          <w:t xml:space="preserve"> method as shown below.</w:t>
        </w:r>
      </w:ins>
    </w:p>
    <w:p w:rsidR="006200BF" w:rsidRDefault="006200BF" w:rsidP="006200BF">
      <w:pPr>
        <w:numPr>
          <w:ilvl w:val="0"/>
          <w:numId w:val="17"/>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687" w:author="Unknown"/>
          <w:rFonts w:ascii="Consolas" w:hAnsi="Consolas" w:cs="Consolas"/>
          <w:color w:val="2B333A"/>
          <w:sz w:val="14"/>
          <w:szCs w:val="14"/>
        </w:rPr>
      </w:pPr>
      <w:ins w:id="688"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89" w:author="Unknown"/>
          <w:rFonts w:ascii="Consolas" w:hAnsi="Consolas" w:cs="Consolas"/>
          <w:color w:val="2B333A"/>
          <w:sz w:val="14"/>
          <w:szCs w:val="14"/>
        </w:rPr>
      </w:pPr>
      <w:ins w:id="690"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91" w:author="Unknown"/>
          <w:rFonts w:ascii="Consolas" w:hAnsi="Consolas" w:cs="Consolas"/>
          <w:color w:val="2B333A"/>
          <w:sz w:val="14"/>
          <w:szCs w:val="14"/>
        </w:rPr>
      </w:pPr>
      <w:ins w:id="692"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93" w:author="Unknown"/>
          <w:rFonts w:ascii="Consolas" w:hAnsi="Consolas" w:cs="Consolas"/>
          <w:color w:val="2B333A"/>
          <w:sz w:val="14"/>
          <w:szCs w:val="14"/>
        </w:rPr>
      </w:pPr>
      <w:ins w:id="694"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LINQDemo</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95" w:author="Unknown"/>
          <w:rFonts w:ascii="Consolas" w:hAnsi="Consolas" w:cs="Consolas"/>
          <w:color w:val="2B333A"/>
          <w:sz w:val="14"/>
          <w:szCs w:val="14"/>
        </w:rPr>
      </w:pPr>
      <w:ins w:id="696"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97" w:author="Unknown"/>
          <w:rFonts w:ascii="Consolas" w:hAnsi="Consolas" w:cs="Consolas"/>
          <w:color w:val="2B333A"/>
          <w:sz w:val="14"/>
          <w:szCs w:val="14"/>
        </w:rPr>
      </w:pPr>
      <w:ins w:id="698"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699" w:author="Unknown"/>
          <w:rFonts w:ascii="Consolas" w:hAnsi="Consolas" w:cs="Consolas"/>
          <w:color w:val="2B333A"/>
          <w:sz w:val="14"/>
          <w:szCs w:val="14"/>
        </w:rPr>
      </w:pPr>
      <w:ins w:id="700"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01" w:author="Unknown"/>
          <w:rFonts w:ascii="Consolas" w:hAnsi="Consolas" w:cs="Consolas"/>
          <w:color w:val="2B333A"/>
          <w:sz w:val="14"/>
          <w:szCs w:val="14"/>
        </w:rPr>
      </w:pPr>
      <w:ins w:id="702"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03" w:author="Unknown"/>
          <w:rFonts w:ascii="Consolas" w:hAnsi="Consolas" w:cs="Consolas"/>
          <w:color w:val="2B333A"/>
          <w:sz w:val="14"/>
          <w:szCs w:val="14"/>
        </w:rPr>
      </w:pPr>
      <w:ins w:id="704"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05" w:author="Unknown"/>
          <w:rFonts w:ascii="Consolas" w:hAnsi="Consolas" w:cs="Consolas"/>
          <w:color w:val="2B333A"/>
          <w:sz w:val="14"/>
          <w:szCs w:val="14"/>
        </w:rPr>
      </w:pPr>
      <w:ins w:id="706" w:author="Unknown">
        <w:r>
          <w:rPr>
            <w:rFonts w:ascii="inherit" w:hAnsi="inherit" w:cs="Consolas"/>
            <w:color w:val="CFD5E0"/>
            <w:sz w:val="20"/>
            <w:szCs w:val="20"/>
            <w:bdr w:val="none" w:sz="0" w:space="0" w:color="auto" w:frame="1"/>
          </w:rPr>
          <w:t xml:space="preserve">List&lt;Student&gt; students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List&lt;Student&gt;</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07" w:author="Unknown"/>
          <w:rFonts w:ascii="Consolas" w:hAnsi="Consolas" w:cs="Consolas"/>
          <w:color w:val="2B333A"/>
          <w:sz w:val="14"/>
          <w:szCs w:val="14"/>
        </w:rPr>
      </w:pPr>
      <w:ins w:id="708"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09" w:author="Unknown"/>
          <w:rFonts w:ascii="Consolas" w:hAnsi="Consolas" w:cs="Consolas"/>
          <w:color w:val="2B333A"/>
          <w:sz w:val="14"/>
          <w:szCs w:val="14"/>
        </w:rPr>
      </w:pPr>
      <w:ins w:id="710"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ID = </w:t>
        </w:r>
        <w:r>
          <w:rPr>
            <w:rStyle w:val="nu0"/>
            <w:rFonts w:ascii="inherit" w:hAnsi="inherit" w:cs="Consolas"/>
            <w:color w:val="D19A66"/>
            <w:sz w:val="20"/>
            <w:szCs w:val="20"/>
            <w:bdr w:val="none" w:sz="0" w:space="0" w:color="auto" w:frame="1"/>
          </w:rPr>
          <w:t>101</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"Priyanka"</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275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11" w:author="Unknown"/>
          <w:rFonts w:ascii="Consolas" w:hAnsi="Consolas" w:cs="Consolas"/>
          <w:color w:val="2B333A"/>
          <w:sz w:val="14"/>
          <w:szCs w:val="14"/>
        </w:rPr>
      </w:pPr>
      <w:ins w:id="712"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ID = </w:t>
        </w:r>
        <w:r>
          <w:rPr>
            <w:rStyle w:val="nu0"/>
            <w:rFonts w:ascii="inherit" w:hAnsi="inherit" w:cs="Consolas"/>
            <w:color w:val="D19A66"/>
            <w:sz w:val="20"/>
            <w:szCs w:val="20"/>
            <w:bdr w:val="none" w:sz="0" w:space="0" w:color="auto" w:frame="1"/>
          </w:rPr>
          <w:t>102</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"Preety"</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375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13" w:author="Unknown"/>
          <w:rFonts w:ascii="Consolas" w:hAnsi="Consolas" w:cs="Consolas"/>
          <w:color w:val="2B333A"/>
          <w:sz w:val="14"/>
          <w:szCs w:val="14"/>
        </w:rPr>
      </w:pPr>
      <w:ins w:id="714"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15" w:author="Unknown"/>
          <w:rFonts w:ascii="Consolas" w:hAnsi="Consolas" w:cs="Consolas"/>
          <w:color w:val="2B333A"/>
          <w:sz w:val="14"/>
          <w:szCs w:val="14"/>
        </w:rPr>
      </w:pPr>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16" w:author="Unknown"/>
          <w:rFonts w:ascii="Consolas" w:hAnsi="Consolas" w:cs="Consolas"/>
          <w:color w:val="2B333A"/>
          <w:sz w:val="14"/>
          <w:szCs w:val="14"/>
        </w:rPr>
      </w:pPr>
      <w:ins w:id="717" w:author="Unknown">
        <w:r>
          <w:rPr>
            <w:rStyle w:val="co1"/>
            <w:rFonts w:ascii="inherit" w:hAnsi="inherit" w:cs="Consolas"/>
            <w:color w:val="6B7C8B"/>
            <w:sz w:val="20"/>
            <w:szCs w:val="20"/>
            <w:bdr w:val="none" w:sz="0" w:space="0" w:color="auto" w:frame="1"/>
          </w:rPr>
          <w:t>//Createing Student Comparer Instance</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18" w:author="Unknown"/>
          <w:rFonts w:ascii="Consolas" w:hAnsi="Consolas" w:cs="Consolas"/>
          <w:color w:val="2B333A"/>
          <w:sz w:val="14"/>
          <w:szCs w:val="14"/>
        </w:rPr>
      </w:pPr>
      <w:ins w:id="719" w:author="Unknown">
        <w:r>
          <w:rPr>
            <w:rFonts w:ascii="inherit" w:hAnsi="inherit" w:cs="Consolas"/>
            <w:color w:val="CFD5E0"/>
            <w:sz w:val="20"/>
            <w:szCs w:val="20"/>
            <w:bdr w:val="none" w:sz="0" w:space="0" w:color="auto" w:frame="1"/>
          </w:rPr>
          <w:t xml:space="preserve">StudentComparer studentComparer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StudentComparer</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20" w:author="Unknown"/>
          <w:rFonts w:ascii="Consolas" w:hAnsi="Consolas" w:cs="Consolas"/>
          <w:color w:val="2B333A"/>
          <w:sz w:val="14"/>
          <w:szCs w:val="14"/>
        </w:rPr>
      </w:pPr>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21" w:author="Unknown"/>
          <w:rFonts w:ascii="Consolas" w:hAnsi="Consolas" w:cs="Consolas"/>
          <w:color w:val="2B333A"/>
          <w:sz w:val="14"/>
          <w:szCs w:val="14"/>
        </w:rPr>
      </w:pPr>
      <w:ins w:id="722" w:author="Unknown">
        <w:r>
          <w:rPr>
            <w:rStyle w:val="co1"/>
            <w:rFonts w:ascii="inherit" w:hAnsi="inherit" w:cs="Consolas"/>
            <w:color w:val="6B7C8B"/>
            <w:sz w:val="20"/>
            <w:szCs w:val="20"/>
            <w:bdr w:val="none" w:sz="0" w:space="0" w:color="auto" w:frame="1"/>
          </w:rPr>
          <w:t>//Using Method Syntax</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23" w:author="Unknown"/>
          <w:rFonts w:ascii="Consolas" w:hAnsi="Consolas" w:cs="Consolas"/>
          <w:color w:val="2B333A"/>
          <w:sz w:val="14"/>
          <w:szCs w:val="14"/>
        </w:rPr>
      </w:pPr>
      <w:ins w:id="724" w:author="Unknown">
        <w:r>
          <w:rPr>
            <w:rFonts w:ascii="inherit" w:hAnsi="inherit" w:cs="Consolas"/>
            <w:color w:val="CFD5E0"/>
            <w:sz w:val="20"/>
            <w:szCs w:val="20"/>
            <w:bdr w:val="none" w:sz="0" w:space="0" w:color="auto" w:frame="1"/>
          </w:rPr>
          <w:t>var IsExistsMS = students.</w:t>
        </w:r>
        <w:r>
          <w:rPr>
            <w:rStyle w:val="me0"/>
            <w:rFonts w:ascii="inherit" w:hAnsi="inherit" w:cs="Consolas"/>
            <w:color w:val="4284AE"/>
            <w:sz w:val="20"/>
            <w:szCs w:val="20"/>
            <w:bdr w:val="none" w:sz="0" w:space="0" w:color="auto" w:frame="1"/>
          </w:rPr>
          <w:t>Contains</w:t>
        </w:r>
        <w:r>
          <w:rPr>
            <w:rStyle w:val="br0"/>
            <w:rFonts w:ascii="inherit" w:hAnsi="inherit" w:cs="Consolas"/>
            <w:b/>
            <w:bCs/>
            <w:color w:val="6B7C8B"/>
            <w:sz w:val="20"/>
            <w:szCs w:val="20"/>
            <w:bdr w:val="none" w:sz="0" w:space="0" w:color="auto" w:frame="1"/>
          </w:rPr>
          <w:t>(</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101</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"Priyanka"</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275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studentComparer</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25" w:author="Unknown"/>
          <w:rFonts w:ascii="Consolas" w:hAnsi="Consolas" w:cs="Consolas"/>
          <w:color w:val="2B333A"/>
          <w:sz w:val="14"/>
          <w:szCs w:val="14"/>
        </w:rPr>
      </w:pPr>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26" w:author="Unknown"/>
          <w:rFonts w:ascii="Consolas" w:hAnsi="Consolas" w:cs="Consolas"/>
          <w:color w:val="2B333A"/>
          <w:sz w:val="14"/>
          <w:szCs w:val="14"/>
        </w:rPr>
      </w:pPr>
      <w:ins w:id="727" w:author="Unknown">
        <w:r>
          <w:rPr>
            <w:rFonts w:ascii="inherit" w:hAnsi="inherit" w:cs="Consolas"/>
            <w:color w:val="CFD5E0"/>
            <w:sz w:val="20"/>
            <w:szCs w:val="20"/>
            <w:bdr w:val="none" w:sz="0" w:space="0" w:color="auto" w:frame="1"/>
          </w:rPr>
          <w:t xml:space="preserve">var student1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Student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101</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"Priyanka"</w:t>
        </w:r>
        <w:r>
          <w:rPr>
            <w:rFonts w:ascii="inherit" w:hAnsi="inherit" w:cs="Consolas"/>
            <w:color w:val="CFD5E0"/>
            <w:sz w:val="20"/>
            <w:szCs w:val="20"/>
            <w:bdr w:val="none" w:sz="0" w:space="0" w:color="auto" w:frame="1"/>
          </w:rPr>
          <w:t xml:space="preserve">, TotalMarks = </w:t>
        </w:r>
        <w:r>
          <w:rPr>
            <w:rStyle w:val="nu0"/>
            <w:rFonts w:ascii="inherit" w:hAnsi="inherit" w:cs="Consolas"/>
            <w:color w:val="D19A66"/>
            <w:sz w:val="20"/>
            <w:szCs w:val="20"/>
            <w:bdr w:val="none" w:sz="0" w:space="0" w:color="auto" w:frame="1"/>
          </w:rPr>
          <w:t>275</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28" w:author="Unknown"/>
          <w:rFonts w:ascii="Consolas" w:hAnsi="Consolas" w:cs="Consolas"/>
          <w:color w:val="2B333A"/>
          <w:sz w:val="14"/>
          <w:szCs w:val="14"/>
        </w:rPr>
      </w:pPr>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29" w:author="Unknown"/>
          <w:rFonts w:ascii="Consolas" w:hAnsi="Consolas" w:cs="Consolas"/>
          <w:color w:val="2B333A"/>
          <w:sz w:val="14"/>
          <w:szCs w:val="14"/>
        </w:rPr>
      </w:pPr>
      <w:ins w:id="730" w:author="Unknown">
        <w:r>
          <w:rPr>
            <w:rStyle w:val="co1"/>
            <w:rFonts w:ascii="inherit" w:hAnsi="inherit" w:cs="Consolas"/>
            <w:color w:val="6B7C8B"/>
            <w:sz w:val="20"/>
            <w:szCs w:val="20"/>
            <w:bdr w:val="none" w:sz="0" w:space="0" w:color="auto" w:frame="1"/>
          </w:rPr>
          <w:t>//Using Query Syntax</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31" w:author="Unknown"/>
          <w:rFonts w:ascii="Consolas" w:hAnsi="Consolas" w:cs="Consolas"/>
          <w:color w:val="2B333A"/>
          <w:sz w:val="14"/>
          <w:szCs w:val="14"/>
        </w:rPr>
      </w:pPr>
      <w:ins w:id="732" w:author="Unknown">
        <w:r>
          <w:rPr>
            <w:rFonts w:ascii="inherit" w:hAnsi="inherit" w:cs="Consolas"/>
            <w:color w:val="CFD5E0"/>
            <w:sz w:val="20"/>
            <w:szCs w:val="20"/>
            <w:bdr w:val="none" w:sz="0" w:space="0" w:color="auto" w:frame="1"/>
          </w:rPr>
          <w:t xml:space="preserve">var IsExistsQS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num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students</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33" w:author="Unknown"/>
          <w:rFonts w:ascii="Consolas" w:hAnsi="Consolas" w:cs="Consolas"/>
          <w:color w:val="2B333A"/>
          <w:sz w:val="14"/>
          <w:szCs w:val="14"/>
        </w:rPr>
      </w:pPr>
      <w:ins w:id="734" w:author="Unknown">
        <w:r>
          <w:rPr>
            <w:rFonts w:ascii="inherit" w:hAnsi="inherit" w:cs="Consolas"/>
            <w:color w:val="CFD5E0"/>
            <w:sz w:val="20"/>
            <w:szCs w:val="20"/>
            <w:bdr w:val="none" w:sz="0" w:space="0" w:color="auto" w:frame="1"/>
          </w:rPr>
          <w:t>select num</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Contains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student1, studentComparer</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35" w:author="Unknown"/>
          <w:rFonts w:ascii="Consolas" w:hAnsi="Consolas" w:cs="Consolas"/>
          <w:color w:val="2B333A"/>
          <w:sz w:val="14"/>
          <w:szCs w:val="14"/>
        </w:rPr>
      </w:pPr>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36" w:author="Unknown"/>
          <w:rFonts w:ascii="Consolas" w:hAnsi="Consolas" w:cs="Consolas"/>
          <w:color w:val="2B333A"/>
          <w:sz w:val="14"/>
          <w:szCs w:val="14"/>
        </w:rPr>
      </w:pPr>
      <w:ins w:id="737"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IsExistsMS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38" w:author="Unknown"/>
          <w:rFonts w:ascii="Consolas" w:hAnsi="Consolas" w:cs="Consolas"/>
          <w:color w:val="2B333A"/>
          <w:sz w:val="14"/>
          <w:szCs w:val="14"/>
        </w:rPr>
      </w:pPr>
      <w:ins w:id="739"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ReadKey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40" w:author="Unknown"/>
          <w:rFonts w:ascii="Consolas" w:hAnsi="Consolas" w:cs="Consolas"/>
          <w:color w:val="2B333A"/>
          <w:sz w:val="14"/>
          <w:szCs w:val="14"/>
        </w:rPr>
      </w:pPr>
      <w:ins w:id="741" w:author="Unknown">
        <w:r>
          <w:rPr>
            <w:rStyle w:val="br0"/>
            <w:rFonts w:ascii="inherit" w:hAnsi="inherit" w:cs="Consolas"/>
            <w:b/>
            <w:bCs/>
            <w:color w:val="6B7C8B"/>
            <w:sz w:val="20"/>
            <w:szCs w:val="20"/>
            <w:bdr w:val="none" w:sz="0" w:space="0" w:color="auto" w:frame="1"/>
          </w:rPr>
          <w:lastRenderedPageBreak/>
          <w:t>}</w:t>
        </w:r>
      </w:ins>
    </w:p>
    <w:p w:rsidR="006200BF" w:rsidRDefault="006200BF" w:rsidP="006200BF">
      <w:pPr>
        <w:numPr>
          <w:ilvl w:val="0"/>
          <w:numId w:val="1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42" w:author="Unknown"/>
          <w:rFonts w:ascii="Consolas" w:hAnsi="Consolas" w:cs="Consolas"/>
          <w:color w:val="2B333A"/>
          <w:sz w:val="14"/>
          <w:szCs w:val="14"/>
        </w:rPr>
      </w:pPr>
      <w:ins w:id="743" w:author="Unknown">
        <w:r>
          <w:rPr>
            <w:rStyle w:val="br0"/>
            <w:rFonts w:ascii="inherit" w:hAnsi="inherit" w:cs="Consolas"/>
            <w:b/>
            <w:bCs/>
            <w:color w:val="6B7C8B"/>
            <w:sz w:val="20"/>
            <w:szCs w:val="20"/>
            <w:bdr w:val="none" w:sz="0" w:space="0" w:color="auto" w:frame="1"/>
          </w:rPr>
          <w:t>}</w:t>
        </w:r>
      </w:ins>
    </w:p>
    <w:p w:rsidR="006200BF" w:rsidRDefault="006200BF" w:rsidP="006200BF">
      <w:pPr>
        <w:numPr>
          <w:ilvl w:val="0"/>
          <w:numId w:val="17"/>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744" w:author="Unknown"/>
          <w:rFonts w:ascii="Consolas" w:hAnsi="Consolas" w:cs="Consolas"/>
          <w:color w:val="2B333A"/>
          <w:sz w:val="14"/>
          <w:szCs w:val="14"/>
        </w:rPr>
      </w:pPr>
      <w:ins w:id="745" w:author="Unknown">
        <w:r>
          <w:rPr>
            <w:rStyle w:val="br0"/>
            <w:rFonts w:ascii="inherit" w:hAnsi="inherit" w:cs="Consolas"/>
            <w:b/>
            <w:bCs/>
            <w:color w:val="6B7C8B"/>
            <w:sz w:val="20"/>
            <w:szCs w:val="20"/>
            <w:bdr w:val="none" w:sz="0" w:space="0" w:color="auto" w:frame="1"/>
          </w:rPr>
          <w:t>}</w:t>
        </w:r>
      </w:ins>
    </w:p>
    <w:p w:rsidR="006200BF" w:rsidRDefault="006200BF" w:rsidP="006200BF">
      <w:pPr>
        <w:pStyle w:val="NormalWeb"/>
        <w:shd w:val="clear" w:color="auto" w:fill="FFFFFF"/>
        <w:spacing w:before="0" w:beforeAutospacing="0" w:after="0" w:afterAutospacing="0"/>
        <w:jc w:val="both"/>
        <w:textAlignment w:val="baseline"/>
        <w:rPr>
          <w:ins w:id="746" w:author="Unknown"/>
          <w:rFonts w:ascii="Segoe UI" w:hAnsi="Segoe UI" w:cs="Segoe UI"/>
          <w:color w:val="3A3A3A"/>
          <w:sz w:val="17"/>
          <w:szCs w:val="17"/>
        </w:rPr>
      </w:pPr>
      <w:ins w:id="747" w:author="Unknown">
        <w:r>
          <w:rPr>
            <w:rStyle w:val="Strong"/>
            <w:rFonts w:ascii="Arial" w:hAnsi="Arial" w:cs="Arial"/>
            <w:color w:val="000000"/>
            <w:sz w:val="17"/>
            <w:szCs w:val="17"/>
            <w:bdr w:val="none" w:sz="0" w:space="0" w:color="auto" w:frame="1"/>
          </w:rPr>
          <w:t>Output: True</w:t>
        </w:r>
      </w:ins>
    </w:p>
    <w:p w:rsidR="002A6A9D" w:rsidRDefault="002A6A9D" w:rsidP="002A6A9D">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000000"/>
          <w:sz w:val="21"/>
          <w:szCs w:val="21"/>
          <w:bdr w:val="none" w:sz="0" w:space="0" w:color="auto" w:frame="1"/>
        </w:rPr>
        <w:t>What is Linq ToLookup Operator?</w:t>
      </w:r>
    </w:p>
    <w:p w:rsidR="002A6A9D" w:rsidRDefault="002A6A9D" w:rsidP="002A6A9D">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The </w:t>
      </w:r>
      <w:r>
        <w:rPr>
          <w:rStyle w:val="Strong"/>
          <w:rFonts w:ascii="Arial" w:hAnsi="Arial" w:cs="Arial"/>
          <w:color w:val="000000"/>
          <w:sz w:val="17"/>
          <w:szCs w:val="17"/>
          <w:bdr w:val="none" w:sz="0" w:space="0" w:color="auto" w:frame="1"/>
        </w:rPr>
        <w:t>Linq ToLookup Method in C#</w:t>
      </w:r>
      <w:r>
        <w:rPr>
          <w:rFonts w:ascii="Arial" w:hAnsi="Arial" w:cs="Arial"/>
          <w:color w:val="000000"/>
          <w:sz w:val="17"/>
          <w:szCs w:val="17"/>
          <w:bdr w:val="none" w:sz="0" w:space="0" w:color="auto" w:frame="1"/>
        </w:rPr>
        <w:t> exactly does the same thing as the </w:t>
      </w:r>
      <w:r>
        <w:rPr>
          <w:rStyle w:val="Strong"/>
          <w:rFonts w:ascii="Arial" w:hAnsi="Arial" w:cs="Arial"/>
          <w:color w:val="000000"/>
          <w:sz w:val="17"/>
          <w:szCs w:val="17"/>
          <w:bdr w:val="none" w:sz="0" w:space="0" w:color="auto" w:frame="1"/>
        </w:rPr>
        <w:t>GroupBy Operator does in Linq</w:t>
      </w:r>
      <w:r>
        <w:rPr>
          <w:rFonts w:ascii="Arial" w:hAnsi="Arial" w:cs="Arial"/>
          <w:color w:val="000000"/>
          <w:sz w:val="17"/>
          <w:szCs w:val="17"/>
          <w:bdr w:val="none" w:sz="0" w:space="0" w:color="auto" w:frame="1"/>
        </w:rPr>
        <w:t xml:space="preserve">. The only difference between these two methods is the GroupBy method uses deferred execution whereas the execution of the ToLookup method is immediate. Please read the following article to understand what is </w:t>
      </w:r>
      <w:proofErr w:type="gramStart"/>
      <w:r>
        <w:rPr>
          <w:rFonts w:ascii="Arial" w:hAnsi="Arial" w:cs="Arial"/>
          <w:color w:val="000000"/>
          <w:sz w:val="17"/>
          <w:szCs w:val="17"/>
          <w:bdr w:val="none" w:sz="0" w:space="0" w:color="auto" w:frame="1"/>
        </w:rPr>
        <w:t>Deferred</w:t>
      </w:r>
      <w:proofErr w:type="gramEnd"/>
      <w:r>
        <w:rPr>
          <w:rFonts w:ascii="Arial" w:hAnsi="Arial" w:cs="Arial"/>
          <w:color w:val="000000"/>
          <w:sz w:val="17"/>
          <w:szCs w:val="17"/>
          <w:bdr w:val="none" w:sz="0" w:space="0" w:color="auto" w:frame="1"/>
        </w:rPr>
        <w:t xml:space="preserve"> and Immediate Execution in Linq queries.</w:t>
      </w:r>
    </w:p>
    <w:p w:rsidR="002A6A9D" w:rsidRDefault="002A6A9D" w:rsidP="002A6A9D">
      <w:pPr>
        <w:pStyle w:val="NormalWeb"/>
        <w:shd w:val="clear" w:color="auto" w:fill="FFFFFF"/>
        <w:spacing w:before="0" w:beforeAutospacing="0" w:after="0" w:afterAutospacing="0"/>
        <w:textAlignment w:val="baseline"/>
        <w:rPr>
          <w:rFonts w:ascii="Segoe UI" w:hAnsi="Segoe UI" w:cs="Segoe UI"/>
          <w:color w:val="3A3A3A"/>
          <w:sz w:val="17"/>
          <w:szCs w:val="17"/>
        </w:rPr>
      </w:pPr>
      <w:hyperlink r:id="rId76" w:history="1">
        <w:r>
          <w:rPr>
            <w:rStyle w:val="Hyperlink"/>
            <w:rFonts w:ascii="Arial" w:hAnsi="Arial" w:cs="Arial"/>
            <w:b/>
            <w:bCs/>
            <w:color w:val="0274BE"/>
            <w:sz w:val="17"/>
            <w:szCs w:val="17"/>
            <w:bdr w:val="none" w:sz="0" w:space="0" w:color="auto" w:frame="1"/>
          </w:rPr>
          <w:t>Deferred Execution VS Immediate Execution in C#.</w:t>
        </w:r>
      </w:hyperlink>
    </w:p>
    <w:p w:rsidR="002A6A9D" w:rsidRDefault="002A6A9D" w:rsidP="002A6A9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1"/>
          <w:szCs w:val="21"/>
          <w:bdr w:val="none" w:sz="0" w:space="0" w:color="auto" w:frame="1"/>
        </w:rPr>
        <w:t>Student Helper class:</w:t>
      </w:r>
    </w:p>
    <w:p w:rsidR="002A6A9D" w:rsidRDefault="002A6A9D" w:rsidP="002A6A9D">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We are going to use the following Student Helper class in this demo. Please create a class file and then just copy and paste the following code in it.</w:t>
      </w:r>
    </w:p>
    <w:p w:rsidR="002A6A9D" w:rsidRDefault="002A6A9D" w:rsidP="002A6A9D">
      <w:pPr>
        <w:numPr>
          <w:ilvl w:val="0"/>
          <w:numId w:val="18"/>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GroupByDemo</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Student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ID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 xml:space="preserve"> Name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 xml:space="preserve"> Gender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 xml:space="preserve"> Barnch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Age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List&lt;Student&gt; </w:t>
      </w:r>
      <w:r>
        <w:rPr>
          <w:rStyle w:val="me0"/>
          <w:rFonts w:ascii="inherit" w:hAnsi="inherit" w:cs="Consolas"/>
          <w:color w:val="4284AE"/>
          <w:sz w:val="20"/>
          <w:szCs w:val="20"/>
          <w:bdr w:val="none" w:sz="0" w:space="0" w:color="auto" w:frame="1"/>
        </w:rPr>
        <w:t>GetStudents</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return</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List&lt;Student&gt;</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1001</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"Preety"</w:t>
      </w:r>
      <w:r>
        <w:rPr>
          <w:rFonts w:ascii="inherit" w:hAnsi="inherit" w:cs="Consolas"/>
          <w:color w:val="CFD5E0"/>
          <w:sz w:val="20"/>
          <w:szCs w:val="20"/>
          <w:bdr w:val="none" w:sz="0" w:space="0" w:color="auto" w:frame="1"/>
        </w:rPr>
        <w:t xml:space="preserve">, Gender = </w:t>
      </w:r>
      <w:r>
        <w:rPr>
          <w:rStyle w:val="st1"/>
          <w:rFonts w:ascii="inherit" w:hAnsi="inherit" w:cs="Consolas"/>
          <w:color w:val="7CC379"/>
          <w:sz w:val="20"/>
          <w:szCs w:val="20"/>
          <w:bdr w:val="none" w:sz="0" w:space="0" w:color="auto" w:frame="1"/>
        </w:rPr>
        <w:t>"Female"</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 xml:space="preserve">Barnch = </w:t>
      </w:r>
      <w:r>
        <w:rPr>
          <w:rStyle w:val="st1"/>
          <w:rFonts w:ascii="inherit" w:hAnsi="inherit" w:cs="Consolas"/>
          <w:color w:val="7CC379"/>
          <w:sz w:val="20"/>
          <w:szCs w:val="20"/>
          <w:bdr w:val="none" w:sz="0" w:space="0" w:color="auto" w:frame="1"/>
        </w:rPr>
        <w:t>"CSE"</w:t>
      </w:r>
      <w:r>
        <w:rPr>
          <w:rFonts w:ascii="inherit" w:hAnsi="inherit" w:cs="Consolas"/>
          <w:color w:val="CFD5E0"/>
          <w:sz w:val="20"/>
          <w:szCs w:val="20"/>
          <w:bdr w:val="none" w:sz="0" w:space="0" w:color="auto" w:frame="1"/>
        </w:rPr>
        <w:t xml:space="preserve">, Age = </w:t>
      </w:r>
      <w:r>
        <w:rPr>
          <w:rStyle w:val="nu0"/>
          <w:rFonts w:ascii="inherit" w:hAnsi="inherit" w:cs="Consolas"/>
          <w:color w:val="D19A66"/>
          <w:sz w:val="20"/>
          <w:szCs w:val="20"/>
          <w:bdr w:val="none" w:sz="0" w:space="0" w:color="auto" w:frame="1"/>
        </w:rPr>
        <w:t>20</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1002</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"Snurag"</w:t>
      </w:r>
      <w:r>
        <w:rPr>
          <w:rFonts w:ascii="inherit" w:hAnsi="inherit" w:cs="Consolas"/>
          <w:color w:val="CFD5E0"/>
          <w:sz w:val="20"/>
          <w:szCs w:val="20"/>
          <w:bdr w:val="none" w:sz="0" w:space="0" w:color="auto" w:frame="1"/>
        </w:rPr>
        <w:t xml:space="preserve">, Gender = </w:t>
      </w:r>
      <w:r>
        <w:rPr>
          <w:rStyle w:val="st1"/>
          <w:rFonts w:ascii="inherit" w:hAnsi="inherit" w:cs="Consolas"/>
          <w:color w:val="7CC379"/>
          <w:sz w:val="20"/>
          <w:szCs w:val="20"/>
          <w:bdr w:val="none" w:sz="0" w:space="0" w:color="auto" w:frame="1"/>
        </w:rPr>
        <w:t>"Male"</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 xml:space="preserve">Barnch = </w:t>
      </w:r>
      <w:r>
        <w:rPr>
          <w:rStyle w:val="st1"/>
          <w:rFonts w:ascii="inherit" w:hAnsi="inherit" w:cs="Consolas"/>
          <w:color w:val="7CC379"/>
          <w:sz w:val="20"/>
          <w:szCs w:val="20"/>
          <w:bdr w:val="none" w:sz="0" w:space="0" w:color="auto" w:frame="1"/>
        </w:rPr>
        <w:t>"ETC"</w:t>
      </w:r>
      <w:r>
        <w:rPr>
          <w:rFonts w:ascii="inherit" w:hAnsi="inherit" w:cs="Consolas"/>
          <w:color w:val="CFD5E0"/>
          <w:sz w:val="20"/>
          <w:szCs w:val="20"/>
          <w:bdr w:val="none" w:sz="0" w:space="0" w:color="auto" w:frame="1"/>
        </w:rPr>
        <w:t xml:space="preserve">, Age = </w:t>
      </w:r>
      <w:r>
        <w:rPr>
          <w:rStyle w:val="nu0"/>
          <w:rFonts w:ascii="inherit" w:hAnsi="inherit" w:cs="Consolas"/>
          <w:color w:val="D19A66"/>
          <w:sz w:val="20"/>
          <w:szCs w:val="20"/>
          <w:bdr w:val="none" w:sz="0" w:space="0" w:color="auto" w:frame="1"/>
        </w:rPr>
        <w:t>21</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1003</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"Pranaya"</w:t>
      </w:r>
      <w:r>
        <w:rPr>
          <w:rFonts w:ascii="inherit" w:hAnsi="inherit" w:cs="Consolas"/>
          <w:color w:val="CFD5E0"/>
          <w:sz w:val="20"/>
          <w:szCs w:val="20"/>
          <w:bdr w:val="none" w:sz="0" w:space="0" w:color="auto" w:frame="1"/>
        </w:rPr>
        <w:t xml:space="preserve">, Gender = </w:t>
      </w:r>
      <w:r>
        <w:rPr>
          <w:rStyle w:val="st1"/>
          <w:rFonts w:ascii="inherit" w:hAnsi="inherit" w:cs="Consolas"/>
          <w:color w:val="7CC379"/>
          <w:sz w:val="20"/>
          <w:szCs w:val="20"/>
          <w:bdr w:val="none" w:sz="0" w:space="0" w:color="auto" w:frame="1"/>
        </w:rPr>
        <w:t>"Male"</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 xml:space="preserve">Barnch = </w:t>
      </w:r>
      <w:r>
        <w:rPr>
          <w:rStyle w:val="st1"/>
          <w:rFonts w:ascii="inherit" w:hAnsi="inherit" w:cs="Consolas"/>
          <w:color w:val="7CC379"/>
          <w:sz w:val="20"/>
          <w:szCs w:val="20"/>
          <w:bdr w:val="none" w:sz="0" w:space="0" w:color="auto" w:frame="1"/>
        </w:rPr>
        <w:t>"CSE"</w:t>
      </w:r>
      <w:r>
        <w:rPr>
          <w:rFonts w:ascii="inherit" w:hAnsi="inherit" w:cs="Consolas"/>
          <w:color w:val="CFD5E0"/>
          <w:sz w:val="20"/>
          <w:szCs w:val="20"/>
          <w:bdr w:val="none" w:sz="0" w:space="0" w:color="auto" w:frame="1"/>
        </w:rPr>
        <w:t xml:space="preserve">, Age = </w:t>
      </w:r>
      <w:r>
        <w:rPr>
          <w:rStyle w:val="nu0"/>
          <w:rFonts w:ascii="inherit" w:hAnsi="inherit" w:cs="Consolas"/>
          <w:color w:val="D19A66"/>
          <w:sz w:val="20"/>
          <w:szCs w:val="20"/>
          <w:bdr w:val="none" w:sz="0" w:space="0" w:color="auto" w:frame="1"/>
        </w:rPr>
        <w:t>21</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1004</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"Anurag"</w:t>
      </w:r>
      <w:r>
        <w:rPr>
          <w:rFonts w:ascii="inherit" w:hAnsi="inherit" w:cs="Consolas"/>
          <w:color w:val="CFD5E0"/>
          <w:sz w:val="20"/>
          <w:szCs w:val="20"/>
          <w:bdr w:val="none" w:sz="0" w:space="0" w:color="auto" w:frame="1"/>
        </w:rPr>
        <w:t xml:space="preserve">, Gender = </w:t>
      </w:r>
      <w:r>
        <w:rPr>
          <w:rStyle w:val="st1"/>
          <w:rFonts w:ascii="inherit" w:hAnsi="inherit" w:cs="Consolas"/>
          <w:color w:val="7CC379"/>
          <w:sz w:val="20"/>
          <w:szCs w:val="20"/>
          <w:bdr w:val="none" w:sz="0" w:space="0" w:color="auto" w:frame="1"/>
        </w:rPr>
        <w:t>"Male"</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 xml:space="preserve">Barnch = </w:t>
      </w:r>
      <w:r>
        <w:rPr>
          <w:rStyle w:val="st1"/>
          <w:rFonts w:ascii="inherit" w:hAnsi="inherit" w:cs="Consolas"/>
          <w:color w:val="7CC379"/>
          <w:sz w:val="20"/>
          <w:szCs w:val="20"/>
          <w:bdr w:val="none" w:sz="0" w:space="0" w:color="auto" w:frame="1"/>
        </w:rPr>
        <w:t>"CSE"</w:t>
      </w:r>
      <w:r>
        <w:rPr>
          <w:rFonts w:ascii="inherit" w:hAnsi="inherit" w:cs="Consolas"/>
          <w:color w:val="CFD5E0"/>
          <w:sz w:val="20"/>
          <w:szCs w:val="20"/>
          <w:bdr w:val="none" w:sz="0" w:space="0" w:color="auto" w:frame="1"/>
        </w:rPr>
        <w:t xml:space="preserve">, Age = </w:t>
      </w:r>
      <w:r>
        <w:rPr>
          <w:rStyle w:val="nu0"/>
          <w:rFonts w:ascii="inherit" w:hAnsi="inherit" w:cs="Consolas"/>
          <w:color w:val="D19A66"/>
          <w:sz w:val="20"/>
          <w:szCs w:val="20"/>
          <w:bdr w:val="none" w:sz="0" w:space="0" w:color="auto" w:frame="1"/>
        </w:rPr>
        <w:t>20</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1005</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"Hina"</w:t>
      </w:r>
      <w:r>
        <w:rPr>
          <w:rFonts w:ascii="inherit" w:hAnsi="inherit" w:cs="Consolas"/>
          <w:color w:val="CFD5E0"/>
          <w:sz w:val="20"/>
          <w:szCs w:val="20"/>
          <w:bdr w:val="none" w:sz="0" w:space="0" w:color="auto" w:frame="1"/>
        </w:rPr>
        <w:t xml:space="preserve">, Gender = </w:t>
      </w:r>
      <w:r>
        <w:rPr>
          <w:rStyle w:val="st1"/>
          <w:rFonts w:ascii="inherit" w:hAnsi="inherit" w:cs="Consolas"/>
          <w:color w:val="7CC379"/>
          <w:sz w:val="20"/>
          <w:szCs w:val="20"/>
          <w:bdr w:val="none" w:sz="0" w:space="0" w:color="auto" w:frame="1"/>
        </w:rPr>
        <w:t>"Female"</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 xml:space="preserve">Barnch = </w:t>
      </w:r>
      <w:r>
        <w:rPr>
          <w:rStyle w:val="st1"/>
          <w:rFonts w:ascii="inherit" w:hAnsi="inherit" w:cs="Consolas"/>
          <w:color w:val="7CC379"/>
          <w:sz w:val="20"/>
          <w:szCs w:val="20"/>
          <w:bdr w:val="none" w:sz="0" w:space="0" w:color="auto" w:frame="1"/>
        </w:rPr>
        <w:t>"ETC"</w:t>
      </w:r>
      <w:r>
        <w:rPr>
          <w:rFonts w:ascii="inherit" w:hAnsi="inherit" w:cs="Consolas"/>
          <w:color w:val="CFD5E0"/>
          <w:sz w:val="20"/>
          <w:szCs w:val="20"/>
          <w:bdr w:val="none" w:sz="0" w:space="0" w:color="auto" w:frame="1"/>
        </w:rPr>
        <w:t xml:space="preserve">, Age = </w:t>
      </w:r>
      <w:r>
        <w:rPr>
          <w:rStyle w:val="nu0"/>
          <w:rFonts w:ascii="inherit" w:hAnsi="inherit" w:cs="Consolas"/>
          <w:color w:val="D19A66"/>
          <w:sz w:val="20"/>
          <w:szCs w:val="20"/>
          <w:bdr w:val="none" w:sz="0" w:space="0" w:color="auto" w:frame="1"/>
        </w:rPr>
        <w:t>20</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1006</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"Priyanka"</w:t>
      </w:r>
      <w:r>
        <w:rPr>
          <w:rFonts w:ascii="inherit" w:hAnsi="inherit" w:cs="Consolas"/>
          <w:color w:val="CFD5E0"/>
          <w:sz w:val="20"/>
          <w:szCs w:val="20"/>
          <w:bdr w:val="none" w:sz="0" w:space="0" w:color="auto" w:frame="1"/>
        </w:rPr>
        <w:t xml:space="preserve">, Gender = </w:t>
      </w:r>
      <w:r>
        <w:rPr>
          <w:rStyle w:val="st1"/>
          <w:rFonts w:ascii="inherit" w:hAnsi="inherit" w:cs="Consolas"/>
          <w:color w:val="7CC379"/>
          <w:sz w:val="20"/>
          <w:szCs w:val="20"/>
          <w:bdr w:val="none" w:sz="0" w:space="0" w:color="auto" w:frame="1"/>
        </w:rPr>
        <w:t>"Female"</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 xml:space="preserve">Barnch = </w:t>
      </w:r>
      <w:r>
        <w:rPr>
          <w:rStyle w:val="st1"/>
          <w:rFonts w:ascii="inherit" w:hAnsi="inherit" w:cs="Consolas"/>
          <w:color w:val="7CC379"/>
          <w:sz w:val="20"/>
          <w:szCs w:val="20"/>
          <w:bdr w:val="none" w:sz="0" w:space="0" w:color="auto" w:frame="1"/>
        </w:rPr>
        <w:t>"CSE"</w:t>
      </w:r>
      <w:r>
        <w:rPr>
          <w:rFonts w:ascii="inherit" w:hAnsi="inherit" w:cs="Consolas"/>
          <w:color w:val="CFD5E0"/>
          <w:sz w:val="20"/>
          <w:szCs w:val="20"/>
          <w:bdr w:val="none" w:sz="0" w:space="0" w:color="auto" w:frame="1"/>
        </w:rPr>
        <w:t xml:space="preserve">, Age = </w:t>
      </w:r>
      <w:r>
        <w:rPr>
          <w:rStyle w:val="nu0"/>
          <w:rFonts w:ascii="inherit" w:hAnsi="inherit" w:cs="Consolas"/>
          <w:color w:val="D19A66"/>
          <w:sz w:val="20"/>
          <w:szCs w:val="20"/>
          <w:bdr w:val="none" w:sz="0" w:space="0" w:color="auto" w:frame="1"/>
        </w:rPr>
        <w:t>21</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1007</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"santosh"</w:t>
      </w:r>
      <w:r>
        <w:rPr>
          <w:rFonts w:ascii="inherit" w:hAnsi="inherit" w:cs="Consolas"/>
          <w:color w:val="CFD5E0"/>
          <w:sz w:val="20"/>
          <w:szCs w:val="20"/>
          <w:bdr w:val="none" w:sz="0" w:space="0" w:color="auto" w:frame="1"/>
        </w:rPr>
        <w:t xml:space="preserve">, Gender = </w:t>
      </w:r>
      <w:r>
        <w:rPr>
          <w:rStyle w:val="st1"/>
          <w:rFonts w:ascii="inherit" w:hAnsi="inherit" w:cs="Consolas"/>
          <w:color w:val="7CC379"/>
          <w:sz w:val="20"/>
          <w:szCs w:val="20"/>
          <w:bdr w:val="none" w:sz="0" w:space="0" w:color="auto" w:frame="1"/>
        </w:rPr>
        <w:t>"Male"</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 xml:space="preserve">Barnch = </w:t>
      </w:r>
      <w:r>
        <w:rPr>
          <w:rStyle w:val="st1"/>
          <w:rFonts w:ascii="inherit" w:hAnsi="inherit" w:cs="Consolas"/>
          <w:color w:val="7CC379"/>
          <w:sz w:val="20"/>
          <w:szCs w:val="20"/>
          <w:bdr w:val="none" w:sz="0" w:space="0" w:color="auto" w:frame="1"/>
        </w:rPr>
        <w:t>"CSE"</w:t>
      </w:r>
      <w:r>
        <w:rPr>
          <w:rFonts w:ascii="inherit" w:hAnsi="inherit" w:cs="Consolas"/>
          <w:color w:val="CFD5E0"/>
          <w:sz w:val="20"/>
          <w:szCs w:val="20"/>
          <w:bdr w:val="none" w:sz="0" w:space="0" w:color="auto" w:frame="1"/>
        </w:rPr>
        <w:t xml:space="preserve">, Age = </w:t>
      </w:r>
      <w:r>
        <w:rPr>
          <w:rStyle w:val="nu0"/>
          <w:rFonts w:ascii="inherit" w:hAnsi="inherit" w:cs="Consolas"/>
          <w:color w:val="D19A66"/>
          <w:sz w:val="20"/>
          <w:szCs w:val="20"/>
          <w:bdr w:val="none" w:sz="0" w:space="0" w:color="auto" w:frame="1"/>
        </w:rPr>
        <w:t>22</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1008</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"Tina"</w:t>
      </w:r>
      <w:r>
        <w:rPr>
          <w:rFonts w:ascii="inherit" w:hAnsi="inherit" w:cs="Consolas"/>
          <w:color w:val="CFD5E0"/>
          <w:sz w:val="20"/>
          <w:szCs w:val="20"/>
          <w:bdr w:val="none" w:sz="0" w:space="0" w:color="auto" w:frame="1"/>
        </w:rPr>
        <w:t xml:space="preserve">, Gender = </w:t>
      </w:r>
      <w:r>
        <w:rPr>
          <w:rStyle w:val="st1"/>
          <w:rFonts w:ascii="inherit" w:hAnsi="inherit" w:cs="Consolas"/>
          <w:color w:val="7CC379"/>
          <w:sz w:val="20"/>
          <w:szCs w:val="20"/>
          <w:bdr w:val="none" w:sz="0" w:space="0" w:color="auto" w:frame="1"/>
        </w:rPr>
        <w:t>"Female"</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 xml:space="preserve">Barnch = </w:t>
      </w:r>
      <w:r>
        <w:rPr>
          <w:rStyle w:val="st1"/>
          <w:rFonts w:ascii="inherit" w:hAnsi="inherit" w:cs="Consolas"/>
          <w:color w:val="7CC379"/>
          <w:sz w:val="20"/>
          <w:szCs w:val="20"/>
          <w:bdr w:val="none" w:sz="0" w:space="0" w:color="auto" w:frame="1"/>
        </w:rPr>
        <w:t>"CSE"</w:t>
      </w:r>
      <w:r>
        <w:rPr>
          <w:rFonts w:ascii="inherit" w:hAnsi="inherit" w:cs="Consolas"/>
          <w:color w:val="CFD5E0"/>
          <w:sz w:val="20"/>
          <w:szCs w:val="20"/>
          <w:bdr w:val="none" w:sz="0" w:space="0" w:color="auto" w:frame="1"/>
        </w:rPr>
        <w:t xml:space="preserve">, Age = </w:t>
      </w:r>
      <w:r>
        <w:rPr>
          <w:rStyle w:val="nu0"/>
          <w:rFonts w:ascii="inherit" w:hAnsi="inherit" w:cs="Consolas"/>
          <w:color w:val="D19A66"/>
          <w:sz w:val="20"/>
          <w:szCs w:val="20"/>
          <w:bdr w:val="none" w:sz="0" w:space="0" w:color="auto" w:frame="1"/>
        </w:rPr>
        <w:t>20</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1009</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"Celina"</w:t>
      </w:r>
      <w:r>
        <w:rPr>
          <w:rFonts w:ascii="inherit" w:hAnsi="inherit" w:cs="Consolas"/>
          <w:color w:val="CFD5E0"/>
          <w:sz w:val="20"/>
          <w:szCs w:val="20"/>
          <w:bdr w:val="none" w:sz="0" w:space="0" w:color="auto" w:frame="1"/>
        </w:rPr>
        <w:t xml:space="preserve">, Gender = </w:t>
      </w:r>
      <w:r>
        <w:rPr>
          <w:rStyle w:val="st1"/>
          <w:rFonts w:ascii="inherit" w:hAnsi="inherit" w:cs="Consolas"/>
          <w:color w:val="7CC379"/>
          <w:sz w:val="20"/>
          <w:szCs w:val="20"/>
          <w:bdr w:val="none" w:sz="0" w:space="0" w:color="auto" w:frame="1"/>
        </w:rPr>
        <w:t>"Female"</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 xml:space="preserve">Barnch = </w:t>
      </w:r>
      <w:r>
        <w:rPr>
          <w:rStyle w:val="st1"/>
          <w:rFonts w:ascii="inherit" w:hAnsi="inherit" w:cs="Consolas"/>
          <w:color w:val="7CC379"/>
          <w:sz w:val="20"/>
          <w:szCs w:val="20"/>
          <w:bdr w:val="none" w:sz="0" w:space="0" w:color="auto" w:frame="1"/>
        </w:rPr>
        <w:t>"ETC"</w:t>
      </w:r>
      <w:r>
        <w:rPr>
          <w:rFonts w:ascii="inherit" w:hAnsi="inherit" w:cs="Consolas"/>
          <w:color w:val="CFD5E0"/>
          <w:sz w:val="20"/>
          <w:szCs w:val="20"/>
          <w:bdr w:val="none" w:sz="0" w:space="0" w:color="auto" w:frame="1"/>
        </w:rPr>
        <w:t xml:space="preserve">, Age = </w:t>
      </w:r>
      <w:r>
        <w:rPr>
          <w:rStyle w:val="nu0"/>
          <w:rFonts w:ascii="inherit" w:hAnsi="inherit" w:cs="Consolas"/>
          <w:color w:val="D19A66"/>
          <w:sz w:val="20"/>
          <w:szCs w:val="20"/>
          <w:bdr w:val="none" w:sz="0" w:space="0" w:color="auto" w:frame="1"/>
        </w:rPr>
        <w:t>22</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Student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1010</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"Sambit"</w:t>
      </w:r>
      <w:r>
        <w:rPr>
          <w:rFonts w:ascii="inherit" w:hAnsi="inherit" w:cs="Consolas"/>
          <w:color w:val="CFD5E0"/>
          <w:sz w:val="20"/>
          <w:szCs w:val="20"/>
          <w:bdr w:val="none" w:sz="0" w:space="0" w:color="auto" w:frame="1"/>
        </w:rPr>
        <w:t xml:space="preserve">, Gender = </w:t>
      </w:r>
      <w:r>
        <w:rPr>
          <w:rStyle w:val="st1"/>
          <w:rFonts w:ascii="inherit" w:hAnsi="inherit" w:cs="Consolas"/>
          <w:color w:val="7CC379"/>
          <w:sz w:val="20"/>
          <w:szCs w:val="20"/>
          <w:bdr w:val="none" w:sz="0" w:space="0" w:color="auto" w:frame="1"/>
        </w:rPr>
        <w:t>"Male"</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 xml:space="preserve">Barnch = </w:t>
      </w:r>
      <w:r>
        <w:rPr>
          <w:rStyle w:val="st1"/>
          <w:rFonts w:ascii="inherit" w:hAnsi="inherit" w:cs="Consolas"/>
          <w:color w:val="7CC379"/>
          <w:sz w:val="20"/>
          <w:szCs w:val="20"/>
          <w:bdr w:val="none" w:sz="0" w:space="0" w:color="auto" w:frame="1"/>
        </w:rPr>
        <w:t>"ETC"</w:t>
      </w:r>
      <w:r>
        <w:rPr>
          <w:rFonts w:ascii="inherit" w:hAnsi="inherit" w:cs="Consolas"/>
          <w:color w:val="CFD5E0"/>
          <w:sz w:val="20"/>
          <w:szCs w:val="20"/>
          <w:bdr w:val="none" w:sz="0" w:space="0" w:color="auto" w:frame="1"/>
        </w:rPr>
        <w:t xml:space="preserve">, Age = </w:t>
      </w:r>
      <w:r>
        <w:rPr>
          <w:rStyle w:val="nu0"/>
          <w:rFonts w:ascii="inherit" w:hAnsi="inherit" w:cs="Consolas"/>
          <w:color w:val="D19A66"/>
          <w:sz w:val="20"/>
          <w:szCs w:val="20"/>
          <w:bdr w:val="none" w:sz="0" w:space="0" w:color="auto" w:frame="1"/>
        </w:rPr>
        <w:t>21</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8"/>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1"/>
          <w:szCs w:val="21"/>
          <w:bdr w:val="none" w:sz="0" w:space="0" w:color="auto" w:frame="1"/>
        </w:rPr>
        <w:lastRenderedPageBreak/>
        <w:t>Example:</w:t>
      </w:r>
    </w:p>
    <w:p w:rsidR="002A6A9D" w:rsidRDefault="002A6A9D" w:rsidP="002A6A9D">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The following example uses the ToLookup Method to organize the students into groups based on Branch as the key. Here, the key will be branch and the collection will be the student belongs to that particular branch.</w:t>
      </w:r>
    </w:p>
    <w:p w:rsidR="002A6A9D" w:rsidRDefault="002A6A9D" w:rsidP="002A6A9D">
      <w:pPr>
        <w:numPr>
          <w:ilvl w:val="0"/>
          <w:numId w:val="19"/>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GroupByDemo</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co1"/>
          <w:rFonts w:ascii="inherit" w:hAnsi="inherit" w:cs="Consolas"/>
          <w:color w:val="6B7C8B"/>
          <w:sz w:val="20"/>
          <w:szCs w:val="20"/>
          <w:bdr w:val="none" w:sz="0" w:space="0" w:color="auto" w:frame="1"/>
        </w:rPr>
        <w:t>//Using Method Syntax</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var GroupByMS = Student.</w:t>
      </w:r>
      <w:r>
        <w:rPr>
          <w:rStyle w:val="me0"/>
          <w:rFonts w:ascii="inherit" w:hAnsi="inherit" w:cs="Consolas"/>
          <w:color w:val="4284AE"/>
          <w:sz w:val="20"/>
          <w:szCs w:val="20"/>
          <w:bdr w:val="none" w:sz="0" w:space="0" w:color="auto" w:frame="1"/>
        </w:rPr>
        <w:t>GetStudents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ToLookup</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s =&gt; s.Barnch</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co1"/>
          <w:rFonts w:ascii="inherit" w:hAnsi="inherit" w:cs="Consolas"/>
          <w:color w:val="6B7C8B"/>
          <w:sz w:val="20"/>
          <w:szCs w:val="20"/>
          <w:bdr w:val="none" w:sz="0" w:space="0" w:color="auto" w:frame="1"/>
        </w:rPr>
        <w:t>//Using Query Syntax</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 xml:space="preserve">var GroupByQS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std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Student.</w:t>
      </w:r>
      <w:r>
        <w:rPr>
          <w:rStyle w:val="me0"/>
          <w:rFonts w:ascii="inherit" w:hAnsi="inherit" w:cs="Consolas"/>
          <w:color w:val="4284AE"/>
          <w:sz w:val="20"/>
          <w:szCs w:val="20"/>
          <w:bdr w:val="none" w:sz="0" w:space="0" w:color="auto" w:frame="1"/>
        </w:rPr>
        <w:t>GetStudents</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select std</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ToLookup</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x =&gt; x.Barnch</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co1"/>
          <w:rFonts w:ascii="inherit" w:hAnsi="inherit" w:cs="Consolas"/>
          <w:color w:val="6B7C8B"/>
          <w:sz w:val="20"/>
          <w:szCs w:val="20"/>
          <w:bdr w:val="none" w:sz="0" w:space="0" w:color="auto" w:frame="1"/>
        </w:rPr>
        <w:t>//It will iterate through each group</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foreach</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group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GroupByMS</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group.Key + </w:t>
      </w:r>
      <w:r>
        <w:rPr>
          <w:rStyle w:val="st1"/>
          <w:rFonts w:ascii="inherit" w:hAnsi="inherit" w:cs="Consolas"/>
          <w:color w:val="7CC379"/>
          <w:sz w:val="20"/>
          <w:szCs w:val="20"/>
          <w:bdr w:val="none" w:sz="0" w:space="0" w:color="auto" w:frame="1"/>
        </w:rPr>
        <w:t>" : "</w:t>
      </w:r>
      <w:r>
        <w:rPr>
          <w:rFonts w:ascii="inherit" w:hAnsi="inherit" w:cs="Consolas"/>
          <w:color w:val="CFD5E0"/>
          <w:sz w:val="20"/>
          <w:szCs w:val="20"/>
          <w:bdr w:val="none" w:sz="0" w:space="0" w:color="auto" w:frame="1"/>
        </w:rPr>
        <w:t xml:space="preserve"> + group.</w:t>
      </w:r>
      <w:r>
        <w:rPr>
          <w:rStyle w:val="me0"/>
          <w:rFonts w:ascii="inherit" w:hAnsi="inherit" w:cs="Consolas"/>
          <w:color w:val="4284AE"/>
          <w:sz w:val="20"/>
          <w:szCs w:val="20"/>
          <w:bdr w:val="none" w:sz="0" w:space="0" w:color="auto" w:frame="1"/>
        </w:rPr>
        <w:t>Count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co1"/>
          <w:rFonts w:ascii="inherit" w:hAnsi="inherit" w:cs="Consolas"/>
          <w:color w:val="6B7C8B"/>
          <w:sz w:val="20"/>
          <w:szCs w:val="20"/>
          <w:bdr w:val="none" w:sz="0" w:space="0" w:color="auto" w:frame="1"/>
        </w:rPr>
        <w:t>//Iterate through each student of a group</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kw1"/>
          <w:rFonts w:ascii="inherit" w:hAnsi="inherit" w:cs="Consolas"/>
          <w:b/>
          <w:bCs/>
          <w:color w:val="D171DD"/>
          <w:sz w:val="20"/>
          <w:szCs w:val="20"/>
          <w:bdr w:val="none" w:sz="0" w:space="0" w:color="auto" w:frame="1"/>
        </w:rPr>
        <w:t>foreach</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student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group</w:t>
      </w: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 Name :"</w:t>
      </w:r>
      <w:r>
        <w:rPr>
          <w:rFonts w:ascii="inherit" w:hAnsi="inherit" w:cs="Consolas"/>
          <w:color w:val="CFD5E0"/>
          <w:sz w:val="20"/>
          <w:szCs w:val="20"/>
          <w:bdr w:val="none" w:sz="0" w:space="0" w:color="auto" w:frame="1"/>
        </w:rPr>
        <w:t xml:space="preserve"> + student.Name + </w:t>
      </w:r>
      <w:r>
        <w:rPr>
          <w:rStyle w:val="st1"/>
          <w:rFonts w:ascii="inherit" w:hAnsi="inherit" w:cs="Consolas"/>
          <w:color w:val="7CC379"/>
          <w:sz w:val="20"/>
          <w:szCs w:val="20"/>
          <w:bdr w:val="none" w:sz="0" w:space="0" w:color="auto" w:frame="1"/>
        </w:rPr>
        <w:t>", Age: "</w:t>
      </w:r>
      <w:r>
        <w:rPr>
          <w:rFonts w:ascii="inherit" w:hAnsi="inherit" w:cs="Consolas"/>
          <w:color w:val="CFD5E0"/>
          <w:sz w:val="20"/>
          <w:szCs w:val="20"/>
          <w:bdr w:val="none" w:sz="0" w:space="0" w:color="auto" w:frame="1"/>
        </w:rPr>
        <w:t xml:space="preserve"> + student.Age + </w:t>
      </w:r>
      <w:r>
        <w:rPr>
          <w:rStyle w:val="st1"/>
          <w:rFonts w:ascii="inherit" w:hAnsi="inherit" w:cs="Consolas"/>
          <w:color w:val="7CC379"/>
          <w:sz w:val="20"/>
          <w:szCs w:val="20"/>
          <w:bdr w:val="none" w:sz="0" w:space="0" w:color="auto" w:frame="1"/>
        </w:rPr>
        <w:t>", Gender :"</w:t>
      </w:r>
      <w:r>
        <w:rPr>
          <w:rFonts w:ascii="inherit" w:hAnsi="inherit" w:cs="Consolas"/>
          <w:color w:val="CFD5E0"/>
          <w:sz w:val="20"/>
          <w:szCs w:val="20"/>
          <w:bdr w:val="none" w:sz="0" w:space="0" w:color="auto" w:frame="1"/>
        </w:rPr>
        <w:t xml:space="preserve"> + student.Gender</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2A6A9D" w:rsidRDefault="002A6A9D" w:rsidP="002A6A9D">
      <w:pPr>
        <w:numPr>
          <w:ilvl w:val="0"/>
          <w:numId w:val="19"/>
        </w:numPr>
        <w:pBdr>
          <w:top w:val="single" w:sz="2" w:space="0" w:color="FFFFFF"/>
          <w:left w:val="single" w:sz="2" w:space="6" w:color="FFFFFF"/>
          <w:bottom w:val="single" w:sz="2" w:space="3" w:color="FFFFFF"/>
          <w:right w:val="single" w:sz="2" w:space="6" w:color="FFFFFF"/>
        </w:pBdr>
        <w:shd w:val="clear" w:color="auto" w:fill="2E353E"/>
        <w:spacing w:after="0" w:line="219" w:lineRule="atLeast"/>
        <w:ind w:left="0"/>
        <w:textAlignment w:val="baseline"/>
        <w:rPr>
          <w:rFonts w:ascii="Consolas" w:hAnsi="Consolas" w:cs="Consolas"/>
          <w:color w:val="2B333A"/>
          <w:sz w:val="14"/>
          <w:szCs w:val="14"/>
        </w:rPr>
      </w:pPr>
      <w:r>
        <w:rPr>
          <w:rStyle w:val="br0"/>
          <w:rFonts w:ascii="inherit" w:hAnsi="inherit" w:cs="Consolas"/>
          <w:b/>
          <w:bCs/>
          <w:color w:val="6B7C8B"/>
          <w:sz w:val="20"/>
          <w:szCs w:val="20"/>
          <w:bdr w:val="none" w:sz="0" w:space="0" w:color="auto" w:frame="1"/>
        </w:rPr>
        <w:t>}</w:t>
      </w:r>
    </w:p>
    <w:p w:rsidR="005800E0" w:rsidRDefault="005800E0" w:rsidP="005800E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1"/>
          <w:szCs w:val="21"/>
          <w:bdr w:val="none" w:sz="0" w:space="0" w:color="auto" w:frame="1"/>
        </w:rPr>
        <w:t>What is Linq Group Join?</w:t>
      </w:r>
    </w:p>
    <w:p w:rsidR="005800E0" w:rsidRDefault="005800E0" w:rsidP="005800E0">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In Linq, we can apply the Group Join on two or more data sources based on a common key (the key must exist in both the data sources) and then it produces the result set in the form of groups. In simple words, we can say that Linq Group Join is used to group the result sets based on a common key.</w:t>
      </w:r>
    </w:p>
    <w:p w:rsidR="005800E0" w:rsidRDefault="005800E0" w:rsidP="005800E0">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So, the Group Join is basically used to produces hierarchical data structures. Each item from the first data source is paired with a set of correlated items from the second data source. There are two overloaded versions of this method is available as shown below.</w:t>
      </w:r>
    </w:p>
    <w:p w:rsidR="005800E0" w:rsidRDefault="005800E0" w:rsidP="005800E0">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7732395" cy="1741170"/>
            <wp:effectExtent l="19050" t="0" r="1905" b="0"/>
            <wp:docPr id="23" name="Picture 11" descr="Linq Group Join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q Group Join in C# with Examples"/>
                    <pic:cNvPicPr>
                      <a:picLocks noChangeAspect="1" noChangeArrowheads="1"/>
                    </pic:cNvPicPr>
                  </pic:nvPicPr>
                  <pic:blipFill>
                    <a:blip r:embed="rId77"/>
                    <a:srcRect/>
                    <a:stretch>
                      <a:fillRect/>
                    </a:stretch>
                  </pic:blipFill>
                  <pic:spPr bwMode="auto">
                    <a:xfrm>
                      <a:off x="0" y="0"/>
                      <a:ext cx="7732395" cy="1741170"/>
                    </a:xfrm>
                    <a:prstGeom prst="rect">
                      <a:avLst/>
                    </a:prstGeom>
                    <a:noFill/>
                    <a:ln w="9525">
                      <a:noFill/>
                      <a:miter lim="800000"/>
                      <a:headEnd/>
                      <a:tailEnd/>
                    </a:ln>
                  </pic:spPr>
                </pic:pic>
              </a:graphicData>
            </a:graphic>
          </wp:inline>
        </w:drawing>
      </w:r>
    </w:p>
    <w:p w:rsidR="005800E0" w:rsidRDefault="005800E0" w:rsidP="005800E0">
      <w:pPr>
        <w:pStyle w:val="NormalWeb"/>
        <w:shd w:val="clear" w:color="auto" w:fill="FFFFFF"/>
        <w:spacing w:before="0" w:beforeAutospacing="0" w:after="0" w:afterAutospacing="0"/>
        <w:jc w:val="both"/>
        <w:textAlignment w:val="baseline"/>
        <w:rPr>
          <w:ins w:id="748" w:author="Unknown"/>
          <w:rFonts w:ascii="Segoe UI" w:hAnsi="Segoe UI" w:cs="Segoe UI"/>
          <w:color w:val="3A3A3A"/>
          <w:sz w:val="17"/>
          <w:szCs w:val="17"/>
        </w:rPr>
      </w:pPr>
      <w:ins w:id="749" w:author="Unknown">
        <w:r>
          <w:rPr>
            <w:rFonts w:ascii="Arial" w:hAnsi="Arial" w:cs="Arial"/>
            <w:color w:val="000000"/>
            <w:sz w:val="17"/>
            <w:szCs w:val="17"/>
            <w:bdr w:val="none" w:sz="0" w:space="0" w:color="auto" w:frame="1"/>
          </w:rPr>
          <w:lastRenderedPageBreak/>
          <w:t>The difference between these two methods is that the second overloaded versions take an additional IEqualityComparer. So, when working with Group Join we need to understand the following things.</w:t>
        </w:r>
      </w:ins>
    </w:p>
    <w:p w:rsidR="005800E0" w:rsidRDefault="005800E0" w:rsidP="005800E0">
      <w:pPr>
        <w:numPr>
          <w:ilvl w:val="0"/>
          <w:numId w:val="20"/>
        </w:numPr>
        <w:shd w:val="clear" w:color="auto" w:fill="FFFFFF"/>
        <w:spacing w:after="0" w:line="240" w:lineRule="auto"/>
        <w:jc w:val="both"/>
        <w:textAlignment w:val="baseline"/>
        <w:rPr>
          <w:ins w:id="750" w:author="Unknown"/>
          <w:rFonts w:ascii="Segoe UI" w:hAnsi="Segoe UI" w:cs="Segoe UI"/>
          <w:color w:val="3A3A3A"/>
          <w:sz w:val="17"/>
          <w:szCs w:val="17"/>
        </w:rPr>
      </w:pPr>
      <w:ins w:id="751" w:author="Unknown">
        <w:r>
          <w:rPr>
            <w:rFonts w:ascii="Arial" w:hAnsi="Arial" w:cs="Arial"/>
            <w:color w:val="000000"/>
            <w:sz w:val="17"/>
            <w:szCs w:val="17"/>
            <w:bdr w:val="none" w:sz="0" w:space="0" w:color="auto" w:frame="1"/>
          </w:rPr>
          <w:t>Outer Data Source</w:t>
        </w:r>
      </w:ins>
    </w:p>
    <w:p w:rsidR="005800E0" w:rsidRDefault="005800E0" w:rsidP="005800E0">
      <w:pPr>
        <w:numPr>
          <w:ilvl w:val="0"/>
          <w:numId w:val="20"/>
        </w:numPr>
        <w:shd w:val="clear" w:color="auto" w:fill="FFFFFF"/>
        <w:spacing w:after="0" w:line="240" w:lineRule="auto"/>
        <w:jc w:val="both"/>
        <w:textAlignment w:val="baseline"/>
        <w:rPr>
          <w:ins w:id="752" w:author="Unknown"/>
          <w:rFonts w:ascii="Segoe UI" w:hAnsi="Segoe UI" w:cs="Segoe UI"/>
          <w:color w:val="3A3A3A"/>
          <w:sz w:val="17"/>
          <w:szCs w:val="17"/>
        </w:rPr>
      </w:pPr>
      <w:ins w:id="753" w:author="Unknown">
        <w:r>
          <w:rPr>
            <w:rFonts w:ascii="Arial" w:hAnsi="Arial" w:cs="Arial"/>
            <w:color w:val="000000"/>
            <w:sz w:val="17"/>
            <w:szCs w:val="17"/>
            <w:bdr w:val="none" w:sz="0" w:space="0" w:color="auto" w:frame="1"/>
          </w:rPr>
          <w:t>Inner Data Source</w:t>
        </w:r>
      </w:ins>
    </w:p>
    <w:p w:rsidR="005800E0" w:rsidRDefault="005800E0" w:rsidP="005800E0">
      <w:pPr>
        <w:numPr>
          <w:ilvl w:val="0"/>
          <w:numId w:val="20"/>
        </w:numPr>
        <w:shd w:val="clear" w:color="auto" w:fill="FFFFFF"/>
        <w:spacing w:after="0" w:line="240" w:lineRule="auto"/>
        <w:jc w:val="both"/>
        <w:textAlignment w:val="baseline"/>
        <w:rPr>
          <w:ins w:id="754" w:author="Unknown"/>
          <w:rFonts w:ascii="Segoe UI" w:hAnsi="Segoe UI" w:cs="Segoe UI"/>
          <w:color w:val="3A3A3A"/>
          <w:sz w:val="17"/>
          <w:szCs w:val="17"/>
        </w:rPr>
      </w:pPr>
      <w:ins w:id="755" w:author="Unknown">
        <w:r>
          <w:rPr>
            <w:rFonts w:ascii="Arial" w:hAnsi="Arial" w:cs="Arial"/>
            <w:color w:val="000000"/>
            <w:sz w:val="17"/>
            <w:szCs w:val="17"/>
            <w:bdr w:val="none" w:sz="0" w:space="0" w:color="auto" w:frame="1"/>
          </w:rPr>
          <w:t>Outer Key Selector</w:t>
        </w:r>
      </w:ins>
    </w:p>
    <w:p w:rsidR="005800E0" w:rsidRDefault="005800E0" w:rsidP="005800E0">
      <w:pPr>
        <w:numPr>
          <w:ilvl w:val="0"/>
          <w:numId w:val="20"/>
        </w:numPr>
        <w:shd w:val="clear" w:color="auto" w:fill="FFFFFF"/>
        <w:spacing w:after="0" w:line="240" w:lineRule="auto"/>
        <w:jc w:val="both"/>
        <w:textAlignment w:val="baseline"/>
        <w:rPr>
          <w:ins w:id="756" w:author="Unknown"/>
          <w:rFonts w:ascii="Segoe UI" w:hAnsi="Segoe UI" w:cs="Segoe UI"/>
          <w:color w:val="3A3A3A"/>
          <w:sz w:val="17"/>
          <w:szCs w:val="17"/>
        </w:rPr>
      </w:pPr>
      <w:ins w:id="757" w:author="Unknown">
        <w:r>
          <w:rPr>
            <w:rFonts w:ascii="Arial" w:hAnsi="Arial" w:cs="Arial"/>
            <w:color w:val="000000"/>
            <w:sz w:val="17"/>
            <w:szCs w:val="17"/>
            <w:bdr w:val="none" w:sz="0" w:space="0" w:color="auto" w:frame="1"/>
          </w:rPr>
          <w:t>Inner Key Selector</w:t>
        </w:r>
      </w:ins>
    </w:p>
    <w:p w:rsidR="005800E0" w:rsidRDefault="005800E0" w:rsidP="005800E0">
      <w:pPr>
        <w:numPr>
          <w:ilvl w:val="0"/>
          <w:numId w:val="20"/>
        </w:numPr>
        <w:shd w:val="clear" w:color="auto" w:fill="FFFFFF"/>
        <w:spacing w:after="0" w:line="240" w:lineRule="auto"/>
        <w:jc w:val="both"/>
        <w:textAlignment w:val="baseline"/>
        <w:rPr>
          <w:ins w:id="758" w:author="Unknown"/>
          <w:rFonts w:ascii="Segoe UI" w:hAnsi="Segoe UI" w:cs="Segoe UI"/>
          <w:color w:val="3A3A3A"/>
          <w:sz w:val="17"/>
          <w:szCs w:val="17"/>
        </w:rPr>
      </w:pPr>
      <w:ins w:id="759" w:author="Unknown">
        <w:r>
          <w:rPr>
            <w:rFonts w:ascii="Arial" w:hAnsi="Arial" w:cs="Arial"/>
            <w:color w:val="000000"/>
            <w:sz w:val="17"/>
            <w:szCs w:val="17"/>
            <w:bdr w:val="none" w:sz="0" w:space="0" w:color="auto" w:frame="1"/>
          </w:rPr>
          <w:t>Result Selector</w:t>
        </w:r>
      </w:ins>
    </w:p>
    <w:p w:rsidR="005800E0" w:rsidRDefault="005800E0" w:rsidP="005800E0">
      <w:pPr>
        <w:pStyle w:val="Heading5"/>
        <w:shd w:val="clear" w:color="auto" w:fill="FFFFFF"/>
        <w:spacing w:before="0"/>
        <w:jc w:val="both"/>
        <w:textAlignment w:val="baseline"/>
        <w:rPr>
          <w:ins w:id="760" w:author="Unknown"/>
          <w:rFonts w:ascii="Segoe UI" w:hAnsi="Segoe UI" w:cs="Segoe UI"/>
          <w:color w:val="3A3A3A"/>
          <w:sz w:val="20"/>
          <w:szCs w:val="20"/>
        </w:rPr>
      </w:pPr>
      <w:ins w:id="761" w:author="Unknown">
        <w:r>
          <w:rPr>
            <w:rStyle w:val="Strong"/>
            <w:rFonts w:ascii="Arial" w:hAnsi="Arial" w:cs="Arial"/>
            <w:b w:val="0"/>
            <w:bCs w:val="0"/>
            <w:color w:val="000000"/>
            <w:sz w:val="21"/>
            <w:szCs w:val="21"/>
            <w:bdr w:val="none" w:sz="0" w:space="0" w:color="auto" w:frame="1"/>
          </w:rPr>
          <w:t>Creating Models and Data Sources:</w:t>
        </w:r>
      </w:ins>
    </w:p>
    <w:p w:rsidR="005800E0" w:rsidRDefault="005800E0" w:rsidP="005800E0">
      <w:pPr>
        <w:pStyle w:val="NormalWeb"/>
        <w:shd w:val="clear" w:color="auto" w:fill="FFFFFF"/>
        <w:spacing w:before="0" w:beforeAutospacing="0" w:after="0" w:afterAutospacing="0"/>
        <w:jc w:val="both"/>
        <w:textAlignment w:val="baseline"/>
        <w:rPr>
          <w:ins w:id="762" w:author="Unknown"/>
          <w:rFonts w:ascii="Segoe UI" w:hAnsi="Segoe UI" w:cs="Segoe UI"/>
          <w:color w:val="3A3A3A"/>
          <w:sz w:val="17"/>
          <w:szCs w:val="17"/>
        </w:rPr>
      </w:pPr>
      <w:ins w:id="763" w:author="Unknown">
        <w:r>
          <w:rPr>
            <w:rFonts w:ascii="Arial" w:hAnsi="Arial" w:cs="Arial"/>
            <w:color w:val="000000"/>
            <w:sz w:val="17"/>
            <w:szCs w:val="17"/>
            <w:bdr w:val="none" w:sz="0" w:space="0" w:color="auto" w:frame="1"/>
          </w:rPr>
          <w:t>Let us understand Linq Group Join with an example. We are going to use the following Employee and Department data sources in this demo. Please create a class file and then copy and paste the following code in it.</w:t>
        </w:r>
      </w:ins>
    </w:p>
    <w:p w:rsidR="005800E0" w:rsidRDefault="005800E0" w:rsidP="005800E0">
      <w:pPr>
        <w:numPr>
          <w:ilvl w:val="0"/>
          <w:numId w:val="21"/>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764" w:author="Unknown"/>
          <w:rFonts w:ascii="Consolas" w:hAnsi="Consolas" w:cs="Consolas"/>
          <w:color w:val="2B333A"/>
          <w:sz w:val="14"/>
          <w:szCs w:val="14"/>
        </w:rPr>
      </w:pPr>
      <w:ins w:id="765"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66" w:author="Unknown"/>
          <w:rFonts w:ascii="Consolas" w:hAnsi="Consolas" w:cs="Consolas"/>
          <w:color w:val="2B333A"/>
          <w:sz w:val="14"/>
          <w:szCs w:val="14"/>
        </w:rPr>
      </w:pPr>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67" w:author="Unknown"/>
          <w:rFonts w:ascii="Consolas" w:hAnsi="Consolas" w:cs="Consolas"/>
          <w:color w:val="2B333A"/>
          <w:sz w:val="14"/>
          <w:szCs w:val="14"/>
        </w:rPr>
      </w:pPr>
      <w:ins w:id="768"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69" w:author="Unknown"/>
          <w:rFonts w:ascii="Consolas" w:hAnsi="Consolas" w:cs="Consolas"/>
          <w:color w:val="2B333A"/>
          <w:sz w:val="14"/>
          <w:szCs w:val="14"/>
        </w:rPr>
      </w:pPr>
      <w:ins w:id="770"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71" w:author="Unknown"/>
          <w:rFonts w:ascii="Consolas" w:hAnsi="Consolas" w:cs="Consolas"/>
          <w:color w:val="2B333A"/>
          <w:sz w:val="14"/>
          <w:szCs w:val="14"/>
        </w:rPr>
      </w:pPr>
      <w:ins w:id="772"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Employee</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73" w:author="Unknown"/>
          <w:rFonts w:ascii="Consolas" w:hAnsi="Consolas" w:cs="Consolas"/>
          <w:color w:val="2B333A"/>
          <w:sz w:val="14"/>
          <w:szCs w:val="14"/>
        </w:rPr>
      </w:pPr>
      <w:ins w:id="774"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75" w:author="Unknown"/>
          <w:rFonts w:ascii="Consolas" w:hAnsi="Consolas" w:cs="Consolas"/>
          <w:color w:val="2B333A"/>
          <w:sz w:val="14"/>
          <w:szCs w:val="14"/>
        </w:rPr>
      </w:pPr>
      <w:ins w:id="776"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ID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77" w:author="Unknown"/>
          <w:rFonts w:ascii="Consolas" w:hAnsi="Consolas" w:cs="Consolas"/>
          <w:color w:val="2B333A"/>
          <w:sz w:val="14"/>
          <w:szCs w:val="14"/>
        </w:rPr>
      </w:pPr>
      <w:ins w:id="778"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 xml:space="preserve"> Name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79" w:author="Unknown"/>
          <w:rFonts w:ascii="Consolas" w:hAnsi="Consolas" w:cs="Consolas"/>
          <w:color w:val="2B333A"/>
          <w:sz w:val="14"/>
          <w:szCs w:val="14"/>
        </w:rPr>
      </w:pPr>
      <w:ins w:id="780"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DepartmentId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81" w:author="Unknown"/>
          <w:rFonts w:ascii="Consolas" w:hAnsi="Consolas" w:cs="Consolas"/>
          <w:color w:val="2B333A"/>
          <w:sz w:val="14"/>
          <w:szCs w:val="14"/>
        </w:rPr>
      </w:pPr>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82" w:author="Unknown"/>
          <w:rFonts w:ascii="Consolas" w:hAnsi="Consolas" w:cs="Consolas"/>
          <w:color w:val="2B333A"/>
          <w:sz w:val="14"/>
          <w:szCs w:val="14"/>
        </w:rPr>
      </w:pPr>
      <w:ins w:id="783"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List&lt;Employee&gt; </w:t>
        </w:r>
        <w:r>
          <w:rPr>
            <w:rStyle w:val="me0"/>
            <w:rFonts w:ascii="inherit" w:hAnsi="inherit" w:cs="Consolas"/>
            <w:color w:val="4284AE"/>
            <w:sz w:val="20"/>
            <w:szCs w:val="20"/>
            <w:bdr w:val="none" w:sz="0" w:space="0" w:color="auto" w:frame="1"/>
          </w:rPr>
          <w:t>GetAllEmployees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84" w:author="Unknown"/>
          <w:rFonts w:ascii="Consolas" w:hAnsi="Consolas" w:cs="Consolas"/>
          <w:color w:val="2B333A"/>
          <w:sz w:val="14"/>
          <w:szCs w:val="14"/>
        </w:rPr>
      </w:pPr>
      <w:ins w:id="785"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86" w:author="Unknown"/>
          <w:rFonts w:ascii="Consolas" w:hAnsi="Consolas" w:cs="Consolas"/>
          <w:color w:val="2B333A"/>
          <w:sz w:val="14"/>
          <w:szCs w:val="14"/>
        </w:rPr>
      </w:pPr>
      <w:ins w:id="787" w:author="Unknown">
        <w:r>
          <w:rPr>
            <w:rStyle w:val="kw1"/>
            <w:rFonts w:ascii="inherit" w:hAnsi="inherit" w:cs="Consolas"/>
            <w:b/>
            <w:bCs/>
            <w:color w:val="D171DD"/>
            <w:sz w:val="20"/>
            <w:szCs w:val="20"/>
            <w:bdr w:val="none" w:sz="0" w:space="0" w:color="auto" w:frame="1"/>
          </w:rPr>
          <w:t>return</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List&lt;Employee&gt;</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88" w:author="Unknown"/>
          <w:rFonts w:ascii="Consolas" w:hAnsi="Consolas" w:cs="Consolas"/>
          <w:color w:val="2B333A"/>
          <w:sz w:val="14"/>
          <w:szCs w:val="14"/>
        </w:rPr>
      </w:pPr>
      <w:ins w:id="789"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90" w:author="Unknown"/>
          <w:rFonts w:ascii="Consolas" w:hAnsi="Consolas" w:cs="Consolas"/>
          <w:color w:val="2B333A"/>
          <w:sz w:val="14"/>
          <w:szCs w:val="14"/>
        </w:rPr>
      </w:pPr>
      <w:ins w:id="791"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"Preety"</w:t>
        </w:r>
        <w:r>
          <w:rPr>
            <w:rFonts w:ascii="inherit" w:hAnsi="inherit" w:cs="Consolas"/>
            <w:color w:val="CFD5E0"/>
            <w:sz w:val="20"/>
            <w:szCs w:val="20"/>
            <w:bdr w:val="none" w:sz="0" w:space="0" w:color="auto" w:frame="1"/>
          </w:rPr>
          <w:t xml:space="preserve">, DepartmentId = </w:t>
        </w:r>
        <w:r>
          <w:rPr>
            <w:rStyle w:val="nu0"/>
            <w:rFonts w:ascii="inherit" w:hAnsi="inherit" w:cs="Consolas"/>
            <w:color w:val="D19A66"/>
            <w:sz w:val="20"/>
            <w:szCs w:val="20"/>
            <w:bdr w:val="none" w:sz="0" w:space="0" w:color="auto" w:frame="1"/>
          </w:rPr>
          <w:t>10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92" w:author="Unknown"/>
          <w:rFonts w:ascii="Consolas" w:hAnsi="Consolas" w:cs="Consolas"/>
          <w:color w:val="2B333A"/>
          <w:sz w:val="14"/>
          <w:szCs w:val="14"/>
        </w:rPr>
      </w:pPr>
      <w:ins w:id="793"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2</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"Priyanka"</w:t>
        </w:r>
        <w:r>
          <w:rPr>
            <w:rFonts w:ascii="inherit" w:hAnsi="inherit" w:cs="Consolas"/>
            <w:color w:val="CFD5E0"/>
            <w:sz w:val="20"/>
            <w:szCs w:val="20"/>
            <w:bdr w:val="none" w:sz="0" w:space="0" w:color="auto" w:frame="1"/>
          </w:rPr>
          <w:t>, DepartmentId =</w:t>
        </w:r>
        <w:r>
          <w:rPr>
            <w:rStyle w:val="nu0"/>
            <w:rFonts w:ascii="inherit" w:hAnsi="inherit" w:cs="Consolas"/>
            <w:color w:val="D19A66"/>
            <w:sz w:val="20"/>
            <w:szCs w:val="20"/>
            <w:bdr w:val="none" w:sz="0" w:space="0" w:color="auto" w:frame="1"/>
          </w:rPr>
          <w:t>20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94" w:author="Unknown"/>
          <w:rFonts w:ascii="Consolas" w:hAnsi="Consolas" w:cs="Consolas"/>
          <w:color w:val="2B333A"/>
          <w:sz w:val="14"/>
          <w:szCs w:val="14"/>
        </w:rPr>
      </w:pPr>
      <w:ins w:id="795"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3</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"Anurag"</w:t>
        </w:r>
        <w:r>
          <w:rPr>
            <w:rFonts w:ascii="inherit" w:hAnsi="inherit" w:cs="Consolas"/>
            <w:color w:val="CFD5E0"/>
            <w:sz w:val="20"/>
            <w:szCs w:val="20"/>
            <w:bdr w:val="none" w:sz="0" w:space="0" w:color="auto" w:frame="1"/>
          </w:rPr>
          <w:t xml:space="preserve">, DepartmentId = </w:t>
        </w:r>
        <w:r>
          <w:rPr>
            <w:rStyle w:val="nu0"/>
            <w:rFonts w:ascii="inherit" w:hAnsi="inherit" w:cs="Consolas"/>
            <w:color w:val="D19A66"/>
            <w:sz w:val="20"/>
            <w:szCs w:val="20"/>
            <w:bdr w:val="none" w:sz="0" w:space="0" w:color="auto" w:frame="1"/>
          </w:rPr>
          <w:t>30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96" w:author="Unknown"/>
          <w:rFonts w:ascii="Consolas" w:hAnsi="Consolas" w:cs="Consolas"/>
          <w:color w:val="2B333A"/>
          <w:sz w:val="14"/>
          <w:szCs w:val="14"/>
        </w:rPr>
      </w:pPr>
      <w:ins w:id="797"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4</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"Pranaya"</w:t>
        </w:r>
        <w:r>
          <w:rPr>
            <w:rFonts w:ascii="inherit" w:hAnsi="inherit" w:cs="Consolas"/>
            <w:color w:val="CFD5E0"/>
            <w:sz w:val="20"/>
            <w:szCs w:val="20"/>
            <w:bdr w:val="none" w:sz="0" w:space="0" w:color="auto" w:frame="1"/>
          </w:rPr>
          <w:t xml:space="preserve">, DepartmentId = </w:t>
        </w:r>
        <w:r>
          <w:rPr>
            <w:rStyle w:val="nu0"/>
            <w:rFonts w:ascii="inherit" w:hAnsi="inherit" w:cs="Consolas"/>
            <w:color w:val="D19A66"/>
            <w:sz w:val="20"/>
            <w:szCs w:val="20"/>
            <w:bdr w:val="none" w:sz="0" w:space="0" w:color="auto" w:frame="1"/>
          </w:rPr>
          <w:t>30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798" w:author="Unknown"/>
          <w:rFonts w:ascii="Consolas" w:hAnsi="Consolas" w:cs="Consolas"/>
          <w:color w:val="2B333A"/>
          <w:sz w:val="14"/>
          <w:szCs w:val="14"/>
        </w:rPr>
      </w:pPr>
      <w:ins w:id="799"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5</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"Hina"</w:t>
        </w:r>
        <w:r>
          <w:rPr>
            <w:rFonts w:ascii="inherit" w:hAnsi="inherit" w:cs="Consolas"/>
            <w:color w:val="CFD5E0"/>
            <w:sz w:val="20"/>
            <w:szCs w:val="20"/>
            <w:bdr w:val="none" w:sz="0" w:space="0" w:color="auto" w:frame="1"/>
          </w:rPr>
          <w:t xml:space="preserve">, DepartmentId = </w:t>
        </w:r>
        <w:r>
          <w:rPr>
            <w:rStyle w:val="nu0"/>
            <w:rFonts w:ascii="inherit" w:hAnsi="inherit" w:cs="Consolas"/>
            <w:color w:val="D19A66"/>
            <w:sz w:val="20"/>
            <w:szCs w:val="20"/>
            <w:bdr w:val="none" w:sz="0" w:space="0" w:color="auto" w:frame="1"/>
          </w:rPr>
          <w:t>20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00" w:author="Unknown"/>
          <w:rFonts w:ascii="Consolas" w:hAnsi="Consolas" w:cs="Consolas"/>
          <w:color w:val="2B333A"/>
          <w:sz w:val="14"/>
          <w:szCs w:val="14"/>
        </w:rPr>
      </w:pPr>
      <w:ins w:id="801"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6</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"Sambit"</w:t>
        </w:r>
        <w:r>
          <w:rPr>
            <w:rFonts w:ascii="inherit" w:hAnsi="inherit" w:cs="Consolas"/>
            <w:color w:val="CFD5E0"/>
            <w:sz w:val="20"/>
            <w:szCs w:val="20"/>
            <w:bdr w:val="none" w:sz="0" w:space="0" w:color="auto" w:frame="1"/>
          </w:rPr>
          <w:t xml:space="preserve">, DepartmentId = </w:t>
        </w:r>
        <w:r>
          <w:rPr>
            <w:rStyle w:val="nu0"/>
            <w:rFonts w:ascii="inherit" w:hAnsi="inherit" w:cs="Consolas"/>
            <w:color w:val="D19A66"/>
            <w:sz w:val="20"/>
            <w:szCs w:val="20"/>
            <w:bdr w:val="none" w:sz="0" w:space="0" w:color="auto" w:frame="1"/>
          </w:rPr>
          <w:t>10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02" w:author="Unknown"/>
          <w:rFonts w:ascii="Consolas" w:hAnsi="Consolas" w:cs="Consolas"/>
          <w:color w:val="2B333A"/>
          <w:sz w:val="14"/>
          <w:szCs w:val="14"/>
        </w:rPr>
      </w:pPr>
      <w:ins w:id="803"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7</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"Happy"</w:t>
        </w:r>
        <w:r>
          <w:rPr>
            <w:rFonts w:ascii="inherit" w:hAnsi="inherit" w:cs="Consolas"/>
            <w:color w:val="CFD5E0"/>
            <w:sz w:val="20"/>
            <w:szCs w:val="20"/>
            <w:bdr w:val="none" w:sz="0" w:space="0" w:color="auto" w:frame="1"/>
          </w:rPr>
          <w:t xml:space="preserve">, DepartmentId = </w:t>
        </w:r>
        <w:r>
          <w:rPr>
            <w:rStyle w:val="nu0"/>
            <w:rFonts w:ascii="inherit" w:hAnsi="inherit" w:cs="Consolas"/>
            <w:color w:val="D19A66"/>
            <w:sz w:val="20"/>
            <w:szCs w:val="20"/>
            <w:bdr w:val="none" w:sz="0" w:space="0" w:color="auto" w:frame="1"/>
          </w:rPr>
          <w:t>10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04" w:author="Unknown"/>
          <w:rFonts w:ascii="Consolas" w:hAnsi="Consolas" w:cs="Consolas"/>
          <w:color w:val="2B333A"/>
          <w:sz w:val="14"/>
          <w:szCs w:val="14"/>
        </w:rPr>
      </w:pPr>
      <w:ins w:id="805"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8</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"Tarun"</w:t>
        </w:r>
        <w:r>
          <w:rPr>
            <w:rFonts w:ascii="inherit" w:hAnsi="inherit" w:cs="Consolas"/>
            <w:color w:val="CFD5E0"/>
            <w:sz w:val="20"/>
            <w:szCs w:val="20"/>
            <w:bdr w:val="none" w:sz="0" w:space="0" w:color="auto" w:frame="1"/>
          </w:rPr>
          <w:t xml:space="preserve">, DepartmentId = </w:t>
        </w:r>
        <w:r>
          <w:rPr>
            <w:rStyle w:val="nu0"/>
            <w:rFonts w:ascii="inherit" w:hAnsi="inherit" w:cs="Consolas"/>
            <w:color w:val="D19A66"/>
            <w:sz w:val="20"/>
            <w:szCs w:val="20"/>
            <w:bdr w:val="none" w:sz="0" w:space="0" w:color="auto" w:frame="1"/>
          </w:rPr>
          <w:t>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06" w:author="Unknown"/>
          <w:rFonts w:ascii="Consolas" w:hAnsi="Consolas" w:cs="Consolas"/>
          <w:color w:val="2B333A"/>
          <w:sz w:val="14"/>
          <w:szCs w:val="14"/>
        </w:rPr>
      </w:pPr>
      <w:ins w:id="807"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9</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"Santosh"</w:t>
        </w:r>
        <w:r>
          <w:rPr>
            <w:rFonts w:ascii="inherit" w:hAnsi="inherit" w:cs="Consolas"/>
            <w:color w:val="CFD5E0"/>
            <w:sz w:val="20"/>
            <w:szCs w:val="20"/>
            <w:bdr w:val="none" w:sz="0" w:space="0" w:color="auto" w:frame="1"/>
          </w:rPr>
          <w:t xml:space="preserve">, DepartmentId = </w:t>
        </w:r>
        <w:r>
          <w:rPr>
            <w:rStyle w:val="nu0"/>
            <w:rFonts w:ascii="inherit" w:hAnsi="inherit" w:cs="Consolas"/>
            <w:color w:val="D19A66"/>
            <w:sz w:val="20"/>
            <w:szCs w:val="20"/>
            <w:bdr w:val="none" w:sz="0" w:space="0" w:color="auto" w:frame="1"/>
          </w:rPr>
          <w:t>10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08" w:author="Unknown"/>
          <w:rFonts w:ascii="Consolas" w:hAnsi="Consolas" w:cs="Consolas"/>
          <w:color w:val="2B333A"/>
          <w:sz w:val="14"/>
          <w:szCs w:val="14"/>
        </w:rPr>
      </w:pPr>
      <w:ins w:id="809"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"Raja"</w:t>
        </w:r>
        <w:r>
          <w:rPr>
            <w:rFonts w:ascii="inherit" w:hAnsi="inherit" w:cs="Consolas"/>
            <w:color w:val="CFD5E0"/>
            <w:sz w:val="20"/>
            <w:szCs w:val="20"/>
            <w:bdr w:val="none" w:sz="0" w:space="0" w:color="auto" w:frame="1"/>
          </w:rPr>
          <w:t xml:space="preserve">, DepartmentId = </w:t>
        </w:r>
        <w:r>
          <w:rPr>
            <w:rStyle w:val="nu0"/>
            <w:rFonts w:ascii="inherit" w:hAnsi="inherit" w:cs="Consolas"/>
            <w:color w:val="D19A66"/>
            <w:sz w:val="20"/>
            <w:szCs w:val="20"/>
            <w:bdr w:val="none" w:sz="0" w:space="0" w:color="auto" w:frame="1"/>
          </w:rPr>
          <w:t>20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10" w:author="Unknown"/>
          <w:rFonts w:ascii="Consolas" w:hAnsi="Consolas" w:cs="Consolas"/>
          <w:color w:val="2B333A"/>
          <w:sz w:val="14"/>
          <w:szCs w:val="14"/>
        </w:rPr>
      </w:pPr>
      <w:ins w:id="811"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11</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"Ramesh"</w:t>
        </w:r>
        <w:r>
          <w:rPr>
            <w:rFonts w:ascii="inherit" w:hAnsi="inherit" w:cs="Consolas"/>
            <w:color w:val="CFD5E0"/>
            <w:sz w:val="20"/>
            <w:szCs w:val="20"/>
            <w:bdr w:val="none" w:sz="0" w:space="0" w:color="auto" w:frame="1"/>
          </w:rPr>
          <w:t xml:space="preserve">, DepartmentId = </w:t>
        </w:r>
        <w:r>
          <w:rPr>
            <w:rStyle w:val="nu0"/>
            <w:rFonts w:ascii="inherit" w:hAnsi="inherit" w:cs="Consolas"/>
            <w:color w:val="D19A66"/>
            <w:sz w:val="20"/>
            <w:szCs w:val="20"/>
            <w:bdr w:val="none" w:sz="0" w:space="0" w:color="auto" w:frame="1"/>
          </w:rPr>
          <w:t>30</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12" w:author="Unknown"/>
          <w:rFonts w:ascii="Consolas" w:hAnsi="Consolas" w:cs="Consolas"/>
          <w:color w:val="2B333A"/>
          <w:sz w:val="14"/>
          <w:szCs w:val="14"/>
        </w:rPr>
      </w:pPr>
      <w:ins w:id="813"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14" w:author="Unknown"/>
          <w:rFonts w:ascii="Consolas" w:hAnsi="Consolas" w:cs="Consolas"/>
          <w:color w:val="2B333A"/>
          <w:sz w:val="14"/>
          <w:szCs w:val="14"/>
        </w:rPr>
      </w:pPr>
      <w:ins w:id="815"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16" w:author="Unknown"/>
          <w:rFonts w:ascii="Consolas" w:hAnsi="Consolas" w:cs="Consolas"/>
          <w:color w:val="2B333A"/>
          <w:sz w:val="14"/>
          <w:szCs w:val="14"/>
        </w:rPr>
      </w:pPr>
      <w:ins w:id="817"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18" w:author="Unknown"/>
          <w:rFonts w:ascii="Consolas" w:hAnsi="Consolas" w:cs="Consolas"/>
          <w:color w:val="2B333A"/>
          <w:sz w:val="14"/>
          <w:szCs w:val="14"/>
        </w:rPr>
      </w:pPr>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19" w:author="Unknown"/>
          <w:rFonts w:ascii="Consolas" w:hAnsi="Consolas" w:cs="Consolas"/>
          <w:color w:val="2B333A"/>
          <w:sz w:val="14"/>
          <w:szCs w:val="14"/>
        </w:rPr>
      </w:pPr>
      <w:ins w:id="820"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Department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21" w:author="Unknown"/>
          <w:rFonts w:ascii="Consolas" w:hAnsi="Consolas" w:cs="Consolas"/>
          <w:color w:val="2B333A"/>
          <w:sz w:val="14"/>
          <w:szCs w:val="14"/>
        </w:rPr>
      </w:pPr>
      <w:ins w:id="822"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23" w:author="Unknown"/>
          <w:rFonts w:ascii="Consolas" w:hAnsi="Consolas" w:cs="Consolas"/>
          <w:color w:val="2B333A"/>
          <w:sz w:val="14"/>
          <w:szCs w:val="14"/>
        </w:rPr>
      </w:pPr>
      <w:ins w:id="824"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ID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25" w:author="Unknown"/>
          <w:rFonts w:ascii="Consolas" w:hAnsi="Consolas" w:cs="Consolas"/>
          <w:color w:val="2B333A"/>
          <w:sz w:val="14"/>
          <w:szCs w:val="14"/>
        </w:rPr>
      </w:pPr>
      <w:ins w:id="826"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 xml:space="preserve"> Name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27" w:author="Unknown"/>
          <w:rFonts w:ascii="Consolas" w:hAnsi="Consolas" w:cs="Consolas"/>
          <w:color w:val="2B333A"/>
          <w:sz w:val="14"/>
          <w:szCs w:val="14"/>
        </w:rPr>
      </w:pPr>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28" w:author="Unknown"/>
          <w:rFonts w:ascii="Consolas" w:hAnsi="Consolas" w:cs="Consolas"/>
          <w:color w:val="2B333A"/>
          <w:sz w:val="14"/>
          <w:szCs w:val="14"/>
        </w:rPr>
      </w:pPr>
      <w:ins w:id="829"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List&lt;Department&gt; </w:t>
        </w:r>
        <w:r>
          <w:rPr>
            <w:rStyle w:val="me0"/>
            <w:rFonts w:ascii="inherit" w:hAnsi="inherit" w:cs="Consolas"/>
            <w:color w:val="4284AE"/>
            <w:sz w:val="20"/>
            <w:szCs w:val="20"/>
            <w:bdr w:val="none" w:sz="0" w:space="0" w:color="auto" w:frame="1"/>
          </w:rPr>
          <w:t>GetAllDepartments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30" w:author="Unknown"/>
          <w:rFonts w:ascii="Consolas" w:hAnsi="Consolas" w:cs="Consolas"/>
          <w:color w:val="2B333A"/>
          <w:sz w:val="14"/>
          <w:szCs w:val="14"/>
        </w:rPr>
      </w:pPr>
      <w:ins w:id="831"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32" w:author="Unknown"/>
          <w:rFonts w:ascii="Consolas" w:hAnsi="Consolas" w:cs="Consolas"/>
          <w:color w:val="2B333A"/>
          <w:sz w:val="14"/>
          <w:szCs w:val="14"/>
        </w:rPr>
      </w:pPr>
      <w:ins w:id="833" w:author="Unknown">
        <w:r>
          <w:rPr>
            <w:rStyle w:val="kw1"/>
            <w:rFonts w:ascii="inherit" w:hAnsi="inherit" w:cs="Consolas"/>
            <w:b/>
            <w:bCs/>
            <w:color w:val="D171DD"/>
            <w:sz w:val="20"/>
            <w:szCs w:val="20"/>
            <w:bdr w:val="none" w:sz="0" w:space="0" w:color="auto" w:frame="1"/>
          </w:rPr>
          <w:t>return</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List&lt;Department&gt;</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34" w:author="Unknown"/>
          <w:rFonts w:ascii="Consolas" w:hAnsi="Consolas" w:cs="Consolas"/>
          <w:color w:val="2B333A"/>
          <w:sz w:val="14"/>
          <w:szCs w:val="14"/>
        </w:rPr>
      </w:pPr>
      <w:ins w:id="835"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36" w:author="Unknown"/>
          <w:rFonts w:ascii="Consolas" w:hAnsi="Consolas" w:cs="Consolas"/>
          <w:color w:val="2B333A"/>
          <w:sz w:val="14"/>
          <w:szCs w:val="14"/>
        </w:rPr>
      </w:pPr>
      <w:ins w:id="837"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Department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10</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"IT"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38" w:author="Unknown"/>
          <w:rFonts w:ascii="Consolas" w:hAnsi="Consolas" w:cs="Consolas"/>
          <w:color w:val="2B333A"/>
          <w:sz w:val="14"/>
          <w:szCs w:val="14"/>
        </w:rPr>
      </w:pPr>
      <w:ins w:id="839"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Department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20</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"HR"</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40" w:author="Unknown"/>
          <w:rFonts w:ascii="Consolas" w:hAnsi="Consolas" w:cs="Consolas"/>
          <w:color w:val="2B333A"/>
          <w:sz w:val="14"/>
          <w:szCs w:val="14"/>
        </w:rPr>
      </w:pPr>
      <w:ins w:id="841"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Department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30</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"Sales"</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42" w:author="Unknown"/>
          <w:rFonts w:ascii="Consolas" w:hAnsi="Consolas" w:cs="Consolas"/>
          <w:color w:val="2B333A"/>
          <w:sz w:val="14"/>
          <w:szCs w:val="14"/>
        </w:rPr>
      </w:pPr>
      <w:ins w:id="843"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44" w:author="Unknown"/>
          <w:rFonts w:ascii="Consolas" w:hAnsi="Consolas" w:cs="Consolas"/>
          <w:color w:val="2B333A"/>
          <w:sz w:val="14"/>
          <w:szCs w:val="14"/>
        </w:rPr>
      </w:pPr>
      <w:ins w:id="845"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46" w:author="Unknown"/>
          <w:rFonts w:ascii="Consolas" w:hAnsi="Consolas" w:cs="Consolas"/>
          <w:color w:val="2B333A"/>
          <w:sz w:val="14"/>
          <w:szCs w:val="14"/>
        </w:rPr>
      </w:pPr>
      <w:ins w:id="847"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1"/>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848" w:author="Unknown"/>
          <w:rFonts w:ascii="Consolas" w:hAnsi="Consolas" w:cs="Consolas"/>
          <w:color w:val="2B333A"/>
          <w:sz w:val="14"/>
          <w:szCs w:val="14"/>
        </w:rPr>
      </w:pPr>
      <w:ins w:id="849" w:author="Unknown">
        <w:r>
          <w:rPr>
            <w:rStyle w:val="br0"/>
            <w:rFonts w:ascii="inherit" w:hAnsi="inherit" w:cs="Consolas"/>
            <w:b/>
            <w:bCs/>
            <w:color w:val="6B7C8B"/>
            <w:sz w:val="20"/>
            <w:szCs w:val="20"/>
            <w:bdr w:val="none" w:sz="0" w:space="0" w:color="auto" w:frame="1"/>
          </w:rPr>
          <w:lastRenderedPageBreak/>
          <w:t>}</w:t>
        </w:r>
      </w:ins>
    </w:p>
    <w:p w:rsidR="005800E0" w:rsidRDefault="005800E0" w:rsidP="005800E0">
      <w:pPr>
        <w:pStyle w:val="NormalWeb"/>
        <w:shd w:val="clear" w:color="auto" w:fill="FFFFFF"/>
        <w:spacing w:before="0" w:beforeAutospacing="0" w:after="0" w:afterAutospacing="0"/>
        <w:jc w:val="both"/>
        <w:textAlignment w:val="baseline"/>
        <w:rPr>
          <w:ins w:id="850" w:author="Unknown"/>
          <w:rFonts w:ascii="Segoe UI" w:hAnsi="Segoe UI" w:cs="Segoe UI"/>
          <w:color w:val="3A3A3A"/>
          <w:sz w:val="17"/>
          <w:szCs w:val="17"/>
        </w:rPr>
      </w:pPr>
      <w:ins w:id="851" w:author="Unknown">
        <w:r>
          <w:rPr>
            <w:rFonts w:ascii="Arial" w:hAnsi="Arial" w:cs="Arial"/>
            <w:color w:val="000000"/>
            <w:sz w:val="17"/>
            <w:szCs w:val="17"/>
            <w:bdr w:val="none" w:sz="0" w:space="0" w:color="auto" w:frame="1"/>
          </w:rPr>
          <w:t>As you can see we created the above Employee and Department classes with some simple properties. The common property is Department ID i.e. the ID property in Department class and DepartmentID property in Employee class. Then we create two simple methods that are going to return the respective data sources. Further, if you notice the employee with ID 8 does not have a department.</w:t>
        </w:r>
      </w:ins>
    </w:p>
    <w:p w:rsidR="005800E0" w:rsidRDefault="005800E0" w:rsidP="005800E0">
      <w:pPr>
        <w:pStyle w:val="Heading5"/>
        <w:shd w:val="clear" w:color="auto" w:fill="FFFFFF"/>
        <w:spacing w:before="0"/>
        <w:jc w:val="both"/>
        <w:textAlignment w:val="baseline"/>
        <w:rPr>
          <w:ins w:id="852" w:author="Unknown"/>
          <w:rFonts w:ascii="Segoe UI" w:hAnsi="Segoe UI" w:cs="Segoe UI"/>
          <w:color w:val="3A3A3A"/>
          <w:sz w:val="20"/>
          <w:szCs w:val="20"/>
        </w:rPr>
      </w:pPr>
      <w:ins w:id="853" w:author="Unknown">
        <w:r>
          <w:rPr>
            <w:rStyle w:val="Strong"/>
            <w:rFonts w:ascii="Arial" w:hAnsi="Arial" w:cs="Arial"/>
            <w:b w:val="0"/>
            <w:bCs w:val="0"/>
            <w:color w:val="000000"/>
            <w:sz w:val="21"/>
            <w:szCs w:val="21"/>
            <w:bdr w:val="none" w:sz="0" w:space="0" w:color="auto" w:frame="1"/>
          </w:rPr>
          <w:t>Example1: Using Method Syntax</w:t>
        </w:r>
      </w:ins>
    </w:p>
    <w:p w:rsidR="005800E0" w:rsidRDefault="005800E0" w:rsidP="005800E0">
      <w:pPr>
        <w:pStyle w:val="NormalWeb"/>
        <w:shd w:val="clear" w:color="auto" w:fill="FFFFFF"/>
        <w:spacing w:before="0" w:beforeAutospacing="0" w:after="0" w:afterAutospacing="0"/>
        <w:jc w:val="both"/>
        <w:textAlignment w:val="baseline"/>
        <w:rPr>
          <w:ins w:id="854" w:author="Unknown"/>
          <w:rFonts w:ascii="Segoe UI" w:hAnsi="Segoe UI" w:cs="Segoe UI"/>
          <w:color w:val="3A3A3A"/>
          <w:sz w:val="17"/>
          <w:szCs w:val="17"/>
        </w:rPr>
      </w:pPr>
      <w:ins w:id="855" w:author="Unknown">
        <w:r>
          <w:rPr>
            <w:rFonts w:ascii="Arial" w:hAnsi="Arial" w:cs="Arial"/>
            <w:color w:val="000000"/>
            <w:sz w:val="17"/>
            <w:szCs w:val="17"/>
            <w:bdr w:val="none" w:sz="0" w:space="0" w:color="auto" w:frame="1"/>
          </w:rPr>
          <w:t>Here we need to group the employees by department. So, the outer data source is going to be the department data source and the inner data source is going to be the employee data source. Please have a look at the following image.</w:t>
        </w:r>
      </w:ins>
    </w:p>
    <w:p w:rsidR="005800E0" w:rsidRDefault="005800E0" w:rsidP="005800E0">
      <w:pPr>
        <w:pStyle w:val="NormalWeb"/>
        <w:shd w:val="clear" w:color="auto" w:fill="FFFFFF"/>
        <w:spacing w:before="0" w:beforeAutospacing="0" w:after="0" w:afterAutospacing="0"/>
        <w:jc w:val="both"/>
        <w:textAlignment w:val="baseline"/>
        <w:rPr>
          <w:ins w:id="856" w:author="Unknown"/>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4791710" cy="1536065"/>
            <wp:effectExtent l="19050" t="0" r="8890" b="0"/>
            <wp:docPr id="16" name="Picture 12" descr="Group Join using Method Syntax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oup Join using Method Syntax Example in C#"/>
                    <pic:cNvPicPr>
                      <a:picLocks noChangeAspect="1" noChangeArrowheads="1"/>
                    </pic:cNvPicPr>
                  </pic:nvPicPr>
                  <pic:blipFill>
                    <a:blip r:embed="rId78"/>
                    <a:srcRect/>
                    <a:stretch>
                      <a:fillRect/>
                    </a:stretch>
                  </pic:blipFill>
                  <pic:spPr bwMode="auto">
                    <a:xfrm>
                      <a:off x="0" y="0"/>
                      <a:ext cx="4791710" cy="1536065"/>
                    </a:xfrm>
                    <a:prstGeom prst="rect">
                      <a:avLst/>
                    </a:prstGeom>
                    <a:noFill/>
                    <a:ln w="9525">
                      <a:noFill/>
                      <a:miter lim="800000"/>
                      <a:headEnd/>
                      <a:tailEnd/>
                    </a:ln>
                  </pic:spPr>
                </pic:pic>
              </a:graphicData>
            </a:graphic>
          </wp:inline>
        </w:drawing>
      </w:r>
    </w:p>
    <w:p w:rsidR="005800E0" w:rsidRDefault="005800E0" w:rsidP="005800E0">
      <w:pPr>
        <w:pStyle w:val="NormalWeb"/>
        <w:shd w:val="clear" w:color="auto" w:fill="FFFFFF"/>
        <w:spacing w:before="0" w:beforeAutospacing="0" w:after="0" w:afterAutospacing="0"/>
        <w:jc w:val="both"/>
        <w:textAlignment w:val="baseline"/>
        <w:rPr>
          <w:ins w:id="857" w:author="Unknown"/>
          <w:rFonts w:ascii="Segoe UI" w:hAnsi="Segoe UI" w:cs="Segoe UI"/>
          <w:color w:val="3A3A3A"/>
          <w:sz w:val="17"/>
          <w:szCs w:val="17"/>
        </w:rPr>
      </w:pPr>
      <w:ins w:id="858" w:author="Unknown">
        <w:r>
          <w:rPr>
            <w:rStyle w:val="Strong"/>
            <w:rFonts w:ascii="Arial" w:hAnsi="Arial" w:cs="Arial"/>
            <w:color w:val="000000"/>
            <w:sz w:val="17"/>
            <w:szCs w:val="17"/>
            <w:bdr w:val="none" w:sz="0" w:space="0" w:color="auto" w:frame="1"/>
          </w:rPr>
          <w:t>The complete example is given below.</w:t>
        </w:r>
      </w:ins>
    </w:p>
    <w:p w:rsidR="005800E0" w:rsidRDefault="005800E0" w:rsidP="005800E0">
      <w:pPr>
        <w:numPr>
          <w:ilvl w:val="0"/>
          <w:numId w:val="22"/>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859" w:author="Unknown"/>
          <w:rFonts w:ascii="Consolas" w:hAnsi="Consolas" w:cs="Consolas"/>
          <w:color w:val="2B333A"/>
          <w:sz w:val="14"/>
          <w:szCs w:val="14"/>
        </w:rPr>
      </w:pPr>
      <w:ins w:id="860"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61" w:author="Unknown"/>
          <w:rFonts w:ascii="Consolas" w:hAnsi="Consolas" w:cs="Consolas"/>
          <w:color w:val="2B333A"/>
          <w:sz w:val="14"/>
          <w:szCs w:val="14"/>
        </w:rPr>
      </w:pPr>
      <w:ins w:id="862"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63" w:author="Unknown"/>
          <w:rFonts w:ascii="Consolas" w:hAnsi="Consolas" w:cs="Consolas"/>
          <w:color w:val="2B333A"/>
          <w:sz w:val="14"/>
          <w:szCs w:val="14"/>
        </w:rPr>
      </w:pPr>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64" w:author="Unknown"/>
          <w:rFonts w:ascii="Consolas" w:hAnsi="Consolas" w:cs="Consolas"/>
          <w:color w:val="2B333A"/>
          <w:sz w:val="14"/>
          <w:szCs w:val="14"/>
        </w:rPr>
      </w:pPr>
      <w:ins w:id="865"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66" w:author="Unknown"/>
          <w:rFonts w:ascii="Consolas" w:hAnsi="Consolas" w:cs="Consolas"/>
          <w:color w:val="2B333A"/>
          <w:sz w:val="14"/>
          <w:szCs w:val="14"/>
        </w:rPr>
      </w:pPr>
      <w:ins w:id="867"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68" w:author="Unknown"/>
          <w:rFonts w:ascii="Consolas" w:hAnsi="Consolas" w:cs="Consolas"/>
          <w:color w:val="2B333A"/>
          <w:sz w:val="14"/>
          <w:szCs w:val="14"/>
        </w:rPr>
      </w:pPr>
      <w:ins w:id="869"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70" w:author="Unknown"/>
          <w:rFonts w:ascii="Consolas" w:hAnsi="Consolas" w:cs="Consolas"/>
          <w:color w:val="2B333A"/>
          <w:sz w:val="14"/>
          <w:szCs w:val="14"/>
        </w:rPr>
      </w:pPr>
      <w:ins w:id="871"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72" w:author="Unknown"/>
          <w:rFonts w:ascii="Consolas" w:hAnsi="Consolas" w:cs="Consolas"/>
          <w:color w:val="2B333A"/>
          <w:sz w:val="14"/>
          <w:szCs w:val="14"/>
        </w:rPr>
      </w:pPr>
      <w:ins w:id="873"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74" w:author="Unknown"/>
          <w:rFonts w:ascii="Consolas" w:hAnsi="Consolas" w:cs="Consolas"/>
          <w:color w:val="2B333A"/>
          <w:sz w:val="14"/>
          <w:szCs w:val="14"/>
        </w:rPr>
      </w:pPr>
      <w:ins w:id="875"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76" w:author="Unknown"/>
          <w:rFonts w:ascii="Consolas" w:hAnsi="Consolas" w:cs="Consolas"/>
          <w:color w:val="2B333A"/>
          <w:sz w:val="14"/>
          <w:szCs w:val="14"/>
        </w:rPr>
      </w:pPr>
      <w:ins w:id="877" w:author="Unknown">
        <w:r>
          <w:rPr>
            <w:rStyle w:val="co1"/>
            <w:rFonts w:ascii="inherit" w:hAnsi="inherit" w:cs="Consolas"/>
            <w:color w:val="6B7C8B"/>
            <w:sz w:val="20"/>
            <w:szCs w:val="20"/>
            <w:bdr w:val="none" w:sz="0" w:space="0" w:color="auto" w:frame="1"/>
          </w:rPr>
          <w:t>//Group Join using Method Syntax</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78" w:author="Unknown"/>
          <w:rFonts w:ascii="Consolas" w:hAnsi="Consolas" w:cs="Consolas"/>
          <w:color w:val="2B333A"/>
          <w:sz w:val="14"/>
          <w:szCs w:val="14"/>
        </w:rPr>
      </w:pPr>
      <w:proofErr w:type="gramStart"/>
      <w:ins w:id="879" w:author="Unknown">
        <w:r>
          <w:rPr>
            <w:rFonts w:ascii="inherit" w:hAnsi="inherit" w:cs="Consolas"/>
            <w:color w:val="CFD5E0"/>
            <w:sz w:val="20"/>
            <w:szCs w:val="20"/>
            <w:bdr w:val="none" w:sz="0" w:space="0" w:color="auto" w:frame="1"/>
          </w:rPr>
          <w:t>var</w:t>
        </w:r>
        <w:proofErr w:type="gramEnd"/>
        <w:r>
          <w:rPr>
            <w:rFonts w:ascii="inherit" w:hAnsi="inherit" w:cs="Consolas"/>
            <w:color w:val="CFD5E0"/>
            <w:sz w:val="20"/>
            <w:szCs w:val="20"/>
            <w:bdr w:val="none" w:sz="0" w:space="0" w:color="auto" w:frame="1"/>
          </w:rPr>
          <w:t xml:space="preserve"> GroupJoinMS = Department.</w:t>
        </w:r>
        <w:r>
          <w:rPr>
            <w:rStyle w:val="me0"/>
            <w:rFonts w:ascii="inherit" w:hAnsi="inherit" w:cs="Consolas"/>
            <w:color w:val="4284AE"/>
            <w:sz w:val="20"/>
            <w:szCs w:val="20"/>
            <w:bdr w:val="none" w:sz="0" w:space="0" w:color="auto" w:frame="1"/>
          </w:rPr>
          <w:t>GetAllDepartments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80" w:author="Unknown"/>
          <w:rFonts w:ascii="Consolas" w:hAnsi="Consolas" w:cs="Consolas"/>
          <w:color w:val="2B333A"/>
          <w:sz w:val="14"/>
          <w:szCs w:val="14"/>
        </w:rPr>
      </w:pPr>
      <w:ins w:id="881" w:author="Unknown">
        <w:r>
          <w:rPr>
            <w:rStyle w:val="me0"/>
            <w:rFonts w:ascii="inherit" w:hAnsi="inherit" w:cs="Consolas"/>
            <w:color w:val="4284AE"/>
            <w:sz w:val="20"/>
            <w:szCs w:val="20"/>
            <w:bdr w:val="none" w:sz="0" w:space="0" w:color="auto" w:frame="1"/>
          </w:rPr>
          <w:t>GroupJoin</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82" w:author="Unknown"/>
          <w:rFonts w:ascii="Consolas" w:hAnsi="Consolas" w:cs="Consolas"/>
          <w:color w:val="2B333A"/>
          <w:sz w:val="14"/>
          <w:szCs w:val="14"/>
        </w:rPr>
      </w:pPr>
      <w:ins w:id="883" w:author="Unknown">
        <w:r>
          <w:rPr>
            <w:rFonts w:ascii="inherit" w:hAnsi="inherit" w:cs="Consolas"/>
            <w:color w:val="CFD5E0"/>
            <w:sz w:val="20"/>
            <w:szCs w:val="20"/>
            <w:bdr w:val="none" w:sz="0" w:space="0" w:color="auto" w:frame="1"/>
          </w:rPr>
          <w:t>Employee.</w:t>
        </w:r>
        <w:r>
          <w:rPr>
            <w:rStyle w:val="me0"/>
            <w:rFonts w:ascii="inherit" w:hAnsi="inherit" w:cs="Consolas"/>
            <w:color w:val="4284AE"/>
            <w:sz w:val="20"/>
            <w:szCs w:val="20"/>
            <w:bdr w:val="none" w:sz="0" w:space="0" w:color="auto" w:frame="1"/>
          </w:rPr>
          <w:t>GetAllEmployees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84" w:author="Unknown"/>
          <w:rFonts w:ascii="Consolas" w:hAnsi="Consolas" w:cs="Consolas"/>
          <w:color w:val="2B333A"/>
          <w:sz w:val="14"/>
          <w:szCs w:val="14"/>
        </w:rPr>
      </w:pPr>
      <w:ins w:id="885" w:author="Unknown">
        <w:r>
          <w:rPr>
            <w:rFonts w:ascii="inherit" w:hAnsi="inherit" w:cs="Consolas"/>
            <w:color w:val="CFD5E0"/>
            <w:sz w:val="20"/>
            <w:szCs w:val="20"/>
            <w:bdr w:val="none" w:sz="0" w:space="0" w:color="auto" w:frame="1"/>
          </w:rPr>
          <w:t>dept =&gt; dept.ID,</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86" w:author="Unknown"/>
          <w:rFonts w:ascii="Consolas" w:hAnsi="Consolas" w:cs="Consolas"/>
          <w:color w:val="2B333A"/>
          <w:sz w:val="14"/>
          <w:szCs w:val="14"/>
        </w:rPr>
      </w:pPr>
      <w:ins w:id="887" w:author="Unknown">
        <w:r>
          <w:rPr>
            <w:rFonts w:ascii="inherit" w:hAnsi="inherit" w:cs="Consolas"/>
            <w:color w:val="CFD5E0"/>
            <w:sz w:val="20"/>
            <w:szCs w:val="20"/>
            <w:bdr w:val="none" w:sz="0" w:space="0" w:color="auto" w:frame="1"/>
          </w:rPr>
          <w:t>emp =&gt; emp.DepartmentId,</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88" w:author="Unknown"/>
          <w:rFonts w:ascii="Consolas" w:hAnsi="Consolas" w:cs="Consolas"/>
          <w:color w:val="2B333A"/>
          <w:sz w:val="14"/>
          <w:szCs w:val="14"/>
        </w:rPr>
      </w:pPr>
      <w:ins w:id="889"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dept, emp</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=&gt;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dept, emp</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90" w:author="Unknown"/>
          <w:rFonts w:ascii="Consolas" w:hAnsi="Consolas" w:cs="Consolas"/>
          <w:color w:val="2B333A"/>
          <w:sz w:val="14"/>
          <w:szCs w:val="14"/>
        </w:rPr>
      </w:pPr>
      <w:ins w:id="891"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92" w:author="Unknown"/>
          <w:rFonts w:ascii="Consolas" w:hAnsi="Consolas" w:cs="Consolas"/>
          <w:color w:val="2B333A"/>
          <w:sz w:val="14"/>
          <w:szCs w:val="14"/>
        </w:rPr>
      </w:pPr>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93" w:author="Unknown"/>
          <w:rFonts w:ascii="Consolas" w:hAnsi="Consolas" w:cs="Consolas"/>
          <w:color w:val="2B333A"/>
          <w:sz w:val="14"/>
          <w:szCs w:val="14"/>
        </w:rPr>
      </w:pPr>
      <w:ins w:id="894" w:author="Unknown">
        <w:r>
          <w:rPr>
            <w:rStyle w:val="co1"/>
            <w:rFonts w:ascii="inherit" w:hAnsi="inherit" w:cs="Consolas"/>
            <w:color w:val="6B7C8B"/>
            <w:sz w:val="20"/>
            <w:szCs w:val="20"/>
            <w:bdr w:val="none" w:sz="0" w:space="0" w:color="auto" w:frame="1"/>
          </w:rPr>
          <w:t>//Printing the Result set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95" w:author="Unknown"/>
          <w:rFonts w:ascii="Consolas" w:hAnsi="Consolas" w:cs="Consolas"/>
          <w:color w:val="2B333A"/>
          <w:sz w:val="14"/>
          <w:szCs w:val="14"/>
        </w:rPr>
      </w:pPr>
      <w:ins w:id="896" w:author="Unknown">
        <w:r>
          <w:rPr>
            <w:rStyle w:val="co1"/>
            <w:rFonts w:ascii="inherit" w:hAnsi="inherit" w:cs="Consolas"/>
            <w:color w:val="6B7C8B"/>
            <w:sz w:val="20"/>
            <w:szCs w:val="20"/>
            <w:bdr w:val="none" w:sz="0" w:space="0" w:color="auto" w:frame="1"/>
          </w:rPr>
          <w:t>//Outer Foreach is for all department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97" w:author="Unknown"/>
          <w:rFonts w:ascii="Consolas" w:hAnsi="Consolas" w:cs="Consolas"/>
          <w:color w:val="2B333A"/>
          <w:sz w:val="14"/>
          <w:szCs w:val="14"/>
        </w:rPr>
      </w:pPr>
      <w:ins w:id="898" w:author="Unknown">
        <w:r>
          <w:rPr>
            <w:rStyle w:val="kw1"/>
            <w:rFonts w:ascii="inherit" w:hAnsi="inherit" w:cs="Consolas"/>
            <w:b/>
            <w:bCs/>
            <w:color w:val="D171DD"/>
            <w:sz w:val="20"/>
            <w:szCs w:val="20"/>
            <w:bdr w:val="none" w:sz="0" w:space="0" w:color="auto" w:frame="1"/>
          </w:rPr>
          <w:t>foreach</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item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GroupJoinMS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899" w:author="Unknown"/>
          <w:rFonts w:ascii="Consolas" w:hAnsi="Consolas" w:cs="Consolas"/>
          <w:color w:val="2B333A"/>
          <w:sz w:val="14"/>
          <w:szCs w:val="14"/>
        </w:rPr>
      </w:pPr>
      <w:ins w:id="900"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01" w:author="Unknown"/>
          <w:rFonts w:ascii="Consolas" w:hAnsi="Consolas" w:cs="Consolas"/>
          <w:color w:val="2B333A"/>
          <w:sz w:val="14"/>
          <w:szCs w:val="14"/>
        </w:rPr>
      </w:pPr>
      <w:ins w:id="902"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"Department :"</w:t>
        </w:r>
        <w:r>
          <w:rPr>
            <w:rFonts w:ascii="inherit" w:hAnsi="inherit" w:cs="Consolas"/>
            <w:color w:val="CFD5E0"/>
            <w:sz w:val="20"/>
            <w:szCs w:val="20"/>
            <w:bdr w:val="none" w:sz="0" w:space="0" w:color="auto" w:frame="1"/>
          </w:rPr>
          <w:t xml:space="preserve"> + item.dept.Name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03" w:author="Unknown"/>
          <w:rFonts w:ascii="Consolas" w:hAnsi="Consolas" w:cs="Consolas"/>
          <w:color w:val="2B333A"/>
          <w:sz w:val="14"/>
          <w:szCs w:val="14"/>
        </w:rPr>
      </w:pPr>
      <w:ins w:id="904" w:author="Unknown">
        <w:r>
          <w:rPr>
            <w:rStyle w:val="co1"/>
            <w:rFonts w:ascii="inherit" w:hAnsi="inherit" w:cs="Consolas"/>
            <w:color w:val="6B7C8B"/>
            <w:sz w:val="20"/>
            <w:szCs w:val="20"/>
            <w:bdr w:val="none" w:sz="0" w:space="0" w:color="auto" w:frame="1"/>
          </w:rPr>
          <w:t>//Inner Foreach loop for each employee of a department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05" w:author="Unknown"/>
          <w:rFonts w:ascii="Consolas" w:hAnsi="Consolas" w:cs="Consolas"/>
          <w:color w:val="2B333A"/>
          <w:sz w:val="14"/>
          <w:szCs w:val="14"/>
        </w:rPr>
      </w:pPr>
      <w:ins w:id="906" w:author="Unknown">
        <w:r>
          <w:rPr>
            <w:rStyle w:val="kw1"/>
            <w:rFonts w:ascii="inherit" w:hAnsi="inherit" w:cs="Consolas"/>
            <w:b/>
            <w:bCs/>
            <w:color w:val="D171DD"/>
            <w:sz w:val="20"/>
            <w:szCs w:val="20"/>
            <w:bdr w:val="none" w:sz="0" w:space="0" w:color="auto" w:frame="1"/>
          </w:rPr>
          <w:t>foreach</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employee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item.emp</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07" w:author="Unknown"/>
          <w:rFonts w:ascii="Consolas" w:hAnsi="Consolas" w:cs="Consolas"/>
          <w:color w:val="2B333A"/>
          <w:sz w:val="14"/>
          <w:szCs w:val="14"/>
        </w:rPr>
      </w:pPr>
      <w:ins w:id="908"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09" w:author="Unknown"/>
          <w:rFonts w:ascii="Consolas" w:hAnsi="Consolas" w:cs="Consolas"/>
          <w:color w:val="2B333A"/>
          <w:sz w:val="14"/>
          <w:szCs w:val="14"/>
        </w:rPr>
      </w:pPr>
      <w:ins w:id="910"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 EmployeeID : "</w:t>
        </w:r>
        <w:r>
          <w:rPr>
            <w:rFonts w:ascii="inherit" w:hAnsi="inherit" w:cs="Consolas"/>
            <w:color w:val="CFD5E0"/>
            <w:sz w:val="20"/>
            <w:szCs w:val="20"/>
            <w:bdr w:val="none" w:sz="0" w:space="0" w:color="auto" w:frame="1"/>
          </w:rPr>
          <w:t xml:space="preserve"> + employee.ID + </w:t>
        </w:r>
        <w:r>
          <w:rPr>
            <w:rStyle w:val="st1"/>
            <w:rFonts w:ascii="inherit" w:hAnsi="inherit" w:cs="Consolas"/>
            <w:color w:val="7CC379"/>
            <w:sz w:val="20"/>
            <w:szCs w:val="20"/>
            <w:bdr w:val="none" w:sz="0" w:space="0" w:color="auto" w:frame="1"/>
          </w:rPr>
          <w:t>" , Name : "</w:t>
        </w:r>
        <w:r>
          <w:rPr>
            <w:rFonts w:ascii="inherit" w:hAnsi="inherit" w:cs="Consolas"/>
            <w:color w:val="CFD5E0"/>
            <w:sz w:val="20"/>
            <w:szCs w:val="20"/>
            <w:bdr w:val="none" w:sz="0" w:space="0" w:color="auto" w:frame="1"/>
          </w:rPr>
          <w:t xml:space="preserve"> + employee.Name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11" w:author="Unknown"/>
          <w:rFonts w:ascii="Consolas" w:hAnsi="Consolas" w:cs="Consolas"/>
          <w:color w:val="2B333A"/>
          <w:sz w:val="14"/>
          <w:szCs w:val="14"/>
        </w:rPr>
      </w:pPr>
      <w:ins w:id="912"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13" w:author="Unknown"/>
          <w:rFonts w:ascii="Consolas" w:hAnsi="Consolas" w:cs="Consolas"/>
          <w:color w:val="2B333A"/>
          <w:sz w:val="14"/>
          <w:szCs w:val="14"/>
        </w:rPr>
      </w:pPr>
      <w:ins w:id="914"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15" w:author="Unknown"/>
          <w:rFonts w:ascii="Consolas" w:hAnsi="Consolas" w:cs="Consolas"/>
          <w:color w:val="2B333A"/>
          <w:sz w:val="14"/>
          <w:szCs w:val="14"/>
        </w:rPr>
      </w:pPr>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16" w:author="Unknown"/>
          <w:rFonts w:ascii="Consolas" w:hAnsi="Consolas" w:cs="Consolas"/>
          <w:color w:val="2B333A"/>
          <w:sz w:val="14"/>
          <w:szCs w:val="14"/>
        </w:rPr>
      </w:pPr>
      <w:ins w:id="917"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18" w:author="Unknown"/>
          <w:rFonts w:ascii="Consolas" w:hAnsi="Consolas" w:cs="Consolas"/>
          <w:color w:val="2B333A"/>
          <w:sz w:val="14"/>
          <w:szCs w:val="14"/>
        </w:rPr>
      </w:pPr>
      <w:ins w:id="919"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20" w:author="Unknown"/>
          <w:rFonts w:ascii="Consolas" w:hAnsi="Consolas" w:cs="Consolas"/>
          <w:color w:val="2B333A"/>
          <w:sz w:val="14"/>
          <w:szCs w:val="14"/>
        </w:rPr>
      </w:pPr>
      <w:ins w:id="921"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2"/>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922" w:author="Unknown"/>
          <w:rFonts w:ascii="Consolas" w:hAnsi="Consolas" w:cs="Consolas"/>
          <w:color w:val="2B333A"/>
          <w:sz w:val="14"/>
          <w:szCs w:val="14"/>
        </w:rPr>
      </w:pPr>
      <w:ins w:id="923" w:author="Unknown">
        <w:r>
          <w:rPr>
            <w:rStyle w:val="br0"/>
            <w:rFonts w:ascii="inherit" w:hAnsi="inherit" w:cs="Consolas"/>
            <w:b/>
            <w:bCs/>
            <w:color w:val="6B7C8B"/>
            <w:sz w:val="20"/>
            <w:szCs w:val="20"/>
            <w:bdr w:val="none" w:sz="0" w:space="0" w:color="auto" w:frame="1"/>
          </w:rPr>
          <w:t>}</w:t>
        </w:r>
      </w:ins>
    </w:p>
    <w:p w:rsidR="005800E0" w:rsidRDefault="005800E0" w:rsidP="005800E0">
      <w:pPr>
        <w:pStyle w:val="NormalWeb"/>
        <w:shd w:val="clear" w:color="auto" w:fill="FFFFFF"/>
        <w:spacing w:before="0" w:beforeAutospacing="0" w:after="0" w:afterAutospacing="0"/>
        <w:jc w:val="both"/>
        <w:textAlignment w:val="baseline"/>
        <w:rPr>
          <w:ins w:id="924" w:author="Unknown"/>
          <w:rFonts w:ascii="Segoe UI" w:hAnsi="Segoe UI" w:cs="Segoe UI"/>
          <w:color w:val="3A3A3A"/>
          <w:sz w:val="17"/>
          <w:szCs w:val="17"/>
        </w:rPr>
      </w:pPr>
      <w:ins w:id="925" w:author="Unknown">
        <w:r>
          <w:rPr>
            <w:rStyle w:val="Strong"/>
            <w:rFonts w:ascii="Arial" w:hAnsi="Arial" w:cs="Arial"/>
            <w:color w:val="000000"/>
            <w:sz w:val="17"/>
            <w:szCs w:val="17"/>
            <w:bdr w:val="none" w:sz="0" w:space="0" w:color="auto" w:frame="1"/>
          </w:rPr>
          <w:lastRenderedPageBreak/>
          <w:t>Output:</w:t>
        </w:r>
      </w:ins>
    </w:p>
    <w:p w:rsidR="005800E0" w:rsidRDefault="005800E0" w:rsidP="005800E0">
      <w:pPr>
        <w:pStyle w:val="NormalWeb"/>
        <w:shd w:val="clear" w:color="auto" w:fill="FFFFFF"/>
        <w:spacing w:before="0" w:beforeAutospacing="0" w:after="0" w:afterAutospacing="0"/>
        <w:jc w:val="both"/>
        <w:textAlignment w:val="baseline"/>
        <w:rPr>
          <w:ins w:id="926" w:author="Unknown"/>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3423285" cy="2582545"/>
            <wp:effectExtent l="19050" t="0" r="5715" b="0"/>
            <wp:docPr id="15" name="Picture 13" descr="Group Join Method Syntax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oup Join Method Syntax Output"/>
                    <pic:cNvPicPr>
                      <a:picLocks noChangeAspect="1" noChangeArrowheads="1"/>
                    </pic:cNvPicPr>
                  </pic:nvPicPr>
                  <pic:blipFill>
                    <a:blip r:embed="rId79"/>
                    <a:srcRect/>
                    <a:stretch>
                      <a:fillRect/>
                    </a:stretch>
                  </pic:blipFill>
                  <pic:spPr bwMode="auto">
                    <a:xfrm>
                      <a:off x="0" y="0"/>
                      <a:ext cx="3423285" cy="2582545"/>
                    </a:xfrm>
                    <a:prstGeom prst="rect">
                      <a:avLst/>
                    </a:prstGeom>
                    <a:noFill/>
                    <a:ln w="9525">
                      <a:noFill/>
                      <a:miter lim="800000"/>
                      <a:headEnd/>
                      <a:tailEnd/>
                    </a:ln>
                  </pic:spPr>
                </pic:pic>
              </a:graphicData>
            </a:graphic>
          </wp:inline>
        </w:drawing>
      </w:r>
    </w:p>
    <w:p w:rsidR="005800E0" w:rsidRDefault="005800E0" w:rsidP="005800E0">
      <w:pPr>
        <w:pStyle w:val="NormalWeb"/>
        <w:shd w:val="clear" w:color="auto" w:fill="FFFFFF"/>
        <w:spacing w:before="0" w:beforeAutospacing="0" w:after="0" w:afterAutospacing="0"/>
        <w:jc w:val="both"/>
        <w:textAlignment w:val="baseline"/>
        <w:rPr>
          <w:ins w:id="927" w:author="Unknown"/>
          <w:rFonts w:ascii="Segoe UI" w:hAnsi="Segoe UI" w:cs="Segoe UI"/>
          <w:color w:val="3A3A3A"/>
          <w:sz w:val="17"/>
          <w:szCs w:val="17"/>
        </w:rPr>
      </w:pPr>
      <w:ins w:id="928" w:author="Unknown">
        <w:r>
          <w:rPr>
            <w:rFonts w:ascii="Arial" w:hAnsi="Arial" w:cs="Arial"/>
            <w:color w:val="000000"/>
            <w:sz w:val="17"/>
            <w:szCs w:val="17"/>
            <w:bdr w:val="none" w:sz="0" w:space="0" w:color="auto" w:frame="1"/>
          </w:rPr>
          <w:t>As you can see the employee with id 8 does not display here. This is because the employee with id 8 does not belong to any department.</w:t>
        </w:r>
      </w:ins>
    </w:p>
    <w:p w:rsidR="005800E0" w:rsidRDefault="005800E0" w:rsidP="005800E0">
      <w:pPr>
        <w:pStyle w:val="Heading5"/>
        <w:shd w:val="clear" w:color="auto" w:fill="FFFFFF"/>
        <w:spacing w:before="0"/>
        <w:jc w:val="both"/>
        <w:textAlignment w:val="baseline"/>
        <w:rPr>
          <w:ins w:id="929" w:author="Unknown"/>
          <w:rFonts w:ascii="Segoe UI" w:hAnsi="Segoe UI" w:cs="Segoe UI"/>
          <w:color w:val="3A3A3A"/>
          <w:sz w:val="20"/>
          <w:szCs w:val="20"/>
        </w:rPr>
      </w:pPr>
      <w:ins w:id="930" w:author="Unknown">
        <w:r>
          <w:rPr>
            <w:rStyle w:val="Strong"/>
            <w:rFonts w:ascii="Arial" w:hAnsi="Arial" w:cs="Arial"/>
            <w:b w:val="0"/>
            <w:bCs w:val="0"/>
            <w:color w:val="000000"/>
            <w:sz w:val="21"/>
            <w:szCs w:val="21"/>
            <w:bdr w:val="none" w:sz="0" w:space="0" w:color="auto" w:frame="1"/>
          </w:rPr>
          <w:t>Example2: Using Query Syntax</w:t>
        </w:r>
      </w:ins>
    </w:p>
    <w:p w:rsidR="005800E0" w:rsidRDefault="005800E0" w:rsidP="005800E0">
      <w:pPr>
        <w:pStyle w:val="NormalWeb"/>
        <w:shd w:val="clear" w:color="auto" w:fill="FFFFFF"/>
        <w:spacing w:before="0" w:beforeAutospacing="0" w:after="0" w:afterAutospacing="0"/>
        <w:jc w:val="both"/>
        <w:textAlignment w:val="baseline"/>
        <w:rPr>
          <w:ins w:id="931" w:author="Unknown"/>
          <w:rFonts w:ascii="Segoe UI" w:hAnsi="Segoe UI" w:cs="Segoe UI"/>
          <w:color w:val="3A3A3A"/>
          <w:sz w:val="17"/>
          <w:szCs w:val="17"/>
        </w:rPr>
      </w:pPr>
      <w:ins w:id="932" w:author="Unknown">
        <w:r>
          <w:rPr>
            <w:rFonts w:ascii="Arial" w:hAnsi="Arial" w:cs="Arial"/>
            <w:color w:val="000000"/>
            <w:sz w:val="17"/>
            <w:szCs w:val="17"/>
            <w:bdr w:val="none" w:sz="0" w:space="0" w:color="auto" w:frame="1"/>
          </w:rPr>
          <w:t>In query syntax there is no such Group Join operator is available. Here we need to use inner join along with the “into” operator. Let’s have a look at the following image.</w:t>
        </w:r>
      </w:ins>
    </w:p>
    <w:p w:rsidR="005800E0" w:rsidRDefault="005800E0" w:rsidP="005800E0">
      <w:pPr>
        <w:pStyle w:val="NormalWeb"/>
        <w:shd w:val="clear" w:color="auto" w:fill="FFFFFF"/>
        <w:spacing w:before="0" w:beforeAutospacing="0" w:after="0" w:afterAutospacing="0"/>
        <w:jc w:val="both"/>
        <w:textAlignment w:val="baseline"/>
        <w:rPr>
          <w:ins w:id="933" w:author="Unknown"/>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4857115" cy="2260600"/>
            <wp:effectExtent l="19050" t="0" r="635" b="0"/>
            <wp:docPr id="14" name="Picture 14" descr="Group Join Using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up Join Using Query Syntax"/>
                    <pic:cNvPicPr>
                      <a:picLocks noChangeAspect="1" noChangeArrowheads="1"/>
                    </pic:cNvPicPr>
                  </pic:nvPicPr>
                  <pic:blipFill>
                    <a:blip r:embed="rId80"/>
                    <a:srcRect/>
                    <a:stretch>
                      <a:fillRect/>
                    </a:stretch>
                  </pic:blipFill>
                  <pic:spPr bwMode="auto">
                    <a:xfrm>
                      <a:off x="0" y="0"/>
                      <a:ext cx="4857115" cy="2260600"/>
                    </a:xfrm>
                    <a:prstGeom prst="rect">
                      <a:avLst/>
                    </a:prstGeom>
                    <a:noFill/>
                    <a:ln w="9525">
                      <a:noFill/>
                      <a:miter lim="800000"/>
                      <a:headEnd/>
                      <a:tailEnd/>
                    </a:ln>
                  </pic:spPr>
                </pic:pic>
              </a:graphicData>
            </a:graphic>
          </wp:inline>
        </w:drawing>
      </w:r>
    </w:p>
    <w:p w:rsidR="005800E0" w:rsidRDefault="005800E0" w:rsidP="005800E0">
      <w:pPr>
        <w:pStyle w:val="NormalWeb"/>
        <w:shd w:val="clear" w:color="auto" w:fill="FFFFFF"/>
        <w:spacing w:before="0" w:beforeAutospacing="0" w:after="0" w:afterAutospacing="0"/>
        <w:jc w:val="both"/>
        <w:textAlignment w:val="baseline"/>
        <w:rPr>
          <w:ins w:id="934" w:author="Unknown"/>
          <w:rFonts w:ascii="Segoe UI" w:hAnsi="Segoe UI" w:cs="Segoe UI"/>
          <w:color w:val="3A3A3A"/>
          <w:sz w:val="17"/>
          <w:szCs w:val="17"/>
        </w:rPr>
      </w:pPr>
      <w:ins w:id="935" w:author="Unknown">
        <w:r>
          <w:rPr>
            <w:rStyle w:val="Strong"/>
            <w:rFonts w:ascii="Arial" w:hAnsi="Arial" w:cs="Arial"/>
            <w:color w:val="000000"/>
            <w:sz w:val="17"/>
            <w:szCs w:val="17"/>
            <w:bdr w:val="none" w:sz="0" w:space="0" w:color="auto" w:frame="1"/>
          </w:rPr>
          <w:t>The complete code is given below.</w:t>
        </w:r>
      </w:ins>
    </w:p>
    <w:p w:rsidR="005800E0" w:rsidRDefault="005800E0" w:rsidP="005800E0">
      <w:pPr>
        <w:numPr>
          <w:ilvl w:val="0"/>
          <w:numId w:val="23"/>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936" w:author="Unknown"/>
          <w:rFonts w:ascii="Consolas" w:hAnsi="Consolas" w:cs="Consolas"/>
          <w:color w:val="2B333A"/>
          <w:sz w:val="14"/>
          <w:szCs w:val="14"/>
        </w:rPr>
      </w:pPr>
      <w:ins w:id="937"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38" w:author="Unknown"/>
          <w:rFonts w:ascii="Consolas" w:hAnsi="Consolas" w:cs="Consolas"/>
          <w:color w:val="2B333A"/>
          <w:sz w:val="14"/>
          <w:szCs w:val="14"/>
        </w:rPr>
      </w:pPr>
      <w:ins w:id="939"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40" w:author="Unknown"/>
          <w:rFonts w:ascii="Consolas" w:hAnsi="Consolas" w:cs="Consolas"/>
          <w:color w:val="2B333A"/>
          <w:sz w:val="14"/>
          <w:szCs w:val="14"/>
        </w:rPr>
      </w:pPr>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41" w:author="Unknown"/>
          <w:rFonts w:ascii="Consolas" w:hAnsi="Consolas" w:cs="Consolas"/>
          <w:color w:val="2B333A"/>
          <w:sz w:val="14"/>
          <w:szCs w:val="14"/>
        </w:rPr>
      </w:pPr>
      <w:ins w:id="942"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43" w:author="Unknown"/>
          <w:rFonts w:ascii="Consolas" w:hAnsi="Consolas" w:cs="Consolas"/>
          <w:color w:val="2B333A"/>
          <w:sz w:val="14"/>
          <w:szCs w:val="14"/>
        </w:rPr>
      </w:pPr>
      <w:ins w:id="944"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45" w:author="Unknown"/>
          <w:rFonts w:ascii="Consolas" w:hAnsi="Consolas" w:cs="Consolas"/>
          <w:color w:val="2B333A"/>
          <w:sz w:val="14"/>
          <w:szCs w:val="14"/>
        </w:rPr>
      </w:pPr>
      <w:ins w:id="946"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47" w:author="Unknown"/>
          <w:rFonts w:ascii="Consolas" w:hAnsi="Consolas" w:cs="Consolas"/>
          <w:color w:val="2B333A"/>
          <w:sz w:val="14"/>
          <w:szCs w:val="14"/>
        </w:rPr>
      </w:pPr>
      <w:ins w:id="948"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49" w:author="Unknown"/>
          <w:rFonts w:ascii="Consolas" w:hAnsi="Consolas" w:cs="Consolas"/>
          <w:color w:val="2B333A"/>
          <w:sz w:val="14"/>
          <w:szCs w:val="14"/>
        </w:rPr>
      </w:pPr>
      <w:ins w:id="950"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51" w:author="Unknown"/>
          <w:rFonts w:ascii="Consolas" w:hAnsi="Consolas" w:cs="Consolas"/>
          <w:color w:val="2B333A"/>
          <w:sz w:val="14"/>
          <w:szCs w:val="14"/>
        </w:rPr>
      </w:pPr>
      <w:ins w:id="952"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53" w:author="Unknown"/>
          <w:rFonts w:ascii="Consolas" w:hAnsi="Consolas" w:cs="Consolas"/>
          <w:color w:val="2B333A"/>
          <w:sz w:val="14"/>
          <w:szCs w:val="14"/>
        </w:rPr>
      </w:pPr>
      <w:ins w:id="954" w:author="Unknown">
        <w:r>
          <w:rPr>
            <w:rFonts w:ascii="inherit" w:hAnsi="inherit" w:cs="Consolas"/>
            <w:color w:val="CFD5E0"/>
            <w:sz w:val="20"/>
            <w:szCs w:val="20"/>
            <w:bdr w:val="none" w:sz="0" w:space="0" w:color="auto" w:frame="1"/>
          </w:rPr>
          <w:t xml:space="preserve">var GroupJoinQS = from dept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Department.</w:t>
        </w:r>
        <w:r>
          <w:rPr>
            <w:rStyle w:val="me0"/>
            <w:rFonts w:ascii="inherit" w:hAnsi="inherit" w:cs="Consolas"/>
            <w:color w:val="4284AE"/>
            <w:sz w:val="20"/>
            <w:szCs w:val="20"/>
            <w:bdr w:val="none" w:sz="0" w:space="0" w:color="auto" w:frame="1"/>
          </w:rPr>
          <w:t>GetAllDepartments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55" w:author="Unknown"/>
          <w:rFonts w:ascii="Consolas" w:hAnsi="Consolas" w:cs="Consolas"/>
          <w:color w:val="2B333A"/>
          <w:sz w:val="14"/>
          <w:szCs w:val="14"/>
        </w:rPr>
      </w:pPr>
      <w:ins w:id="956" w:author="Unknown">
        <w:r>
          <w:rPr>
            <w:rFonts w:ascii="inherit" w:hAnsi="inherit" w:cs="Consolas"/>
            <w:color w:val="CFD5E0"/>
            <w:sz w:val="20"/>
            <w:szCs w:val="20"/>
            <w:bdr w:val="none" w:sz="0" w:space="0" w:color="auto" w:frame="1"/>
          </w:rPr>
          <w:t xml:space="preserve">join emp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Employee.</w:t>
        </w:r>
        <w:r>
          <w:rPr>
            <w:rStyle w:val="me0"/>
            <w:rFonts w:ascii="inherit" w:hAnsi="inherit" w:cs="Consolas"/>
            <w:color w:val="4284AE"/>
            <w:sz w:val="20"/>
            <w:szCs w:val="20"/>
            <w:bdr w:val="none" w:sz="0" w:space="0" w:color="auto" w:frame="1"/>
          </w:rPr>
          <w:t>GetAllEmployees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57" w:author="Unknown"/>
          <w:rFonts w:ascii="Consolas" w:hAnsi="Consolas" w:cs="Consolas"/>
          <w:color w:val="2B333A"/>
          <w:sz w:val="14"/>
          <w:szCs w:val="14"/>
        </w:rPr>
      </w:pPr>
      <w:ins w:id="958" w:author="Unknown">
        <w:r>
          <w:rPr>
            <w:rFonts w:ascii="inherit" w:hAnsi="inherit" w:cs="Consolas"/>
            <w:color w:val="CFD5E0"/>
            <w:sz w:val="20"/>
            <w:szCs w:val="20"/>
            <w:bdr w:val="none" w:sz="0" w:space="0" w:color="auto" w:frame="1"/>
          </w:rPr>
          <w:t>on dept.ID equals emp.DepartmentId</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59" w:author="Unknown"/>
          <w:rFonts w:ascii="Consolas" w:hAnsi="Consolas" w:cs="Consolas"/>
          <w:color w:val="2B333A"/>
          <w:sz w:val="14"/>
          <w:szCs w:val="14"/>
        </w:rPr>
      </w:pPr>
      <w:ins w:id="960" w:author="Unknown">
        <w:r>
          <w:rPr>
            <w:rFonts w:ascii="inherit" w:hAnsi="inherit" w:cs="Consolas"/>
            <w:color w:val="CFD5E0"/>
            <w:sz w:val="20"/>
            <w:szCs w:val="20"/>
            <w:bdr w:val="none" w:sz="0" w:space="0" w:color="auto" w:frame="1"/>
          </w:rPr>
          <w:t>into EmployeeGroups</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61" w:author="Unknown"/>
          <w:rFonts w:ascii="Consolas" w:hAnsi="Consolas" w:cs="Consolas"/>
          <w:color w:val="2B333A"/>
          <w:sz w:val="14"/>
          <w:szCs w:val="14"/>
        </w:rPr>
      </w:pPr>
      <w:ins w:id="962" w:author="Unknown">
        <w:r>
          <w:rPr>
            <w:rFonts w:ascii="inherit" w:hAnsi="inherit" w:cs="Consolas"/>
            <w:color w:val="CFD5E0"/>
            <w:sz w:val="20"/>
            <w:szCs w:val="20"/>
            <w:bdr w:val="none" w:sz="0" w:space="0" w:color="auto" w:frame="1"/>
          </w:rPr>
          <w:t xml:space="preserve">select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dept, EmployeeGroups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63" w:author="Unknown"/>
          <w:rFonts w:ascii="Consolas" w:hAnsi="Consolas" w:cs="Consolas"/>
          <w:color w:val="2B333A"/>
          <w:sz w:val="14"/>
          <w:szCs w:val="14"/>
        </w:rPr>
      </w:pPr>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64" w:author="Unknown"/>
          <w:rFonts w:ascii="Consolas" w:hAnsi="Consolas" w:cs="Consolas"/>
          <w:color w:val="2B333A"/>
          <w:sz w:val="14"/>
          <w:szCs w:val="14"/>
        </w:rPr>
      </w:pPr>
      <w:ins w:id="965" w:author="Unknown">
        <w:r>
          <w:rPr>
            <w:rStyle w:val="co1"/>
            <w:rFonts w:ascii="inherit" w:hAnsi="inherit" w:cs="Consolas"/>
            <w:color w:val="6B7C8B"/>
            <w:sz w:val="20"/>
            <w:szCs w:val="20"/>
            <w:bdr w:val="none" w:sz="0" w:space="0" w:color="auto" w:frame="1"/>
          </w:rPr>
          <w:lastRenderedPageBreak/>
          <w:t>//Outer Foreach is for all department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66" w:author="Unknown"/>
          <w:rFonts w:ascii="Consolas" w:hAnsi="Consolas" w:cs="Consolas"/>
          <w:color w:val="2B333A"/>
          <w:sz w:val="14"/>
          <w:szCs w:val="14"/>
        </w:rPr>
      </w:pPr>
      <w:ins w:id="967" w:author="Unknown">
        <w:r>
          <w:rPr>
            <w:rStyle w:val="kw1"/>
            <w:rFonts w:ascii="inherit" w:hAnsi="inherit" w:cs="Consolas"/>
            <w:b/>
            <w:bCs/>
            <w:color w:val="D171DD"/>
            <w:sz w:val="20"/>
            <w:szCs w:val="20"/>
            <w:bdr w:val="none" w:sz="0" w:space="0" w:color="auto" w:frame="1"/>
          </w:rPr>
          <w:t>foreach</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item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GroupJoinQS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68" w:author="Unknown"/>
          <w:rFonts w:ascii="Consolas" w:hAnsi="Consolas" w:cs="Consolas"/>
          <w:color w:val="2B333A"/>
          <w:sz w:val="14"/>
          <w:szCs w:val="14"/>
        </w:rPr>
      </w:pPr>
      <w:ins w:id="969"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70" w:author="Unknown"/>
          <w:rFonts w:ascii="Consolas" w:hAnsi="Consolas" w:cs="Consolas"/>
          <w:color w:val="2B333A"/>
          <w:sz w:val="14"/>
          <w:szCs w:val="14"/>
        </w:rPr>
      </w:pPr>
      <w:ins w:id="971"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"Department :"</w:t>
        </w:r>
        <w:r>
          <w:rPr>
            <w:rFonts w:ascii="inherit" w:hAnsi="inherit" w:cs="Consolas"/>
            <w:color w:val="CFD5E0"/>
            <w:sz w:val="20"/>
            <w:szCs w:val="20"/>
            <w:bdr w:val="none" w:sz="0" w:space="0" w:color="auto" w:frame="1"/>
          </w:rPr>
          <w:t xml:space="preserve"> + item.dept.Name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72" w:author="Unknown"/>
          <w:rFonts w:ascii="Consolas" w:hAnsi="Consolas" w:cs="Consolas"/>
          <w:color w:val="2B333A"/>
          <w:sz w:val="14"/>
          <w:szCs w:val="14"/>
        </w:rPr>
      </w:pPr>
      <w:ins w:id="973" w:author="Unknown">
        <w:r>
          <w:rPr>
            <w:rStyle w:val="co1"/>
            <w:rFonts w:ascii="inherit" w:hAnsi="inherit" w:cs="Consolas"/>
            <w:color w:val="6B7C8B"/>
            <w:sz w:val="20"/>
            <w:szCs w:val="20"/>
            <w:bdr w:val="none" w:sz="0" w:space="0" w:color="auto" w:frame="1"/>
          </w:rPr>
          <w:t>//Inner Foreach loop for each employee of a department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74" w:author="Unknown"/>
          <w:rFonts w:ascii="Consolas" w:hAnsi="Consolas" w:cs="Consolas"/>
          <w:color w:val="2B333A"/>
          <w:sz w:val="14"/>
          <w:szCs w:val="14"/>
        </w:rPr>
      </w:pPr>
      <w:ins w:id="975" w:author="Unknown">
        <w:r>
          <w:rPr>
            <w:rStyle w:val="kw1"/>
            <w:rFonts w:ascii="inherit" w:hAnsi="inherit" w:cs="Consolas"/>
            <w:b/>
            <w:bCs/>
            <w:color w:val="D171DD"/>
            <w:sz w:val="20"/>
            <w:szCs w:val="20"/>
            <w:bdr w:val="none" w:sz="0" w:space="0" w:color="auto" w:frame="1"/>
          </w:rPr>
          <w:t>foreach</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employee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item.EmployeeGroups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76" w:author="Unknown"/>
          <w:rFonts w:ascii="Consolas" w:hAnsi="Consolas" w:cs="Consolas"/>
          <w:color w:val="2B333A"/>
          <w:sz w:val="14"/>
          <w:szCs w:val="14"/>
        </w:rPr>
      </w:pPr>
      <w:ins w:id="977"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78" w:author="Unknown"/>
          <w:rFonts w:ascii="Consolas" w:hAnsi="Consolas" w:cs="Consolas"/>
          <w:color w:val="2B333A"/>
          <w:sz w:val="14"/>
          <w:szCs w:val="14"/>
        </w:rPr>
      </w:pPr>
      <w:ins w:id="979"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 EmployeeID : "</w:t>
        </w:r>
        <w:r>
          <w:rPr>
            <w:rFonts w:ascii="inherit" w:hAnsi="inherit" w:cs="Consolas"/>
            <w:color w:val="CFD5E0"/>
            <w:sz w:val="20"/>
            <w:szCs w:val="20"/>
            <w:bdr w:val="none" w:sz="0" w:space="0" w:color="auto" w:frame="1"/>
          </w:rPr>
          <w:t xml:space="preserve"> + employee.ID + </w:t>
        </w:r>
        <w:r>
          <w:rPr>
            <w:rStyle w:val="st1"/>
            <w:rFonts w:ascii="inherit" w:hAnsi="inherit" w:cs="Consolas"/>
            <w:color w:val="7CC379"/>
            <w:sz w:val="20"/>
            <w:szCs w:val="20"/>
            <w:bdr w:val="none" w:sz="0" w:space="0" w:color="auto" w:frame="1"/>
          </w:rPr>
          <w:t>" , Name : "</w:t>
        </w:r>
        <w:r>
          <w:rPr>
            <w:rFonts w:ascii="inherit" w:hAnsi="inherit" w:cs="Consolas"/>
            <w:color w:val="CFD5E0"/>
            <w:sz w:val="20"/>
            <w:szCs w:val="20"/>
            <w:bdr w:val="none" w:sz="0" w:space="0" w:color="auto" w:frame="1"/>
          </w:rPr>
          <w:t xml:space="preserve"> + employee.Name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80" w:author="Unknown"/>
          <w:rFonts w:ascii="Consolas" w:hAnsi="Consolas" w:cs="Consolas"/>
          <w:color w:val="2B333A"/>
          <w:sz w:val="14"/>
          <w:szCs w:val="14"/>
        </w:rPr>
      </w:pPr>
      <w:ins w:id="981"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82" w:author="Unknown"/>
          <w:rFonts w:ascii="Consolas" w:hAnsi="Consolas" w:cs="Consolas"/>
          <w:color w:val="2B333A"/>
          <w:sz w:val="14"/>
          <w:szCs w:val="14"/>
        </w:rPr>
      </w:pPr>
      <w:ins w:id="983"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84" w:author="Unknown"/>
          <w:rFonts w:ascii="Consolas" w:hAnsi="Consolas" w:cs="Consolas"/>
          <w:color w:val="2B333A"/>
          <w:sz w:val="14"/>
          <w:szCs w:val="14"/>
        </w:rPr>
      </w:pPr>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85" w:author="Unknown"/>
          <w:rFonts w:ascii="Consolas" w:hAnsi="Consolas" w:cs="Consolas"/>
          <w:color w:val="2B333A"/>
          <w:sz w:val="14"/>
          <w:szCs w:val="14"/>
        </w:rPr>
      </w:pPr>
      <w:ins w:id="986"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87" w:author="Unknown"/>
          <w:rFonts w:ascii="Consolas" w:hAnsi="Consolas" w:cs="Consolas"/>
          <w:color w:val="2B333A"/>
          <w:sz w:val="14"/>
          <w:szCs w:val="14"/>
        </w:rPr>
      </w:pPr>
      <w:ins w:id="988"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989" w:author="Unknown"/>
          <w:rFonts w:ascii="Consolas" w:hAnsi="Consolas" w:cs="Consolas"/>
          <w:color w:val="2B333A"/>
          <w:sz w:val="14"/>
          <w:szCs w:val="14"/>
        </w:rPr>
      </w:pPr>
      <w:ins w:id="990"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3"/>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991" w:author="Unknown"/>
          <w:rFonts w:ascii="Consolas" w:hAnsi="Consolas" w:cs="Consolas"/>
          <w:color w:val="2B333A"/>
          <w:sz w:val="14"/>
          <w:szCs w:val="14"/>
        </w:rPr>
      </w:pPr>
      <w:ins w:id="992" w:author="Unknown">
        <w:r>
          <w:rPr>
            <w:rStyle w:val="br0"/>
            <w:rFonts w:ascii="inherit" w:hAnsi="inherit" w:cs="Consolas"/>
            <w:b/>
            <w:bCs/>
            <w:color w:val="6B7C8B"/>
            <w:sz w:val="20"/>
            <w:szCs w:val="20"/>
            <w:bdr w:val="none" w:sz="0" w:space="0" w:color="auto" w:frame="1"/>
          </w:rPr>
          <w:t>}</w:t>
        </w:r>
      </w:ins>
    </w:p>
    <w:p w:rsidR="005800E0" w:rsidRDefault="005800E0" w:rsidP="005800E0">
      <w:pPr>
        <w:pStyle w:val="NormalWeb"/>
        <w:shd w:val="clear" w:color="auto" w:fill="FFFFFF"/>
        <w:spacing w:before="0" w:beforeAutospacing="0" w:after="0" w:afterAutospacing="0"/>
        <w:jc w:val="both"/>
        <w:textAlignment w:val="baseline"/>
        <w:rPr>
          <w:ins w:id="993" w:author="Unknown"/>
          <w:rFonts w:ascii="Segoe UI" w:hAnsi="Segoe UI" w:cs="Segoe UI"/>
          <w:color w:val="3A3A3A"/>
          <w:sz w:val="17"/>
          <w:szCs w:val="17"/>
        </w:rPr>
      </w:pPr>
      <w:ins w:id="994" w:author="Unknown">
        <w:r>
          <w:rPr>
            <w:rFonts w:ascii="Arial" w:hAnsi="Arial" w:cs="Arial"/>
            <w:color w:val="000000"/>
            <w:sz w:val="17"/>
            <w:szCs w:val="17"/>
            <w:bdr w:val="none" w:sz="0" w:space="0" w:color="auto" w:frame="1"/>
          </w:rPr>
          <w:t>It will print the same output as the previous example.</w:t>
        </w:r>
      </w:ins>
    </w:p>
    <w:p w:rsidR="005800E0" w:rsidRDefault="005800E0" w:rsidP="005800E0">
      <w:pPr>
        <w:pStyle w:val="Heading5"/>
        <w:shd w:val="clear" w:color="auto" w:fill="FFFFFF"/>
        <w:spacing w:before="0"/>
        <w:jc w:val="both"/>
        <w:textAlignment w:val="baseline"/>
        <w:rPr>
          <w:ins w:id="995" w:author="Unknown"/>
          <w:rFonts w:ascii="Segoe UI" w:hAnsi="Segoe UI" w:cs="Segoe UI"/>
          <w:color w:val="3A3A3A"/>
          <w:sz w:val="20"/>
          <w:szCs w:val="20"/>
        </w:rPr>
      </w:pPr>
      <w:ins w:id="996" w:author="Unknown">
        <w:r>
          <w:rPr>
            <w:rStyle w:val="Strong"/>
            <w:rFonts w:ascii="Arial" w:hAnsi="Arial" w:cs="Arial"/>
            <w:b w:val="0"/>
            <w:bCs w:val="0"/>
            <w:color w:val="000000"/>
            <w:sz w:val="21"/>
            <w:szCs w:val="21"/>
            <w:bdr w:val="none" w:sz="0" w:space="0" w:color="auto" w:frame="1"/>
          </w:rPr>
          <w:t>Example3: Specifying user-defined names in ResultSet</w:t>
        </w:r>
      </w:ins>
    </w:p>
    <w:p w:rsidR="005800E0" w:rsidRDefault="005800E0" w:rsidP="005800E0">
      <w:pPr>
        <w:pStyle w:val="NormalWeb"/>
        <w:shd w:val="clear" w:color="auto" w:fill="FFFFFF"/>
        <w:spacing w:before="0" w:beforeAutospacing="0" w:after="0" w:afterAutospacing="0"/>
        <w:jc w:val="both"/>
        <w:textAlignment w:val="baseline"/>
        <w:rPr>
          <w:ins w:id="997" w:author="Unknown"/>
          <w:rFonts w:ascii="Segoe UI" w:hAnsi="Segoe UI" w:cs="Segoe UI"/>
          <w:color w:val="3A3A3A"/>
          <w:sz w:val="17"/>
          <w:szCs w:val="17"/>
        </w:rPr>
      </w:pPr>
      <w:ins w:id="998" w:author="Unknown">
        <w:r>
          <w:rPr>
            <w:rFonts w:ascii="Arial" w:hAnsi="Arial" w:cs="Arial"/>
            <w:color w:val="000000"/>
            <w:sz w:val="17"/>
            <w:szCs w:val="17"/>
            <w:bdr w:val="none" w:sz="0" w:space="0" w:color="auto" w:frame="1"/>
          </w:rPr>
          <w:t>It is also possible to specify user-defined names as shown in the below example.</w:t>
        </w:r>
      </w:ins>
    </w:p>
    <w:p w:rsidR="005800E0" w:rsidRDefault="005800E0" w:rsidP="005800E0">
      <w:pPr>
        <w:numPr>
          <w:ilvl w:val="0"/>
          <w:numId w:val="24"/>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999" w:author="Unknown"/>
          <w:rFonts w:ascii="Consolas" w:hAnsi="Consolas" w:cs="Consolas"/>
          <w:color w:val="2B333A"/>
          <w:sz w:val="14"/>
          <w:szCs w:val="14"/>
        </w:rPr>
      </w:pPr>
      <w:ins w:id="1000"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01" w:author="Unknown"/>
          <w:rFonts w:ascii="Consolas" w:hAnsi="Consolas" w:cs="Consolas"/>
          <w:color w:val="2B333A"/>
          <w:sz w:val="14"/>
          <w:szCs w:val="14"/>
        </w:rPr>
      </w:pPr>
      <w:ins w:id="1002"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03" w:author="Unknown"/>
          <w:rFonts w:ascii="Consolas" w:hAnsi="Consolas" w:cs="Consolas"/>
          <w:color w:val="2B333A"/>
          <w:sz w:val="14"/>
          <w:szCs w:val="14"/>
        </w:rPr>
      </w:pPr>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04" w:author="Unknown"/>
          <w:rFonts w:ascii="Consolas" w:hAnsi="Consolas" w:cs="Consolas"/>
          <w:color w:val="2B333A"/>
          <w:sz w:val="14"/>
          <w:szCs w:val="14"/>
        </w:rPr>
      </w:pPr>
      <w:ins w:id="1005"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06" w:author="Unknown"/>
          <w:rFonts w:ascii="Consolas" w:hAnsi="Consolas" w:cs="Consolas"/>
          <w:color w:val="2B333A"/>
          <w:sz w:val="14"/>
          <w:szCs w:val="14"/>
        </w:rPr>
      </w:pPr>
      <w:ins w:id="1007"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08" w:author="Unknown"/>
          <w:rFonts w:ascii="Consolas" w:hAnsi="Consolas" w:cs="Consolas"/>
          <w:color w:val="2B333A"/>
          <w:sz w:val="14"/>
          <w:szCs w:val="14"/>
        </w:rPr>
      </w:pPr>
      <w:ins w:id="1009"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10" w:author="Unknown"/>
          <w:rFonts w:ascii="Consolas" w:hAnsi="Consolas" w:cs="Consolas"/>
          <w:color w:val="2B333A"/>
          <w:sz w:val="14"/>
          <w:szCs w:val="14"/>
        </w:rPr>
      </w:pPr>
      <w:ins w:id="1011"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12" w:author="Unknown"/>
          <w:rFonts w:ascii="Consolas" w:hAnsi="Consolas" w:cs="Consolas"/>
          <w:color w:val="2B333A"/>
          <w:sz w:val="14"/>
          <w:szCs w:val="14"/>
        </w:rPr>
      </w:pPr>
      <w:ins w:id="1013"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14" w:author="Unknown"/>
          <w:rFonts w:ascii="Consolas" w:hAnsi="Consolas" w:cs="Consolas"/>
          <w:color w:val="2B333A"/>
          <w:sz w:val="14"/>
          <w:szCs w:val="14"/>
        </w:rPr>
      </w:pPr>
      <w:ins w:id="1015"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16" w:author="Unknown"/>
          <w:rFonts w:ascii="Consolas" w:hAnsi="Consolas" w:cs="Consolas"/>
          <w:color w:val="2B333A"/>
          <w:sz w:val="14"/>
          <w:szCs w:val="14"/>
        </w:rPr>
      </w:pPr>
      <w:ins w:id="1017" w:author="Unknown">
        <w:r>
          <w:rPr>
            <w:rStyle w:val="co1"/>
            <w:rFonts w:ascii="inherit" w:hAnsi="inherit" w:cs="Consolas"/>
            <w:color w:val="6B7C8B"/>
            <w:sz w:val="20"/>
            <w:szCs w:val="20"/>
            <w:bdr w:val="none" w:sz="0" w:space="0" w:color="auto" w:frame="1"/>
          </w:rPr>
          <w:t>//Using Method Syntax</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18" w:author="Unknown"/>
          <w:rFonts w:ascii="Consolas" w:hAnsi="Consolas" w:cs="Consolas"/>
          <w:color w:val="2B333A"/>
          <w:sz w:val="14"/>
          <w:szCs w:val="14"/>
        </w:rPr>
      </w:pPr>
      <w:proofErr w:type="gramStart"/>
      <w:ins w:id="1019" w:author="Unknown">
        <w:r>
          <w:rPr>
            <w:rFonts w:ascii="inherit" w:hAnsi="inherit" w:cs="Consolas"/>
            <w:color w:val="CFD5E0"/>
            <w:sz w:val="20"/>
            <w:szCs w:val="20"/>
            <w:bdr w:val="none" w:sz="0" w:space="0" w:color="auto" w:frame="1"/>
          </w:rPr>
          <w:t>var</w:t>
        </w:r>
        <w:proofErr w:type="gramEnd"/>
        <w:r>
          <w:rPr>
            <w:rFonts w:ascii="inherit" w:hAnsi="inherit" w:cs="Consolas"/>
            <w:color w:val="CFD5E0"/>
            <w:sz w:val="20"/>
            <w:szCs w:val="20"/>
            <w:bdr w:val="none" w:sz="0" w:space="0" w:color="auto" w:frame="1"/>
          </w:rPr>
          <w:t xml:space="preserve"> GroupJoinMS = Department.</w:t>
        </w:r>
        <w:r>
          <w:rPr>
            <w:rStyle w:val="me0"/>
            <w:rFonts w:ascii="inherit" w:hAnsi="inherit" w:cs="Consolas"/>
            <w:color w:val="4284AE"/>
            <w:sz w:val="20"/>
            <w:szCs w:val="20"/>
            <w:bdr w:val="none" w:sz="0" w:space="0" w:color="auto" w:frame="1"/>
          </w:rPr>
          <w:t>GetAllDepartments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20" w:author="Unknown"/>
          <w:rFonts w:ascii="Consolas" w:hAnsi="Consolas" w:cs="Consolas"/>
          <w:color w:val="2B333A"/>
          <w:sz w:val="14"/>
          <w:szCs w:val="14"/>
        </w:rPr>
      </w:pPr>
      <w:ins w:id="1021" w:author="Unknown">
        <w:r>
          <w:rPr>
            <w:rStyle w:val="me0"/>
            <w:rFonts w:ascii="inherit" w:hAnsi="inherit" w:cs="Consolas"/>
            <w:color w:val="4284AE"/>
            <w:sz w:val="20"/>
            <w:szCs w:val="20"/>
            <w:bdr w:val="none" w:sz="0" w:space="0" w:color="auto" w:frame="1"/>
          </w:rPr>
          <w:t>GroupJoin</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22" w:author="Unknown"/>
          <w:rFonts w:ascii="Consolas" w:hAnsi="Consolas" w:cs="Consolas"/>
          <w:color w:val="2B333A"/>
          <w:sz w:val="14"/>
          <w:szCs w:val="14"/>
        </w:rPr>
      </w:pPr>
      <w:ins w:id="1023" w:author="Unknown">
        <w:r>
          <w:rPr>
            <w:rFonts w:ascii="inherit" w:hAnsi="inherit" w:cs="Consolas"/>
            <w:color w:val="CFD5E0"/>
            <w:sz w:val="20"/>
            <w:szCs w:val="20"/>
            <w:bdr w:val="none" w:sz="0" w:space="0" w:color="auto" w:frame="1"/>
          </w:rPr>
          <w:t>Employee.</w:t>
        </w:r>
        <w:r>
          <w:rPr>
            <w:rStyle w:val="me0"/>
            <w:rFonts w:ascii="inherit" w:hAnsi="inherit" w:cs="Consolas"/>
            <w:color w:val="4284AE"/>
            <w:sz w:val="20"/>
            <w:szCs w:val="20"/>
            <w:bdr w:val="none" w:sz="0" w:space="0" w:color="auto" w:frame="1"/>
          </w:rPr>
          <w:t>GetAllEmployees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24" w:author="Unknown"/>
          <w:rFonts w:ascii="Consolas" w:hAnsi="Consolas" w:cs="Consolas"/>
          <w:color w:val="2B333A"/>
          <w:sz w:val="14"/>
          <w:szCs w:val="14"/>
        </w:rPr>
      </w:pPr>
      <w:ins w:id="1025" w:author="Unknown">
        <w:r>
          <w:rPr>
            <w:rFonts w:ascii="inherit" w:hAnsi="inherit" w:cs="Consolas"/>
            <w:color w:val="CFD5E0"/>
            <w:sz w:val="20"/>
            <w:szCs w:val="20"/>
            <w:bdr w:val="none" w:sz="0" w:space="0" w:color="auto" w:frame="1"/>
          </w:rPr>
          <w:t>dept =&gt; dept.ID,</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26" w:author="Unknown"/>
          <w:rFonts w:ascii="Consolas" w:hAnsi="Consolas" w:cs="Consolas"/>
          <w:color w:val="2B333A"/>
          <w:sz w:val="14"/>
          <w:szCs w:val="14"/>
        </w:rPr>
      </w:pPr>
      <w:ins w:id="1027" w:author="Unknown">
        <w:r>
          <w:rPr>
            <w:rFonts w:ascii="inherit" w:hAnsi="inherit" w:cs="Consolas"/>
            <w:color w:val="CFD5E0"/>
            <w:sz w:val="20"/>
            <w:szCs w:val="20"/>
            <w:bdr w:val="none" w:sz="0" w:space="0" w:color="auto" w:frame="1"/>
          </w:rPr>
          <w:t>emp =&gt; emp.DepartmentId,</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28" w:author="Unknown"/>
          <w:rFonts w:ascii="Consolas" w:hAnsi="Consolas" w:cs="Consolas"/>
          <w:color w:val="2B333A"/>
          <w:sz w:val="14"/>
          <w:szCs w:val="14"/>
        </w:rPr>
      </w:pPr>
      <w:ins w:id="1029" w:author="Unknown">
        <w:r>
          <w:rPr>
            <w:rStyle w:val="co1"/>
            <w:rFonts w:ascii="inherit" w:hAnsi="inherit" w:cs="Consolas"/>
            <w:color w:val="6B7C8B"/>
            <w:sz w:val="20"/>
            <w:szCs w:val="20"/>
            <w:bdr w:val="none" w:sz="0" w:space="0" w:color="auto" w:frame="1"/>
          </w:rPr>
          <w:t>//User Defined names in Result Selector</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30" w:author="Unknown"/>
          <w:rFonts w:ascii="Consolas" w:hAnsi="Consolas" w:cs="Consolas"/>
          <w:color w:val="2B333A"/>
          <w:sz w:val="14"/>
          <w:szCs w:val="14"/>
        </w:rPr>
      </w:pPr>
      <w:ins w:id="1031"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dept, emp</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=&gt; </w:t>
        </w:r>
        <w:r>
          <w:rPr>
            <w:rStyle w:val="kw1"/>
            <w:rFonts w:ascii="inherit" w:hAnsi="inherit" w:cs="Consolas"/>
            <w:b/>
            <w:bCs/>
            <w:color w:val="D171DD"/>
            <w:sz w:val="20"/>
            <w:szCs w:val="20"/>
            <w:bdr w:val="none" w:sz="0" w:space="0" w:color="auto" w:frame="1"/>
          </w:rPr>
          <w:t>new</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32" w:author="Unknown"/>
          <w:rFonts w:ascii="Consolas" w:hAnsi="Consolas" w:cs="Consolas"/>
          <w:color w:val="2B333A"/>
          <w:sz w:val="14"/>
          <w:szCs w:val="14"/>
        </w:rPr>
      </w:pPr>
      <w:ins w:id="1033" w:author="Unknown">
        <w:r>
          <w:rPr>
            <w:rFonts w:ascii="inherit" w:hAnsi="inherit" w:cs="Consolas"/>
            <w:color w:val="CFD5E0"/>
            <w:sz w:val="20"/>
            <w:szCs w:val="20"/>
            <w:bdr w:val="none" w:sz="0" w:space="0" w:color="auto" w:frame="1"/>
          </w:rPr>
          <w:t>Departments = dept,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34" w:author="Unknown"/>
          <w:rFonts w:ascii="Consolas" w:hAnsi="Consolas" w:cs="Consolas"/>
          <w:color w:val="2B333A"/>
          <w:sz w:val="14"/>
          <w:szCs w:val="14"/>
        </w:rPr>
      </w:pPr>
      <w:ins w:id="1035" w:author="Unknown">
        <w:r>
          <w:rPr>
            <w:rFonts w:ascii="inherit" w:hAnsi="inherit" w:cs="Consolas"/>
            <w:color w:val="CFD5E0"/>
            <w:sz w:val="20"/>
            <w:szCs w:val="20"/>
            <w:bdr w:val="none" w:sz="0" w:space="0" w:color="auto" w:frame="1"/>
          </w:rPr>
          <w:t>Employees = emp</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36" w:author="Unknown"/>
          <w:rFonts w:ascii="Consolas" w:hAnsi="Consolas" w:cs="Consolas"/>
          <w:color w:val="2B333A"/>
          <w:sz w:val="14"/>
          <w:szCs w:val="14"/>
        </w:rPr>
      </w:pPr>
      <w:ins w:id="1037"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38" w:author="Unknown"/>
          <w:rFonts w:ascii="Consolas" w:hAnsi="Consolas" w:cs="Consolas"/>
          <w:color w:val="2B333A"/>
          <w:sz w:val="14"/>
          <w:szCs w:val="14"/>
        </w:rPr>
      </w:pPr>
      <w:ins w:id="1039"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40" w:author="Unknown"/>
          <w:rFonts w:ascii="Consolas" w:hAnsi="Consolas" w:cs="Consolas"/>
          <w:color w:val="2B333A"/>
          <w:sz w:val="14"/>
          <w:szCs w:val="14"/>
        </w:rPr>
      </w:pPr>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41" w:author="Unknown"/>
          <w:rFonts w:ascii="Consolas" w:hAnsi="Consolas" w:cs="Consolas"/>
          <w:color w:val="2B333A"/>
          <w:sz w:val="14"/>
          <w:szCs w:val="14"/>
        </w:rPr>
      </w:pPr>
      <w:ins w:id="1042" w:author="Unknown">
        <w:r>
          <w:rPr>
            <w:rStyle w:val="co1"/>
            <w:rFonts w:ascii="inherit" w:hAnsi="inherit" w:cs="Consolas"/>
            <w:color w:val="6B7C8B"/>
            <w:sz w:val="20"/>
            <w:szCs w:val="20"/>
            <w:bdr w:val="none" w:sz="0" w:space="0" w:color="auto" w:frame="1"/>
          </w:rPr>
          <w:t>//Using Query Syntax</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43" w:author="Unknown"/>
          <w:rFonts w:ascii="Consolas" w:hAnsi="Consolas" w:cs="Consolas"/>
          <w:color w:val="2B333A"/>
          <w:sz w:val="14"/>
          <w:szCs w:val="14"/>
        </w:rPr>
      </w:pPr>
      <w:ins w:id="1044" w:author="Unknown">
        <w:r>
          <w:rPr>
            <w:rFonts w:ascii="inherit" w:hAnsi="inherit" w:cs="Consolas"/>
            <w:color w:val="CFD5E0"/>
            <w:sz w:val="20"/>
            <w:szCs w:val="20"/>
            <w:bdr w:val="none" w:sz="0" w:space="0" w:color="auto" w:frame="1"/>
          </w:rPr>
          <w:t xml:space="preserve">var GroupJoinQS = from dept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Department.</w:t>
        </w:r>
        <w:r>
          <w:rPr>
            <w:rStyle w:val="me0"/>
            <w:rFonts w:ascii="inherit" w:hAnsi="inherit" w:cs="Consolas"/>
            <w:color w:val="4284AE"/>
            <w:sz w:val="20"/>
            <w:szCs w:val="20"/>
            <w:bdr w:val="none" w:sz="0" w:space="0" w:color="auto" w:frame="1"/>
          </w:rPr>
          <w:t>GetAllDepartments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45" w:author="Unknown"/>
          <w:rFonts w:ascii="Consolas" w:hAnsi="Consolas" w:cs="Consolas"/>
          <w:color w:val="2B333A"/>
          <w:sz w:val="14"/>
          <w:szCs w:val="14"/>
        </w:rPr>
      </w:pPr>
      <w:ins w:id="1046" w:author="Unknown">
        <w:r>
          <w:rPr>
            <w:rFonts w:ascii="inherit" w:hAnsi="inherit" w:cs="Consolas"/>
            <w:color w:val="CFD5E0"/>
            <w:sz w:val="20"/>
            <w:szCs w:val="20"/>
            <w:bdr w:val="none" w:sz="0" w:space="0" w:color="auto" w:frame="1"/>
          </w:rPr>
          <w:t xml:space="preserve">join emp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Employee.</w:t>
        </w:r>
        <w:r>
          <w:rPr>
            <w:rStyle w:val="me0"/>
            <w:rFonts w:ascii="inherit" w:hAnsi="inherit" w:cs="Consolas"/>
            <w:color w:val="4284AE"/>
            <w:sz w:val="20"/>
            <w:szCs w:val="20"/>
            <w:bdr w:val="none" w:sz="0" w:space="0" w:color="auto" w:frame="1"/>
          </w:rPr>
          <w:t>GetAllEmployees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47" w:author="Unknown"/>
          <w:rFonts w:ascii="Consolas" w:hAnsi="Consolas" w:cs="Consolas"/>
          <w:color w:val="2B333A"/>
          <w:sz w:val="14"/>
          <w:szCs w:val="14"/>
        </w:rPr>
      </w:pPr>
      <w:ins w:id="1048" w:author="Unknown">
        <w:r>
          <w:rPr>
            <w:rFonts w:ascii="inherit" w:hAnsi="inherit" w:cs="Consolas"/>
            <w:color w:val="CFD5E0"/>
            <w:sz w:val="20"/>
            <w:szCs w:val="20"/>
            <w:bdr w:val="none" w:sz="0" w:space="0" w:color="auto" w:frame="1"/>
          </w:rPr>
          <w:t>on dept.ID equals emp.DepartmentId</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49" w:author="Unknown"/>
          <w:rFonts w:ascii="Consolas" w:hAnsi="Consolas" w:cs="Consolas"/>
          <w:color w:val="2B333A"/>
          <w:sz w:val="14"/>
          <w:szCs w:val="14"/>
        </w:rPr>
      </w:pPr>
      <w:ins w:id="1050" w:author="Unknown">
        <w:r>
          <w:rPr>
            <w:rFonts w:ascii="inherit" w:hAnsi="inherit" w:cs="Consolas"/>
            <w:color w:val="CFD5E0"/>
            <w:sz w:val="20"/>
            <w:szCs w:val="20"/>
            <w:bdr w:val="none" w:sz="0" w:space="0" w:color="auto" w:frame="1"/>
          </w:rPr>
          <w:t>into EmployeeGroups</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51" w:author="Unknown"/>
          <w:rFonts w:ascii="Consolas" w:hAnsi="Consolas" w:cs="Consolas"/>
          <w:color w:val="2B333A"/>
          <w:sz w:val="14"/>
          <w:szCs w:val="14"/>
        </w:rPr>
      </w:pPr>
      <w:ins w:id="1052" w:author="Unknown">
        <w:r>
          <w:rPr>
            <w:rStyle w:val="co1"/>
            <w:rFonts w:ascii="inherit" w:hAnsi="inherit" w:cs="Consolas"/>
            <w:color w:val="6B7C8B"/>
            <w:sz w:val="20"/>
            <w:szCs w:val="20"/>
            <w:bdr w:val="none" w:sz="0" w:space="0" w:color="auto" w:frame="1"/>
          </w:rPr>
          <w:t>//User Defined names in Result Selector</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53" w:author="Unknown"/>
          <w:rFonts w:ascii="Consolas" w:hAnsi="Consolas" w:cs="Consolas"/>
          <w:color w:val="2B333A"/>
          <w:sz w:val="14"/>
          <w:szCs w:val="14"/>
        </w:rPr>
      </w:pPr>
      <w:ins w:id="1054" w:author="Unknown">
        <w:r>
          <w:rPr>
            <w:rFonts w:ascii="inherit" w:hAnsi="inherit" w:cs="Consolas"/>
            <w:color w:val="CFD5E0"/>
            <w:sz w:val="20"/>
            <w:szCs w:val="20"/>
            <w:bdr w:val="none" w:sz="0" w:space="0" w:color="auto" w:frame="1"/>
          </w:rPr>
          <w:t xml:space="preserve">select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55" w:author="Unknown"/>
          <w:rFonts w:ascii="Consolas" w:hAnsi="Consolas" w:cs="Consolas"/>
          <w:color w:val="2B333A"/>
          <w:sz w:val="14"/>
          <w:szCs w:val="14"/>
        </w:rPr>
      </w:pPr>
      <w:ins w:id="1056" w:author="Unknown">
        <w:r>
          <w:rPr>
            <w:rFonts w:ascii="inherit" w:hAnsi="inherit" w:cs="Consolas"/>
            <w:color w:val="CFD5E0"/>
            <w:sz w:val="20"/>
            <w:szCs w:val="20"/>
            <w:bdr w:val="none" w:sz="0" w:space="0" w:color="auto" w:frame="1"/>
          </w:rPr>
          <w:t>Departments = dept,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57" w:author="Unknown"/>
          <w:rFonts w:ascii="Consolas" w:hAnsi="Consolas" w:cs="Consolas"/>
          <w:color w:val="2B333A"/>
          <w:sz w:val="14"/>
          <w:szCs w:val="14"/>
        </w:rPr>
      </w:pPr>
      <w:ins w:id="1058" w:author="Unknown">
        <w:r>
          <w:rPr>
            <w:rFonts w:ascii="inherit" w:hAnsi="inherit" w:cs="Consolas"/>
            <w:color w:val="CFD5E0"/>
            <w:sz w:val="20"/>
            <w:szCs w:val="20"/>
            <w:bdr w:val="none" w:sz="0" w:space="0" w:color="auto" w:frame="1"/>
          </w:rPr>
          <w:t>Employees = EmployeeGroups</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59" w:author="Unknown"/>
          <w:rFonts w:ascii="Consolas" w:hAnsi="Consolas" w:cs="Consolas"/>
          <w:color w:val="2B333A"/>
          <w:sz w:val="14"/>
          <w:szCs w:val="14"/>
        </w:rPr>
      </w:pPr>
      <w:ins w:id="1060"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61" w:author="Unknown"/>
          <w:rFonts w:ascii="Consolas" w:hAnsi="Consolas" w:cs="Consolas"/>
          <w:color w:val="2B333A"/>
          <w:sz w:val="14"/>
          <w:szCs w:val="14"/>
        </w:rPr>
      </w:pPr>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62" w:author="Unknown"/>
          <w:rFonts w:ascii="Consolas" w:hAnsi="Consolas" w:cs="Consolas"/>
          <w:color w:val="2B333A"/>
          <w:sz w:val="14"/>
          <w:szCs w:val="14"/>
        </w:rPr>
      </w:pPr>
      <w:ins w:id="1063" w:author="Unknown">
        <w:r>
          <w:rPr>
            <w:rStyle w:val="kw1"/>
            <w:rFonts w:ascii="inherit" w:hAnsi="inherit" w:cs="Consolas"/>
            <w:b/>
            <w:bCs/>
            <w:color w:val="D171DD"/>
            <w:sz w:val="20"/>
            <w:szCs w:val="20"/>
            <w:bdr w:val="none" w:sz="0" w:space="0" w:color="auto" w:frame="1"/>
          </w:rPr>
          <w:t>foreach</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item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GroupJoinQS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64" w:author="Unknown"/>
          <w:rFonts w:ascii="Consolas" w:hAnsi="Consolas" w:cs="Consolas"/>
          <w:color w:val="2B333A"/>
          <w:sz w:val="14"/>
          <w:szCs w:val="14"/>
        </w:rPr>
      </w:pPr>
      <w:ins w:id="1065" w:author="Unknown">
        <w:r>
          <w:rPr>
            <w:rStyle w:val="br0"/>
            <w:rFonts w:ascii="inherit" w:hAnsi="inherit" w:cs="Consolas"/>
            <w:b/>
            <w:bCs/>
            <w:color w:val="6B7C8B"/>
            <w:sz w:val="20"/>
            <w:szCs w:val="20"/>
            <w:bdr w:val="none" w:sz="0" w:space="0" w:color="auto" w:frame="1"/>
          </w:rPr>
          <w:lastRenderedPageBreak/>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66" w:author="Unknown"/>
          <w:rFonts w:ascii="Consolas" w:hAnsi="Consolas" w:cs="Consolas"/>
          <w:color w:val="2B333A"/>
          <w:sz w:val="14"/>
          <w:szCs w:val="14"/>
        </w:rPr>
      </w:pPr>
      <w:ins w:id="1067"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"Department :"</w:t>
        </w:r>
        <w:r>
          <w:rPr>
            <w:rFonts w:ascii="inherit" w:hAnsi="inherit" w:cs="Consolas"/>
            <w:color w:val="CFD5E0"/>
            <w:sz w:val="20"/>
            <w:szCs w:val="20"/>
            <w:bdr w:val="none" w:sz="0" w:space="0" w:color="auto" w:frame="1"/>
          </w:rPr>
          <w:t xml:space="preserve"> + item.Departments.Name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68" w:author="Unknown"/>
          <w:rFonts w:ascii="Consolas" w:hAnsi="Consolas" w:cs="Consolas"/>
          <w:color w:val="2B333A"/>
          <w:sz w:val="14"/>
          <w:szCs w:val="14"/>
        </w:rPr>
      </w:pPr>
      <w:ins w:id="1069" w:author="Unknown">
        <w:r>
          <w:rPr>
            <w:rStyle w:val="kw1"/>
            <w:rFonts w:ascii="inherit" w:hAnsi="inherit" w:cs="Consolas"/>
            <w:b/>
            <w:bCs/>
            <w:color w:val="D171DD"/>
            <w:sz w:val="20"/>
            <w:szCs w:val="20"/>
            <w:bdr w:val="none" w:sz="0" w:space="0" w:color="auto" w:frame="1"/>
          </w:rPr>
          <w:t>foreach</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employee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item.Employees</w:t>
        </w:r>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70" w:author="Unknown"/>
          <w:rFonts w:ascii="Consolas" w:hAnsi="Consolas" w:cs="Consolas"/>
          <w:color w:val="2B333A"/>
          <w:sz w:val="14"/>
          <w:szCs w:val="14"/>
        </w:rPr>
      </w:pPr>
      <w:ins w:id="1071"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72" w:author="Unknown"/>
          <w:rFonts w:ascii="Consolas" w:hAnsi="Consolas" w:cs="Consolas"/>
          <w:color w:val="2B333A"/>
          <w:sz w:val="14"/>
          <w:szCs w:val="14"/>
        </w:rPr>
      </w:pPr>
      <w:ins w:id="1073"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Style w:val="st1"/>
            <w:rFonts w:ascii="inherit" w:hAnsi="inherit" w:cs="Consolas"/>
            <w:color w:val="7CC379"/>
            <w:sz w:val="20"/>
            <w:szCs w:val="20"/>
            <w:bdr w:val="none" w:sz="0" w:space="0" w:color="auto" w:frame="1"/>
          </w:rPr>
          <w:t>" EmployeeID : "</w:t>
        </w:r>
        <w:r>
          <w:rPr>
            <w:rFonts w:ascii="inherit" w:hAnsi="inherit" w:cs="Consolas"/>
            <w:color w:val="CFD5E0"/>
            <w:sz w:val="20"/>
            <w:szCs w:val="20"/>
            <w:bdr w:val="none" w:sz="0" w:space="0" w:color="auto" w:frame="1"/>
          </w:rPr>
          <w:t xml:space="preserve"> + employee.ID + </w:t>
        </w:r>
        <w:r>
          <w:rPr>
            <w:rStyle w:val="st1"/>
            <w:rFonts w:ascii="inherit" w:hAnsi="inherit" w:cs="Consolas"/>
            <w:color w:val="7CC379"/>
            <w:sz w:val="20"/>
            <w:szCs w:val="20"/>
            <w:bdr w:val="none" w:sz="0" w:space="0" w:color="auto" w:frame="1"/>
          </w:rPr>
          <w:t>" , Name : "</w:t>
        </w:r>
        <w:r>
          <w:rPr>
            <w:rFonts w:ascii="inherit" w:hAnsi="inherit" w:cs="Consolas"/>
            <w:color w:val="CFD5E0"/>
            <w:sz w:val="20"/>
            <w:szCs w:val="20"/>
            <w:bdr w:val="none" w:sz="0" w:space="0" w:color="auto" w:frame="1"/>
          </w:rPr>
          <w:t xml:space="preserve"> + employee.Name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74" w:author="Unknown"/>
          <w:rFonts w:ascii="Consolas" w:hAnsi="Consolas" w:cs="Consolas"/>
          <w:color w:val="2B333A"/>
          <w:sz w:val="14"/>
          <w:szCs w:val="14"/>
        </w:rPr>
      </w:pPr>
      <w:ins w:id="1075"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76" w:author="Unknown"/>
          <w:rFonts w:ascii="Consolas" w:hAnsi="Consolas" w:cs="Consolas"/>
          <w:color w:val="2B333A"/>
          <w:sz w:val="14"/>
          <w:szCs w:val="14"/>
        </w:rPr>
      </w:pPr>
      <w:ins w:id="1077"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78" w:author="Unknown"/>
          <w:rFonts w:ascii="Consolas" w:hAnsi="Consolas" w:cs="Consolas"/>
          <w:color w:val="2B333A"/>
          <w:sz w:val="14"/>
          <w:szCs w:val="14"/>
        </w:rPr>
      </w:pPr>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79" w:author="Unknown"/>
          <w:rFonts w:ascii="Consolas" w:hAnsi="Consolas" w:cs="Consolas"/>
          <w:color w:val="2B333A"/>
          <w:sz w:val="14"/>
          <w:szCs w:val="14"/>
        </w:rPr>
      </w:pPr>
      <w:ins w:id="1080"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81" w:author="Unknown"/>
          <w:rFonts w:ascii="Consolas" w:hAnsi="Consolas" w:cs="Consolas"/>
          <w:color w:val="2B333A"/>
          <w:sz w:val="14"/>
          <w:szCs w:val="14"/>
        </w:rPr>
      </w:pPr>
      <w:ins w:id="1082"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83" w:author="Unknown"/>
          <w:rFonts w:ascii="Consolas" w:hAnsi="Consolas" w:cs="Consolas"/>
          <w:color w:val="2B333A"/>
          <w:sz w:val="14"/>
          <w:szCs w:val="14"/>
        </w:rPr>
      </w:pPr>
      <w:ins w:id="1084" w:author="Unknown">
        <w:r>
          <w:rPr>
            <w:rStyle w:val="br0"/>
            <w:rFonts w:ascii="inherit" w:hAnsi="inherit" w:cs="Consolas"/>
            <w:b/>
            <w:bCs/>
            <w:color w:val="6B7C8B"/>
            <w:sz w:val="20"/>
            <w:szCs w:val="20"/>
            <w:bdr w:val="none" w:sz="0" w:space="0" w:color="auto" w:frame="1"/>
          </w:rPr>
          <w:t>}</w:t>
        </w:r>
      </w:ins>
    </w:p>
    <w:p w:rsidR="005800E0" w:rsidRDefault="005800E0" w:rsidP="005800E0">
      <w:pPr>
        <w:numPr>
          <w:ilvl w:val="0"/>
          <w:numId w:val="24"/>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085" w:author="Unknown"/>
          <w:rFonts w:ascii="Consolas" w:hAnsi="Consolas" w:cs="Consolas"/>
          <w:color w:val="2B333A"/>
          <w:sz w:val="14"/>
          <w:szCs w:val="14"/>
        </w:rPr>
      </w:pPr>
      <w:ins w:id="1086" w:author="Unknown">
        <w:r>
          <w:rPr>
            <w:rStyle w:val="br0"/>
            <w:rFonts w:ascii="inherit" w:hAnsi="inherit" w:cs="Consolas"/>
            <w:b/>
            <w:bCs/>
            <w:color w:val="6B7C8B"/>
            <w:sz w:val="20"/>
            <w:szCs w:val="20"/>
            <w:bdr w:val="none" w:sz="0" w:space="0" w:color="auto" w:frame="1"/>
          </w:rPr>
          <w:t>}</w:t>
        </w:r>
      </w:ins>
    </w:p>
    <w:p w:rsidR="005800E0" w:rsidRDefault="005800E0" w:rsidP="005800E0">
      <w:pPr>
        <w:pStyle w:val="NormalWeb"/>
        <w:shd w:val="clear" w:color="auto" w:fill="FFFFFF"/>
        <w:spacing w:before="0" w:beforeAutospacing="0" w:after="0" w:afterAutospacing="0"/>
        <w:jc w:val="both"/>
        <w:textAlignment w:val="baseline"/>
        <w:rPr>
          <w:ins w:id="1087" w:author="Unknown"/>
          <w:rFonts w:ascii="Segoe UI" w:hAnsi="Segoe UI" w:cs="Segoe UI"/>
          <w:color w:val="3A3A3A"/>
          <w:sz w:val="17"/>
          <w:szCs w:val="17"/>
        </w:rPr>
      </w:pPr>
      <w:ins w:id="1088" w:author="Unknown">
        <w:r>
          <w:rPr>
            <w:rFonts w:ascii="Arial" w:hAnsi="Arial" w:cs="Arial"/>
            <w:color w:val="000000"/>
            <w:sz w:val="17"/>
            <w:szCs w:val="17"/>
            <w:bdr w:val="none" w:sz="0" w:space="0" w:color="auto" w:frame="1"/>
          </w:rPr>
          <w:t>In the next article, I am going to discuss the </w:t>
        </w:r>
        <w:r>
          <w:rPr>
            <w:rFonts w:ascii="Arial" w:hAnsi="Arial" w:cs="Arial"/>
            <w:color w:val="000000"/>
            <w:sz w:val="17"/>
            <w:szCs w:val="17"/>
            <w:bdr w:val="none" w:sz="0" w:space="0" w:color="auto" w:frame="1"/>
          </w:rPr>
          <w:fldChar w:fldCharType="begin"/>
        </w:r>
        <w:r>
          <w:rPr>
            <w:rFonts w:ascii="Arial" w:hAnsi="Arial" w:cs="Arial"/>
            <w:color w:val="000000"/>
            <w:sz w:val="17"/>
            <w:szCs w:val="17"/>
            <w:bdr w:val="none" w:sz="0" w:space="0" w:color="auto" w:frame="1"/>
          </w:rPr>
          <w:instrText xml:space="preserve"> HYPERLINK "https://dotnettutorials.net/lesson/left-outer-join-in-linq/" </w:instrText>
        </w:r>
        <w:r>
          <w:rPr>
            <w:rFonts w:ascii="Arial" w:hAnsi="Arial" w:cs="Arial"/>
            <w:color w:val="000000"/>
            <w:sz w:val="17"/>
            <w:szCs w:val="17"/>
            <w:bdr w:val="none" w:sz="0" w:space="0" w:color="auto" w:frame="1"/>
          </w:rPr>
          <w:fldChar w:fldCharType="separate"/>
        </w:r>
        <w:r>
          <w:rPr>
            <w:rStyle w:val="Strong"/>
            <w:rFonts w:ascii="Arial" w:hAnsi="Arial" w:cs="Arial"/>
            <w:color w:val="0274BE"/>
            <w:sz w:val="17"/>
            <w:szCs w:val="17"/>
            <w:bdr w:val="none" w:sz="0" w:space="0" w:color="auto" w:frame="1"/>
          </w:rPr>
          <w:t>Left Outer Join in Linq</w:t>
        </w:r>
        <w:r>
          <w:rPr>
            <w:rFonts w:ascii="Arial" w:hAnsi="Arial" w:cs="Arial"/>
            <w:color w:val="000000"/>
            <w:sz w:val="17"/>
            <w:szCs w:val="17"/>
            <w:bdr w:val="none" w:sz="0" w:space="0" w:color="auto" w:frame="1"/>
          </w:rPr>
          <w:fldChar w:fldCharType="end"/>
        </w:r>
        <w:r>
          <w:rPr>
            <w:rFonts w:ascii="Arial" w:hAnsi="Arial" w:cs="Arial"/>
            <w:color w:val="000000"/>
            <w:sz w:val="17"/>
            <w:szCs w:val="17"/>
            <w:bdr w:val="none" w:sz="0" w:space="0" w:color="auto" w:frame="1"/>
          </w:rPr>
          <w:t> with some examples. In this article, I try to explain the </w:t>
        </w:r>
        <w:r>
          <w:rPr>
            <w:rStyle w:val="Strong"/>
            <w:rFonts w:ascii="Arial" w:hAnsi="Arial" w:cs="Arial"/>
            <w:color w:val="000000"/>
            <w:sz w:val="17"/>
            <w:szCs w:val="17"/>
            <w:bdr w:val="none" w:sz="0" w:space="0" w:color="auto" w:frame="1"/>
          </w:rPr>
          <w:t>Linq Group Join using both Method and Query Syntax</w:t>
        </w:r>
        <w:r>
          <w:rPr>
            <w:rFonts w:ascii="Arial" w:hAnsi="Arial" w:cs="Arial"/>
            <w:color w:val="000000"/>
            <w:sz w:val="17"/>
            <w:szCs w:val="17"/>
            <w:bdr w:val="none" w:sz="0" w:space="0" w:color="auto" w:frame="1"/>
          </w:rPr>
          <w:t> example in C#.</w:t>
        </w:r>
      </w:ins>
    </w:p>
    <w:p w:rsidR="00470ED2" w:rsidRDefault="00470ED2" w:rsidP="00470ED2">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1"/>
          <w:szCs w:val="21"/>
          <w:bdr w:val="none" w:sz="0" w:space="0" w:color="auto" w:frame="1"/>
        </w:rPr>
        <w:t>What is Left Outer Join in Linq?</w:t>
      </w:r>
    </w:p>
    <w:p w:rsidR="00470ED2" w:rsidRDefault="00470ED2" w:rsidP="00470ED2">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The left join or left outer join is a join in which each data from the first data source is going to be returned irrespective of whether it has any correlated data present in the second data source or not. Please have a look at the following diagram which shows the graphical representation of Left Outer Join.</w:t>
      </w:r>
    </w:p>
    <w:p w:rsidR="00470ED2" w:rsidRDefault="00470ED2" w:rsidP="00470ED2">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3782060" cy="2172335"/>
            <wp:effectExtent l="19050" t="0" r="8890" b="0"/>
            <wp:docPr id="27" name="Picture 19" descr="Left Outer Join in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ft Outer Join in Linq"/>
                    <pic:cNvPicPr>
                      <a:picLocks noChangeAspect="1" noChangeArrowheads="1"/>
                    </pic:cNvPicPr>
                  </pic:nvPicPr>
                  <pic:blipFill>
                    <a:blip r:embed="rId81"/>
                    <a:srcRect/>
                    <a:stretch>
                      <a:fillRect/>
                    </a:stretch>
                  </pic:blipFill>
                  <pic:spPr bwMode="auto">
                    <a:xfrm>
                      <a:off x="0" y="0"/>
                      <a:ext cx="3782060" cy="2172335"/>
                    </a:xfrm>
                    <a:prstGeom prst="rect">
                      <a:avLst/>
                    </a:prstGeom>
                    <a:noFill/>
                    <a:ln w="9525">
                      <a:noFill/>
                      <a:miter lim="800000"/>
                      <a:headEnd/>
                      <a:tailEnd/>
                    </a:ln>
                  </pic:spPr>
                </pic:pic>
              </a:graphicData>
            </a:graphic>
          </wp:inline>
        </w:drawing>
      </w:r>
    </w:p>
    <w:p w:rsidR="00470ED2" w:rsidRDefault="00470ED2" w:rsidP="00470ED2">
      <w:pPr>
        <w:pStyle w:val="NormalWeb"/>
        <w:shd w:val="clear" w:color="auto" w:fill="FFFFFF"/>
        <w:spacing w:before="0" w:beforeAutospacing="0" w:after="0" w:afterAutospacing="0"/>
        <w:jc w:val="both"/>
        <w:textAlignment w:val="baseline"/>
        <w:rPr>
          <w:ins w:id="1089" w:author="Unknown"/>
          <w:rFonts w:ascii="Segoe UI" w:hAnsi="Segoe UI" w:cs="Segoe UI"/>
          <w:color w:val="3A3A3A"/>
          <w:sz w:val="17"/>
          <w:szCs w:val="17"/>
        </w:rPr>
      </w:pPr>
      <w:ins w:id="1090" w:author="Unknown">
        <w:r>
          <w:rPr>
            <w:rFonts w:ascii="Arial" w:hAnsi="Arial" w:cs="Arial"/>
            <w:color w:val="000000"/>
            <w:sz w:val="17"/>
            <w:szCs w:val="17"/>
            <w:bdr w:val="none" w:sz="0" w:space="0" w:color="auto" w:frame="1"/>
          </w:rPr>
          <w:t>So, in simple words, we can say that the Left Outer Join is going to return all the matching data from both the data sources as well as all the non-matching data from the left data source. In such cases, for the non-matching data, it will take null values for the second data source.</w:t>
        </w:r>
      </w:ins>
    </w:p>
    <w:p w:rsidR="00470ED2" w:rsidRDefault="00470ED2" w:rsidP="00470ED2">
      <w:pPr>
        <w:pStyle w:val="NormalWeb"/>
        <w:shd w:val="clear" w:color="auto" w:fill="FFFFFF"/>
        <w:spacing w:before="0" w:beforeAutospacing="0" w:after="0" w:afterAutospacing="0"/>
        <w:jc w:val="both"/>
        <w:textAlignment w:val="baseline"/>
        <w:rPr>
          <w:ins w:id="1091" w:author="Unknown"/>
          <w:rFonts w:ascii="Segoe UI" w:hAnsi="Segoe UI" w:cs="Segoe UI"/>
          <w:color w:val="3A3A3A"/>
          <w:sz w:val="17"/>
          <w:szCs w:val="17"/>
        </w:rPr>
      </w:pPr>
      <w:ins w:id="1092" w:author="Unknown">
        <w:r>
          <w:rPr>
            <w:rFonts w:ascii="Arial" w:hAnsi="Arial" w:cs="Arial"/>
            <w:color w:val="000000"/>
            <w:sz w:val="17"/>
            <w:szCs w:val="17"/>
            <w:bdr w:val="none" w:sz="0" w:space="0" w:color="auto" w:frame="1"/>
          </w:rPr>
          <w:t>In order to implement the Left Outer Join in Linq, it’s mandatory to use the “</w:t>
        </w:r>
        <w:r>
          <w:rPr>
            <w:rStyle w:val="Strong"/>
            <w:rFonts w:ascii="Arial" w:hAnsi="Arial" w:cs="Arial"/>
            <w:color w:val="000000"/>
            <w:sz w:val="17"/>
            <w:szCs w:val="17"/>
            <w:bdr w:val="none" w:sz="0" w:space="0" w:color="auto" w:frame="1"/>
          </w:rPr>
          <w:t>INTO</w:t>
        </w:r>
        <w:r>
          <w:rPr>
            <w:rFonts w:ascii="Arial" w:hAnsi="Arial" w:cs="Arial"/>
            <w:color w:val="000000"/>
            <w:sz w:val="17"/>
            <w:szCs w:val="17"/>
            <w:bdr w:val="none" w:sz="0" w:space="0" w:color="auto" w:frame="1"/>
          </w:rPr>
          <w:t>” keyword along with the “</w:t>
        </w:r>
        <w:proofErr w:type="gramStart"/>
        <w:r>
          <w:rPr>
            <w:rStyle w:val="Strong"/>
            <w:rFonts w:ascii="Arial" w:hAnsi="Arial" w:cs="Arial"/>
            <w:color w:val="000000"/>
            <w:sz w:val="17"/>
            <w:szCs w:val="17"/>
            <w:bdr w:val="none" w:sz="0" w:space="0" w:color="auto" w:frame="1"/>
          </w:rPr>
          <w:t>DefaultIfEmpty(</w:t>
        </w:r>
        <w:proofErr w:type="gramEnd"/>
        <w:r>
          <w:rPr>
            <w:rStyle w:val="Strong"/>
            <w:rFonts w:ascii="Arial" w:hAnsi="Arial" w:cs="Arial"/>
            <w:color w:val="000000"/>
            <w:sz w:val="17"/>
            <w:szCs w:val="17"/>
            <w:bdr w:val="none" w:sz="0" w:space="0" w:color="auto" w:frame="1"/>
          </w:rPr>
          <w:t>)”</w:t>
        </w:r>
        <w:r>
          <w:rPr>
            <w:rFonts w:ascii="Arial" w:hAnsi="Arial" w:cs="Arial"/>
            <w:color w:val="000000"/>
            <w:sz w:val="17"/>
            <w:szCs w:val="17"/>
            <w:bdr w:val="none" w:sz="0" w:space="0" w:color="auto" w:frame="1"/>
          </w:rPr>
          <w:t> method.</w:t>
        </w:r>
      </w:ins>
    </w:p>
    <w:p w:rsidR="00470ED2" w:rsidRDefault="00470ED2" w:rsidP="00470ED2">
      <w:pPr>
        <w:pStyle w:val="Heading5"/>
        <w:shd w:val="clear" w:color="auto" w:fill="FFFFFF"/>
        <w:spacing w:before="0"/>
        <w:jc w:val="both"/>
        <w:textAlignment w:val="baseline"/>
        <w:rPr>
          <w:ins w:id="1093" w:author="Unknown"/>
          <w:rFonts w:ascii="Segoe UI" w:hAnsi="Segoe UI" w:cs="Segoe UI"/>
          <w:color w:val="3A3A3A"/>
          <w:sz w:val="20"/>
          <w:szCs w:val="20"/>
        </w:rPr>
      </w:pPr>
      <w:ins w:id="1094" w:author="Unknown">
        <w:r>
          <w:rPr>
            <w:rStyle w:val="Strong"/>
            <w:rFonts w:ascii="Arial" w:hAnsi="Arial" w:cs="Arial"/>
            <w:b w:val="0"/>
            <w:bCs w:val="0"/>
            <w:color w:val="000000"/>
            <w:sz w:val="21"/>
            <w:szCs w:val="21"/>
            <w:bdr w:val="none" w:sz="0" w:space="0" w:color="auto" w:frame="1"/>
          </w:rPr>
          <w:t>Model Classes and Data Sources:</w:t>
        </w:r>
      </w:ins>
    </w:p>
    <w:p w:rsidR="00470ED2" w:rsidRDefault="00470ED2" w:rsidP="00470ED2">
      <w:pPr>
        <w:pStyle w:val="NormalWeb"/>
        <w:shd w:val="clear" w:color="auto" w:fill="FFFFFF"/>
        <w:spacing w:before="0" w:beforeAutospacing="0" w:after="0" w:afterAutospacing="0"/>
        <w:jc w:val="both"/>
        <w:textAlignment w:val="baseline"/>
        <w:rPr>
          <w:ins w:id="1095" w:author="Unknown"/>
          <w:rFonts w:ascii="Segoe UI" w:hAnsi="Segoe UI" w:cs="Segoe UI"/>
          <w:color w:val="3A3A3A"/>
          <w:sz w:val="17"/>
          <w:szCs w:val="17"/>
        </w:rPr>
      </w:pPr>
      <w:ins w:id="1096" w:author="Unknown">
        <w:r>
          <w:rPr>
            <w:rFonts w:ascii="Arial" w:hAnsi="Arial" w:cs="Arial"/>
            <w:color w:val="000000"/>
            <w:sz w:val="17"/>
            <w:szCs w:val="17"/>
            <w:bdr w:val="none" w:sz="0" w:space="0" w:color="auto" w:frame="1"/>
          </w:rPr>
          <w:t>We are going to use the following Employee and Address models in this demo. Please create a class file and then copy and paste the following code.</w:t>
        </w:r>
      </w:ins>
    </w:p>
    <w:p w:rsidR="00470ED2" w:rsidRDefault="00470ED2" w:rsidP="00470ED2">
      <w:pPr>
        <w:numPr>
          <w:ilvl w:val="0"/>
          <w:numId w:val="25"/>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1097" w:author="Unknown"/>
          <w:rFonts w:ascii="Consolas" w:hAnsi="Consolas" w:cs="Consolas"/>
          <w:color w:val="2B333A"/>
          <w:sz w:val="14"/>
          <w:szCs w:val="14"/>
        </w:rPr>
      </w:pPr>
      <w:ins w:id="1098"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099" w:author="Unknown"/>
          <w:rFonts w:ascii="Consolas" w:hAnsi="Consolas" w:cs="Consolas"/>
          <w:color w:val="2B333A"/>
          <w:sz w:val="14"/>
          <w:szCs w:val="14"/>
        </w:rPr>
      </w:pPr>
      <w:ins w:id="1100"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01" w:author="Unknown"/>
          <w:rFonts w:ascii="Consolas" w:hAnsi="Consolas" w:cs="Consolas"/>
          <w:color w:val="2B333A"/>
          <w:sz w:val="14"/>
          <w:szCs w:val="14"/>
        </w:rPr>
      </w:pPr>
      <w:ins w:id="1102"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03" w:author="Unknown"/>
          <w:rFonts w:ascii="Consolas" w:hAnsi="Consolas" w:cs="Consolas"/>
          <w:color w:val="2B333A"/>
          <w:sz w:val="14"/>
          <w:szCs w:val="14"/>
        </w:rPr>
      </w:pPr>
      <w:ins w:id="1104"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Employee</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05" w:author="Unknown"/>
          <w:rFonts w:ascii="Consolas" w:hAnsi="Consolas" w:cs="Consolas"/>
          <w:color w:val="2B333A"/>
          <w:sz w:val="14"/>
          <w:szCs w:val="14"/>
        </w:rPr>
      </w:pPr>
      <w:ins w:id="1106"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07" w:author="Unknown"/>
          <w:rFonts w:ascii="Consolas" w:hAnsi="Consolas" w:cs="Consolas"/>
          <w:color w:val="2B333A"/>
          <w:sz w:val="14"/>
          <w:szCs w:val="14"/>
        </w:rPr>
      </w:pPr>
      <w:ins w:id="1108"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ID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09" w:author="Unknown"/>
          <w:rFonts w:ascii="Consolas" w:hAnsi="Consolas" w:cs="Consolas"/>
          <w:color w:val="2B333A"/>
          <w:sz w:val="14"/>
          <w:szCs w:val="14"/>
        </w:rPr>
      </w:pPr>
      <w:ins w:id="1110"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 xml:space="preserve"> Name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11" w:author="Unknown"/>
          <w:rFonts w:ascii="Consolas" w:hAnsi="Consolas" w:cs="Consolas"/>
          <w:color w:val="2B333A"/>
          <w:sz w:val="14"/>
          <w:szCs w:val="14"/>
        </w:rPr>
      </w:pPr>
      <w:ins w:id="1112"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AddressId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13" w:author="Unknown"/>
          <w:rFonts w:ascii="Consolas" w:hAnsi="Consolas" w:cs="Consolas"/>
          <w:color w:val="2B333A"/>
          <w:sz w:val="14"/>
          <w:szCs w:val="14"/>
        </w:rPr>
      </w:pPr>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14" w:author="Unknown"/>
          <w:rFonts w:ascii="Consolas" w:hAnsi="Consolas" w:cs="Consolas"/>
          <w:color w:val="2B333A"/>
          <w:sz w:val="14"/>
          <w:szCs w:val="14"/>
        </w:rPr>
      </w:pPr>
      <w:ins w:id="1115"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List&lt;Employee&gt; </w:t>
        </w:r>
        <w:r>
          <w:rPr>
            <w:rStyle w:val="me0"/>
            <w:rFonts w:ascii="inherit" w:hAnsi="inherit" w:cs="Consolas"/>
            <w:color w:val="4284AE"/>
            <w:sz w:val="20"/>
            <w:szCs w:val="20"/>
            <w:bdr w:val="none" w:sz="0" w:space="0" w:color="auto" w:frame="1"/>
          </w:rPr>
          <w:t>GetAllEmployees</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16" w:author="Unknown"/>
          <w:rFonts w:ascii="Consolas" w:hAnsi="Consolas" w:cs="Consolas"/>
          <w:color w:val="2B333A"/>
          <w:sz w:val="14"/>
          <w:szCs w:val="14"/>
        </w:rPr>
      </w:pPr>
      <w:ins w:id="1117"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18" w:author="Unknown"/>
          <w:rFonts w:ascii="Consolas" w:hAnsi="Consolas" w:cs="Consolas"/>
          <w:color w:val="2B333A"/>
          <w:sz w:val="14"/>
          <w:szCs w:val="14"/>
        </w:rPr>
      </w:pPr>
      <w:ins w:id="1119" w:author="Unknown">
        <w:r>
          <w:rPr>
            <w:rStyle w:val="kw1"/>
            <w:rFonts w:ascii="inherit" w:hAnsi="inherit" w:cs="Consolas"/>
            <w:b/>
            <w:bCs/>
            <w:color w:val="D171DD"/>
            <w:sz w:val="20"/>
            <w:szCs w:val="20"/>
            <w:bdr w:val="none" w:sz="0" w:space="0" w:color="auto" w:frame="1"/>
          </w:rPr>
          <w:t>return</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List&lt;Employee&gt;</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20" w:author="Unknown"/>
          <w:rFonts w:ascii="Consolas" w:hAnsi="Consolas" w:cs="Consolas"/>
          <w:color w:val="2B333A"/>
          <w:sz w:val="14"/>
          <w:szCs w:val="14"/>
        </w:rPr>
      </w:pPr>
      <w:ins w:id="1121"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22" w:author="Unknown"/>
          <w:rFonts w:ascii="Consolas" w:hAnsi="Consolas" w:cs="Consolas"/>
          <w:color w:val="2B333A"/>
          <w:sz w:val="14"/>
          <w:szCs w:val="14"/>
        </w:rPr>
      </w:pPr>
      <w:ins w:id="1123"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"Preety"</w:t>
        </w:r>
        <w:r>
          <w:rPr>
            <w:rFonts w:ascii="inherit" w:hAnsi="inherit" w:cs="Consolas"/>
            <w:color w:val="CFD5E0"/>
            <w:sz w:val="20"/>
            <w:szCs w:val="20"/>
            <w:bdr w:val="none" w:sz="0" w:space="0" w:color="auto" w:frame="1"/>
          </w:rPr>
          <w:t xml:space="preserve">, AddressId = </w:t>
        </w:r>
        <w:r>
          <w:rPr>
            <w:rStyle w:val="nu0"/>
            <w:rFonts w:ascii="inherit" w:hAnsi="inherit" w:cs="Consolas"/>
            <w:color w:val="D19A66"/>
            <w:sz w:val="20"/>
            <w:szCs w:val="20"/>
            <w:bdr w:val="none" w:sz="0" w:space="0" w:color="auto" w:frame="1"/>
          </w:rPr>
          <w:t>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24" w:author="Unknown"/>
          <w:rFonts w:ascii="Consolas" w:hAnsi="Consolas" w:cs="Consolas"/>
          <w:color w:val="2B333A"/>
          <w:sz w:val="14"/>
          <w:szCs w:val="14"/>
        </w:rPr>
      </w:pPr>
      <w:ins w:id="1125" w:author="Unknown">
        <w:r>
          <w:rPr>
            <w:rStyle w:val="kw1"/>
            <w:rFonts w:ascii="inherit" w:hAnsi="inherit" w:cs="Consolas"/>
            <w:b/>
            <w:bCs/>
            <w:color w:val="D171DD"/>
            <w:sz w:val="20"/>
            <w:szCs w:val="20"/>
            <w:bdr w:val="none" w:sz="0" w:space="0" w:color="auto" w:frame="1"/>
          </w:rPr>
          <w:lastRenderedPageBreak/>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2</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"Priyanka"</w:t>
        </w:r>
        <w:r>
          <w:rPr>
            <w:rFonts w:ascii="inherit" w:hAnsi="inherit" w:cs="Consolas"/>
            <w:color w:val="CFD5E0"/>
            <w:sz w:val="20"/>
            <w:szCs w:val="20"/>
            <w:bdr w:val="none" w:sz="0" w:space="0" w:color="auto" w:frame="1"/>
          </w:rPr>
          <w:t>, AddressId =</w:t>
        </w:r>
        <w:r>
          <w:rPr>
            <w:rStyle w:val="nu0"/>
            <w:rFonts w:ascii="inherit" w:hAnsi="inherit" w:cs="Consolas"/>
            <w:color w:val="D19A66"/>
            <w:sz w:val="20"/>
            <w:szCs w:val="20"/>
            <w:bdr w:val="none" w:sz="0" w:space="0" w:color="auto" w:frame="1"/>
          </w:rPr>
          <w:t>2</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26" w:author="Unknown"/>
          <w:rFonts w:ascii="Consolas" w:hAnsi="Consolas" w:cs="Consolas"/>
          <w:color w:val="2B333A"/>
          <w:sz w:val="14"/>
          <w:szCs w:val="14"/>
        </w:rPr>
      </w:pPr>
      <w:ins w:id="1127"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3</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"Anurag"</w:t>
        </w:r>
        <w:r>
          <w:rPr>
            <w:rFonts w:ascii="inherit" w:hAnsi="inherit" w:cs="Consolas"/>
            <w:color w:val="CFD5E0"/>
            <w:sz w:val="20"/>
            <w:szCs w:val="20"/>
            <w:bdr w:val="none" w:sz="0" w:space="0" w:color="auto" w:frame="1"/>
          </w:rPr>
          <w:t xml:space="preserve">, AddressId = </w:t>
        </w:r>
        <w:r>
          <w:rPr>
            <w:rStyle w:val="nu0"/>
            <w:rFonts w:ascii="inherit" w:hAnsi="inherit" w:cs="Consolas"/>
            <w:color w:val="D19A66"/>
            <w:sz w:val="20"/>
            <w:szCs w:val="20"/>
            <w:bdr w:val="none" w:sz="0" w:space="0" w:color="auto" w:frame="1"/>
          </w:rPr>
          <w:t>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28" w:author="Unknown"/>
          <w:rFonts w:ascii="Consolas" w:hAnsi="Consolas" w:cs="Consolas"/>
          <w:color w:val="2B333A"/>
          <w:sz w:val="14"/>
          <w:szCs w:val="14"/>
        </w:rPr>
      </w:pPr>
      <w:ins w:id="1129"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4</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"Pranaya"</w:t>
        </w:r>
        <w:r>
          <w:rPr>
            <w:rFonts w:ascii="inherit" w:hAnsi="inherit" w:cs="Consolas"/>
            <w:color w:val="CFD5E0"/>
            <w:sz w:val="20"/>
            <w:szCs w:val="20"/>
            <w:bdr w:val="none" w:sz="0" w:space="0" w:color="auto" w:frame="1"/>
          </w:rPr>
          <w:t xml:space="preserve">, AddressId = </w:t>
        </w:r>
        <w:r>
          <w:rPr>
            <w:rStyle w:val="nu0"/>
            <w:rFonts w:ascii="inherit" w:hAnsi="inherit" w:cs="Consolas"/>
            <w:color w:val="D19A66"/>
            <w:sz w:val="20"/>
            <w:szCs w:val="20"/>
            <w:bdr w:val="none" w:sz="0" w:space="0" w:color="auto" w:frame="1"/>
          </w:rPr>
          <w:t>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30" w:author="Unknown"/>
          <w:rFonts w:ascii="Consolas" w:hAnsi="Consolas" w:cs="Consolas"/>
          <w:color w:val="2B333A"/>
          <w:sz w:val="14"/>
          <w:szCs w:val="14"/>
        </w:rPr>
      </w:pPr>
      <w:ins w:id="1131"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5</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"Hina"</w:t>
        </w:r>
        <w:r>
          <w:rPr>
            <w:rFonts w:ascii="inherit" w:hAnsi="inherit" w:cs="Consolas"/>
            <w:color w:val="CFD5E0"/>
            <w:sz w:val="20"/>
            <w:szCs w:val="20"/>
            <w:bdr w:val="none" w:sz="0" w:space="0" w:color="auto" w:frame="1"/>
          </w:rPr>
          <w:t xml:space="preserve">, AddressId = </w:t>
        </w:r>
        <w:r>
          <w:rPr>
            <w:rStyle w:val="nu0"/>
            <w:rFonts w:ascii="inherit" w:hAnsi="inherit" w:cs="Consolas"/>
            <w:color w:val="D19A66"/>
            <w:sz w:val="20"/>
            <w:szCs w:val="20"/>
            <w:bdr w:val="none" w:sz="0" w:space="0" w:color="auto" w:frame="1"/>
          </w:rPr>
          <w:t>5</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32" w:author="Unknown"/>
          <w:rFonts w:ascii="Consolas" w:hAnsi="Consolas" w:cs="Consolas"/>
          <w:color w:val="2B333A"/>
          <w:sz w:val="14"/>
          <w:szCs w:val="14"/>
        </w:rPr>
      </w:pPr>
      <w:ins w:id="1133"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Employee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6</w:t>
        </w:r>
        <w:r>
          <w:rPr>
            <w:rFonts w:ascii="inherit" w:hAnsi="inherit" w:cs="Consolas"/>
            <w:color w:val="CFD5E0"/>
            <w:sz w:val="20"/>
            <w:szCs w:val="20"/>
            <w:bdr w:val="none" w:sz="0" w:space="0" w:color="auto" w:frame="1"/>
          </w:rPr>
          <w:t xml:space="preserve">, Name = </w:t>
        </w:r>
        <w:r>
          <w:rPr>
            <w:rStyle w:val="st1"/>
            <w:rFonts w:ascii="inherit" w:hAnsi="inherit" w:cs="Consolas"/>
            <w:color w:val="7CC379"/>
            <w:sz w:val="20"/>
            <w:szCs w:val="20"/>
            <w:bdr w:val="none" w:sz="0" w:space="0" w:color="auto" w:frame="1"/>
          </w:rPr>
          <w:t>"Sambit"</w:t>
        </w:r>
        <w:r>
          <w:rPr>
            <w:rFonts w:ascii="inherit" w:hAnsi="inherit" w:cs="Consolas"/>
            <w:color w:val="CFD5E0"/>
            <w:sz w:val="20"/>
            <w:szCs w:val="20"/>
            <w:bdr w:val="none" w:sz="0" w:space="0" w:color="auto" w:frame="1"/>
          </w:rPr>
          <w:t xml:space="preserve">, AddressId = </w:t>
        </w:r>
        <w:r>
          <w:rPr>
            <w:rStyle w:val="nu0"/>
            <w:rFonts w:ascii="inherit" w:hAnsi="inherit" w:cs="Consolas"/>
            <w:color w:val="D19A66"/>
            <w:sz w:val="20"/>
            <w:szCs w:val="20"/>
            <w:bdr w:val="none" w:sz="0" w:space="0" w:color="auto" w:frame="1"/>
          </w:rPr>
          <w:t>6</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34" w:author="Unknown"/>
          <w:rFonts w:ascii="Consolas" w:hAnsi="Consolas" w:cs="Consolas"/>
          <w:color w:val="2B333A"/>
          <w:sz w:val="14"/>
          <w:szCs w:val="14"/>
        </w:rPr>
      </w:pPr>
      <w:ins w:id="1135"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36" w:author="Unknown"/>
          <w:rFonts w:ascii="Consolas" w:hAnsi="Consolas" w:cs="Consolas"/>
          <w:color w:val="2B333A"/>
          <w:sz w:val="14"/>
          <w:szCs w:val="14"/>
        </w:rPr>
      </w:pPr>
      <w:ins w:id="1137"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38" w:author="Unknown"/>
          <w:rFonts w:ascii="Consolas" w:hAnsi="Consolas" w:cs="Consolas"/>
          <w:color w:val="2B333A"/>
          <w:sz w:val="14"/>
          <w:szCs w:val="14"/>
        </w:rPr>
      </w:pPr>
      <w:ins w:id="1139"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40" w:author="Unknown"/>
          <w:rFonts w:ascii="Consolas" w:hAnsi="Consolas" w:cs="Consolas"/>
          <w:color w:val="2B333A"/>
          <w:sz w:val="14"/>
          <w:szCs w:val="14"/>
        </w:rPr>
      </w:pPr>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41" w:author="Unknown"/>
          <w:rFonts w:ascii="Consolas" w:hAnsi="Consolas" w:cs="Consolas"/>
          <w:color w:val="2B333A"/>
          <w:sz w:val="14"/>
          <w:szCs w:val="14"/>
        </w:rPr>
      </w:pPr>
      <w:ins w:id="1142"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Address</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43" w:author="Unknown"/>
          <w:rFonts w:ascii="Consolas" w:hAnsi="Consolas" w:cs="Consolas"/>
          <w:color w:val="2B333A"/>
          <w:sz w:val="14"/>
          <w:szCs w:val="14"/>
        </w:rPr>
      </w:pPr>
      <w:ins w:id="1144"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45" w:author="Unknown"/>
          <w:rFonts w:ascii="Consolas" w:hAnsi="Consolas" w:cs="Consolas"/>
          <w:color w:val="2B333A"/>
          <w:sz w:val="14"/>
          <w:szCs w:val="14"/>
        </w:rPr>
      </w:pPr>
      <w:ins w:id="1146"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ID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47" w:author="Unknown"/>
          <w:rFonts w:ascii="Consolas" w:hAnsi="Consolas" w:cs="Consolas"/>
          <w:color w:val="2B333A"/>
          <w:sz w:val="14"/>
          <w:szCs w:val="14"/>
        </w:rPr>
      </w:pPr>
      <w:ins w:id="1148"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2"/>
            <w:rFonts w:ascii="inherit" w:hAnsi="inherit" w:cs="Consolas"/>
            <w:color w:val="D19252"/>
            <w:sz w:val="20"/>
            <w:szCs w:val="20"/>
            <w:bdr w:val="none" w:sz="0" w:space="0" w:color="auto" w:frame="1"/>
          </w:rPr>
          <w:t>string</w:t>
        </w:r>
        <w:r>
          <w:rPr>
            <w:rFonts w:ascii="inherit" w:hAnsi="inherit" w:cs="Consolas"/>
            <w:color w:val="CFD5E0"/>
            <w:sz w:val="20"/>
            <w:szCs w:val="20"/>
            <w:bdr w:val="none" w:sz="0" w:space="0" w:color="auto" w:frame="1"/>
          </w:rPr>
          <w:t xml:space="preserve"> AddressLine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get; set; </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49" w:author="Unknown"/>
          <w:rFonts w:ascii="Consolas" w:hAnsi="Consolas" w:cs="Consolas"/>
          <w:color w:val="2B333A"/>
          <w:sz w:val="14"/>
          <w:szCs w:val="14"/>
        </w:rPr>
      </w:pPr>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50" w:author="Unknown"/>
          <w:rFonts w:ascii="Consolas" w:hAnsi="Consolas" w:cs="Consolas"/>
          <w:color w:val="2B333A"/>
          <w:sz w:val="14"/>
          <w:szCs w:val="14"/>
        </w:rPr>
      </w:pPr>
      <w:ins w:id="1151" w:author="Unknown">
        <w:r>
          <w:rPr>
            <w:rStyle w:val="kw1"/>
            <w:rFonts w:ascii="inherit" w:hAnsi="inherit" w:cs="Consolas"/>
            <w:b/>
            <w:bCs/>
            <w:color w:val="D171DD"/>
            <w:sz w:val="20"/>
            <w:szCs w:val="20"/>
            <w:bdr w:val="none" w:sz="0" w:space="0" w:color="auto" w:frame="1"/>
          </w:rPr>
          <w:t>public</w:t>
        </w:r>
        <w:r>
          <w:rPr>
            <w:rFonts w:ascii="inherit" w:hAnsi="inherit" w:cs="Consolas"/>
            <w:color w:val="CFD5E0"/>
            <w:sz w:val="20"/>
            <w:szCs w:val="20"/>
            <w:bdr w:val="none" w:sz="0" w:space="0" w:color="auto" w:frame="1"/>
          </w:rPr>
          <w:t xml:space="preserve"> </w:t>
        </w:r>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List&lt;Address&gt; </w:t>
        </w:r>
        <w:r>
          <w:rPr>
            <w:rStyle w:val="me0"/>
            <w:rFonts w:ascii="inherit" w:hAnsi="inherit" w:cs="Consolas"/>
            <w:color w:val="4284AE"/>
            <w:sz w:val="20"/>
            <w:szCs w:val="20"/>
            <w:bdr w:val="none" w:sz="0" w:space="0" w:color="auto" w:frame="1"/>
          </w:rPr>
          <w:t>GetAddress</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52" w:author="Unknown"/>
          <w:rFonts w:ascii="Consolas" w:hAnsi="Consolas" w:cs="Consolas"/>
          <w:color w:val="2B333A"/>
          <w:sz w:val="14"/>
          <w:szCs w:val="14"/>
        </w:rPr>
      </w:pPr>
      <w:ins w:id="1153"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54" w:author="Unknown"/>
          <w:rFonts w:ascii="Consolas" w:hAnsi="Consolas" w:cs="Consolas"/>
          <w:color w:val="2B333A"/>
          <w:sz w:val="14"/>
          <w:szCs w:val="14"/>
        </w:rPr>
      </w:pPr>
      <w:ins w:id="1155" w:author="Unknown">
        <w:r>
          <w:rPr>
            <w:rStyle w:val="kw1"/>
            <w:rFonts w:ascii="inherit" w:hAnsi="inherit" w:cs="Consolas"/>
            <w:b/>
            <w:bCs/>
            <w:color w:val="D171DD"/>
            <w:sz w:val="20"/>
            <w:szCs w:val="20"/>
            <w:bdr w:val="none" w:sz="0" w:space="0" w:color="auto" w:frame="1"/>
          </w:rPr>
          <w:t>return</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List&lt;Address&gt;</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56" w:author="Unknown"/>
          <w:rFonts w:ascii="Consolas" w:hAnsi="Consolas" w:cs="Consolas"/>
          <w:color w:val="2B333A"/>
          <w:sz w:val="14"/>
          <w:szCs w:val="14"/>
        </w:rPr>
      </w:pPr>
      <w:ins w:id="1157"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58" w:author="Unknown"/>
          <w:rFonts w:ascii="Consolas" w:hAnsi="Consolas" w:cs="Consolas"/>
          <w:color w:val="2B333A"/>
          <w:sz w:val="14"/>
          <w:szCs w:val="14"/>
        </w:rPr>
      </w:pPr>
      <w:ins w:id="1159"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Address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1</w:t>
        </w:r>
        <w:r>
          <w:rPr>
            <w:rFonts w:ascii="inherit" w:hAnsi="inherit" w:cs="Consolas"/>
            <w:color w:val="CFD5E0"/>
            <w:sz w:val="20"/>
            <w:szCs w:val="20"/>
            <w:bdr w:val="none" w:sz="0" w:space="0" w:color="auto" w:frame="1"/>
          </w:rPr>
          <w:t xml:space="preserve">, AddressLine = </w:t>
        </w:r>
        <w:r>
          <w:rPr>
            <w:rStyle w:val="st1"/>
            <w:rFonts w:ascii="inherit" w:hAnsi="inherit" w:cs="Consolas"/>
            <w:color w:val="7CC379"/>
            <w:sz w:val="20"/>
            <w:szCs w:val="20"/>
            <w:bdr w:val="none" w:sz="0" w:space="0" w:color="auto" w:frame="1"/>
          </w:rPr>
          <w:t>"AddressLine1"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60" w:author="Unknown"/>
          <w:rFonts w:ascii="Consolas" w:hAnsi="Consolas" w:cs="Consolas"/>
          <w:color w:val="2B333A"/>
          <w:sz w:val="14"/>
          <w:szCs w:val="14"/>
        </w:rPr>
      </w:pPr>
      <w:ins w:id="1161"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Address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2</w:t>
        </w:r>
        <w:r>
          <w:rPr>
            <w:rFonts w:ascii="inherit" w:hAnsi="inherit" w:cs="Consolas"/>
            <w:color w:val="CFD5E0"/>
            <w:sz w:val="20"/>
            <w:szCs w:val="20"/>
            <w:bdr w:val="none" w:sz="0" w:space="0" w:color="auto" w:frame="1"/>
          </w:rPr>
          <w:t xml:space="preserve">, AddressLine = </w:t>
        </w:r>
        <w:r>
          <w:rPr>
            <w:rStyle w:val="st1"/>
            <w:rFonts w:ascii="inherit" w:hAnsi="inherit" w:cs="Consolas"/>
            <w:color w:val="7CC379"/>
            <w:sz w:val="20"/>
            <w:szCs w:val="20"/>
            <w:bdr w:val="none" w:sz="0" w:space="0" w:color="auto" w:frame="1"/>
          </w:rPr>
          <w:t>"AddressLine2"</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62" w:author="Unknown"/>
          <w:rFonts w:ascii="Consolas" w:hAnsi="Consolas" w:cs="Consolas"/>
          <w:color w:val="2B333A"/>
          <w:sz w:val="14"/>
          <w:szCs w:val="14"/>
        </w:rPr>
      </w:pPr>
      <w:ins w:id="1163"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Address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5</w:t>
        </w:r>
        <w:r>
          <w:rPr>
            <w:rFonts w:ascii="inherit" w:hAnsi="inherit" w:cs="Consolas"/>
            <w:color w:val="CFD5E0"/>
            <w:sz w:val="20"/>
            <w:szCs w:val="20"/>
            <w:bdr w:val="none" w:sz="0" w:space="0" w:color="auto" w:frame="1"/>
          </w:rPr>
          <w:t xml:space="preserve">, AddressLine = </w:t>
        </w:r>
        <w:r>
          <w:rPr>
            <w:rStyle w:val="st1"/>
            <w:rFonts w:ascii="inherit" w:hAnsi="inherit" w:cs="Consolas"/>
            <w:color w:val="7CC379"/>
            <w:sz w:val="20"/>
            <w:szCs w:val="20"/>
            <w:bdr w:val="none" w:sz="0" w:space="0" w:color="auto" w:frame="1"/>
          </w:rPr>
          <w:t>"AddressLine5"</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64" w:author="Unknown"/>
          <w:rFonts w:ascii="Consolas" w:hAnsi="Consolas" w:cs="Consolas"/>
          <w:color w:val="2B333A"/>
          <w:sz w:val="14"/>
          <w:szCs w:val="14"/>
        </w:rPr>
      </w:pPr>
      <w:ins w:id="1165" w:author="Unknown">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Address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ID = </w:t>
        </w:r>
        <w:r>
          <w:rPr>
            <w:rStyle w:val="nu0"/>
            <w:rFonts w:ascii="inherit" w:hAnsi="inherit" w:cs="Consolas"/>
            <w:color w:val="D19A66"/>
            <w:sz w:val="20"/>
            <w:szCs w:val="20"/>
            <w:bdr w:val="none" w:sz="0" w:space="0" w:color="auto" w:frame="1"/>
          </w:rPr>
          <w:t>6</w:t>
        </w:r>
        <w:r>
          <w:rPr>
            <w:rFonts w:ascii="inherit" w:hAnsi="inherit" w:cs="Consolas"/>
            <w:color w:val="CFD5E0"/>
            <w:sz w:val="20"/>
            <w:szCs w:val="20"/>
            <w:bdr w:val="none" w:sz="0" w:space="0" w:color="auto" w:frame="1"/>
          </w:rPr>
          <w:t xml:space="preserve">, AddressLine = </w:t>
        </w:r>
        <w:r>
          <w:rPr>
            <w:rStyle w:val="st1"/>
            <w:rFonts w:ascii="inherit" w:hAnsi="inherit" w:cs="Consolas"/>
            <w:color w:val="7CC379"/>
            <w:sz w:val="20"/>
            <w:szCs w:val="20"/>
            <w:bdr w:val="none" w:sz="0" w:space="0" w:color="auto" w:frame="1"/>
          </w:rPr>
          <w:t>"AddressLine6"</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66" w:author="Unknown"/>
          <w:rFonts w:ascii="Consolas" w:hAnsi="Consolas" w:cs="Consolas"/>
          <w:color w:val="2B333A"/>
          <w:sz w:val="14"/>
          <w:szCs w:val="14"/>
        </w:rPr>
      </w:pPr>
      <w:ins w:id="1167"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68" w:author="Unknown"/>
          <w:rFonts w:ascii="Consolas" w:hAnsi="Consolas" w:cs="Consolas"/>
          <w:color w:val="2B333A"/>
          <w:sz w:val="14"/>
          <w:szCs w:val="14"/>
        </w:rPr>
      </w:pPr>
      <w:ins w:id="1169"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70" w:author="Unknown"/>
          <w:rFonts w:ascii="Consolas" w:hAnsi="Consolas" w:cs="Consolas"/>
          <w:color w:val="2B333A"/>
          <w:sz w:val="14"/>
          <w:szCs w:val="14"/>
        </w:rPr>
      </w:pPr>
      <w:ins w:id="1171"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5"/>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172" w:author="Unknown"/>
          <w:rFonts w:ascii="Consolas" w:hAnsi="Consolas" w:cs="Consolas"/>
          <w:color w:val="2B333A"/>
          <w:sz w:val="14"/>
          <w:szCs w:val="14"/>
        </w:rPr>
      </w:pPr>
      <w:ins w:id="1173" w:author="Unknown">
        <w:r>
          <w:rPr>
            <w:rStyle w:val="br0"/>
            <w:rFonts w:ascii="inherit" w:hAnsi="inherit" w:cs="Consolas"/>
            <w:b/>
            <w:bCs/>
            <w:color w:val="6B7C8B"/>
            <w:sz w:val="20"/>
            <w:szCs w:val="20"/>
            <w:bdr w:val="none" w:sz="0" w:space="0" w:color="auto" w:frame="1"/>
          </w:rPr>
          <w:t>}</w:t>
        </w:r>
      </w:ins>
    </w:p>
    <w:p w:rsidR="00470ED2" w:rsidRDefault="00470ED2" w:rsidP="00470ED2">
      <w:pPr>
        <w:pStyle w:val="NormalWeb"/>
        <w:shd w:val="clear" w:color="auto" w:fill="FFFFFF"/>
        <w:spacing w:before="0" w:beforeAutospacing="0" w:after="0" w:afterAutospacing="0"/>
        <w:jc w:val="both"/>
        <w:textAlignment w:val="baseline"/>
        <w:rPr>
          <w:ins w:id="1174" w:author="Unknown"/>
          <w:rFonts w:ascii="Segoe UI" w:hAnsi="Segoe UI" w:cs="Segoe UI"/>
          <w:color w:val="3A3A3A"/>
          <w:sz w:val="17"/>
          <w:szCs w:val="17"/>
        </w:rPr>
      </w:pPr>
      <w:ins w:id="1175" w:author="Unknown">
        <w:r>
          <w:rPr>
            <w:rFonts w:ascii="Arial" w:hAnsi="Arial" w:cs="Arial"/>
            <w:color w:val="000000"/>
            <w:sz w:val="17"/>
            <w:szCs w:val="17"/>
            <w:bdr w:val="none" w:sz="0" w:space="0" w:color="auto" w:frame="1"/>
          </w:rPr>
          <w:t>As you can see, here we also created two methods which will be going to return the respective Employees and Addresses which are going to be our data source. Here we hard-coded the data sources but in real-time you will get the data from a database. If you further notice we have two employees with address id 0 that means these two employees do not have a matching address in the address data source.</w:t>
        </w:r>
      </w:ins>
    </w:p>
    <w:p w:rsidR="00470ED2" w:rsidRDefault="00470ED2" w:rsidP="00470ED2">
      <w:pPr>
        <w:pStyle w:val="Heading5"/>
        <w:shd w:val="clear" w:color="auto" w:fill="FFFFFF"/>
        <w:spacing w:before="0"/>
        <w:jc w:val="both"/>
        <w:textAlignment w:val="baseline"/>
        <w:rPr>
          <w:ins w:id="1176" w:author="Unknown"/>
          <w:rFonts w:ascii="Segoe UI" w:hAnsi="Segoe UI" w:cs="Segoe UI"/>
          <w:color w:val="3A3A3A"/>
          <w:sz w:val="20"/>
          <w:szCs w:val="20"/>
        </w:rPr>
      </w:pPr>
      <w:ins w:id="1177" w:author="Unknown">
        <w:r>
          <w:rPr>
            <w:rStyle w:val="Strong"/>
            <w:rFonts w:ascii="Arial" w:hAnsi="Arial" w:cs="Arial"/>
            <w:b w:val="0"/>
            <w:bCs w:val="0"/>
            <w:color w:val="000000"/>
            <w:sz w:val="21"/>
            <w:szCs w:val="21"/>
            <w:bdr w:val="none" w:sz="0" w:space="0" w:color="auto" w:frame="1"/>
          </w:rPr>
          <w:t>Left Outer Join using Query Syntax:</w:t>
        </w:r>
      </w:ins>
    </w:p>
    <w:p w:rsidR="00470ED2" w:rsidRDefault="00470ED2" w:rsidP="00470ED2">
      <w:pPr>
        <w:pStyle w:val="NormalWeb"/>
        <w:shd w:val="clear" w:color="auto" w:fill="FFFFFF"/>
        <w:spacing w:before="0" w:beforeAutospacing="0" w:after="0" w:afterAutospacing="0"/>
        <w:jc w:val="both"/>
        <w:textAlignment w:val="baseline"/>
        <w:rPr>
          <w:ins w:id="1178" w:author="Unknown"/>
          <w:rFonts w:ascii="Segoe UI" w:hAnsi="Segoe UI" w:cs="Segoe UI"/>
          <w:color w:val="3A3A3A"/>
          <w:sz w:val="17"/>
          <w:szCs w:val="17"/>
        </w:rPr>
      </w:pPr>
      <w:ins w:id="1179" w:author="Unknown">
        <w:r>
          <w:rPr>
            <w:rFonts w:ascii="Arial" w:hAnsi="Arial" w:cs="Arial"/>
            <w:color w:val="000000"/>
            <w:sz w:val="17"/>
            <w:szCs w:val="17"/>
            <w:bdr w:val="none" w:sz="0" w:space="0" w:color="auto" w:frame="1"/>
          </w:rPr>
          <w:t>In order to perform the left outer join using query syntax, you need to call the </w:t>
        </w:r>
        <w:proofErr w:type="gramStart"/>
        <w:r>
          <w:rPr>
            <w:rStyle w:val="Strong"/>
            <w:rFonts w:ascii="Arial" w:hAnsi="Arial" w:cs="Arial"/>
            <w:color w:val="000000"/>
            <w:sz w:val="17"/>
            <w:szCs w:val="17"/>
            <w:bdr w:val="none" w:sz="0" w:space="0" w:color="auto" w:frame="1"/>
          </w:rPr>
          <w:t>DefaultIfEmpty(</w:t>
        </w:r>
        <w:proofErr w:type="gramEnd"/>
        <w:r>
          <w:rPr>
            <w:rStyle w:val="Strong"/>
            <w:rFonts w:ascii="Arial" w:hAnsi="Arial" w:cs="Arial"/>
            <w:color w:val="000000"/>
            <w:sz w:val="17"/>
            <w:szCs w:val="17"/>
            <w:bdr w:val="none" w:sz="0" w:space="0" w:color="auto" w:frame="1"/>
          </w:rPr>
          <w:t>)</w:t>
        </w:r>
        <w:r>
          <w:rPr>
            <w:rFonts w:ascii="Arial" w:hAnsi="Arial" w:cs="Arial"/>
            <w:color w:val="000000"/>
            <w:sz w:val="17"/>
            <w:szCs w:val="17"/>
            <w:bdr w:val="none" w:sz="0" w:space="0" w:color="auto" w:frame="1"/>
          </w:rPr>
          <w:t> method on the results of a group join. Let’s see the step by step procedure to implement the left outer join in Linq.</w:t>
        </w:r>
      </w:ins>
    </w:p>
    <w:p w:rsidR="00470ED2" w:rsidRDefault="00470ED2" w:rsidP="00470ED2">
      <w:pPr>
        <w:pStyle w:val="Heading5"/>
        <w:shd w:val="clear" w:color="auto" w:fill="FFFFFF"/>
        <w:spacing w:before="0"/>
        <w:jc w:val="both"/>
        <w:textAlignment w:val="baseline"/>
        <w:rPr>
          <w:ins w:id="1180" w:author="Unknown"/>
          <w:rFonts w:ascii="Segoe UI" w:hAnsi="Segoe UI" w:cs="Segoe UI"/>
          <w:color w:val="3A3A3A"/>
          <w:sz w:val="20"/>
          <w:szCs w:val="20"/>
        </w:rPr>
      </w:pPr>
      <w:ins w:id="1181" w:author="Unknown">
        <w:r>
          <w:rPr>
            <w:rStyle w:val="Strong"/>
            <w:rFonts w:ascii="Arial" w:hAnsi="Arial" w:cs="Arial"/>
            <w:b w:val="0"/>
            <w:bCs w:val="0"/>
            <w:color w:val="000000"/>
            <w:sz w:val="21"/>
            <w:szCs w:val="21"/>
            <w:bdr w:val="none" w:sz="0" w:space="0" w:color="auto" w:frame="1"/>
          </w:rPr>
          <w:t>Step1:</w:t>
        </w:r>
      </w:ins>
    </w:p>
    <w:p w:rsidR="00470ED2" w:rsidRDefault="00470ED2" w:rsidP="00470ED2">
      <w:pPr>
        <w:pStyle w:val="NormalWeb"/>
        <w:shd w:val="clear" w:color="auto" w:fill="FFFFFF"/>
        <w:spacing w:before="0" w:beforeAutospacing="0" w:after="0" w:afterAutospacing="0"/>
        <w:jc w:val="both"/>
        <w:textAlignment w:val="baseline"/>
        <w:rPr>
          <w:ins w:id="1182" w:author="Unknown"/>
          <w:rFonts w:ascii="Segoe UI" w:hAnsi="Segoe UI" w:cs="Segoe UI"/>
          <w:color w:val="3A3A3A"/>
          <w:sz w:val="17"/>
          <w:szCs w:val="17"/>
        </w:rPr>
      </w:pPr>
      <w:ins w:id="1183" w:author="Unknown">
        <w:r>
          <w:rPr>
            <w:rFonts w:ascii="Arial" w:hAnsi="Arial" w:cs="Arial"/>
            <w:color w:val="000000"/>
            <w:sz w:val="17"/>
            <w:szCs w:val="17"/>
            <w:bdr w:val="none" w:sz="0" w:space="0" w:color="auto" w:frame="1"/>
          </w:rPr>
          <w:t>The first step to implement a left outer join is to perform an inner join by using a group join. In the below example, the list of Employees is inner-joined to the list of Addresses based on the Address Id of Employee object that matches the ID of the Address object. The following code does the same.</w:t>
        </w:r>
      </w:ins>
    </w:p>
    <w:p w:rsidR="00470ED2" w:rsidRDefault="00470ED2" w:rsidP="00470ED2">
      <w:pPr>
        <w:pStyle w:val="NormalWeb"/>
        <w:shd w:val="clear" w:color="auto" w:fill="FFFFFF"/>
        <w:spacing w:before="0" w:beforeAutospacing="0" w:after="0" w:afterAutospacing="0"/>
        <w:jc w:val="both"/>
        <w:textAlignment w:val="baseline"/>
        <w:rPr>
          <w:ins w:id="1184" w:author="Unknown"/>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4447540" cy="1082675"/>
            <wp:effectExtent l="19050" t="0" r="0" b="0"/>
            <wp:docPr id="26" name="Picture 20" descr="Inner Join using Group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ner Join using Group Join"/>
                    <pic:cNvPicPr>
                      <a:picLocks noChangeAspect="1" noChangeArrowheads="1"/>
                    </pic:cNvPicPr>
                  </pic:nvPicPr>
                  <pic:blipFill>
                    <a:blip r:embed="rId82"/>
                    <a:srcRect/>
                    <a:stretch>
                      <a:fillRect/>
                    </a:stretch>
                  </pic:blipFill>
                  <pic:spPr bwMode="auto">
                    <a:xfrm>
                      <a:off x="0" y="0"/>
                      <a:ext cx="4447540" cy="1082675"/>
                    </a:xfrm>
                    <a:prstGeom prst="rect">
                      <a:avLst/>
                    </a:prstGeom>
                    <a:noFill/>
                    <a:ln w="9525">
                      <a:noFill/>
                      <a:miter lim="800000"/>
                      <a:headEnd/>
                      <a:tailEnd/>
                    </a:ln>
                  </pic:spPr>
                </pic:pic>
              </a:graphicData>
            </a:graphic>
          </wp:inline>
        </w:drawing>
      </w:r>
    </w:p>
    <w:p w:rsidR="00470ED2" w:rsidRDefault="00470ED2" w:rsidP="00470ED2">
      <w:pPr>
        <w:pStyle w:val="Heading5"/>
        <w:shd w:val="clear" w:color="auto" w:fill="FFFFFF"/>
        <w:spacing w:before="0"/>
        <w:jc w:val="both"/>
        <w:textAlignment w:val="baseline"/>
        <w:rPr>
          <w:ins w:id="1185" w:author="Unknown"/>
          <w:rFonts w:ascii="Segoe UI" w:hAnsi="Segoe UI" w:cs="Segoe UI"/>
          <w:color w:val="3A3A3A"/>
          <w:sz w:val="20"/>
          <w:szCs w:val="20"/>
        </w:rPr>
      </w:pPr>
      <w:ins w:id="1186" w:author="Unknown">
        <w:r>
          <w:rPr>
            <w:rStyle w:val="Strong"/>
            <w:rFonts w:ascii="Arial" w:hAnsi="Arial" w:cs="Arial"/>
            <w:b w:val="0"/>
            <w:bCs w:val="0"/>
            <w:color w:val="000000"/>
            <w:sz w:val="21"/>
            <w:szCs w:val="21"/>
            <w:bdr w:val="none" w:sz="0" w:space="0" w:color="auto" w:frame="1"/>
          </w:rPr>
          <w:t>Step2:</w:t>
        </w:r>
      </w:ins>
    </w:p>
    <w:p w:rsidR="00470ED2" w:rsidRDefault="00470ED2" w:rsidP="00470ED2">
      <w:pPr>
        <w:pStyle w:val="NormalWeb"/>
        <w:shd w:val="clear" w:color="auto" w:fill="FFFFFF"/>
        <w:spacing w:before="0" w:beforeAutospacing="0" w:after="0" w:afterAutospacing="0"/>
        <w:jc w:val="both"/>
        <w:textAlignment w:val="baseline"/>
        <w:rPr>
          <w:ins w:id="1187" w:author="Unknown"/>
          <w:rFonts w:ascii="Segoe UI" w:hAnsi="Segoe UI" w:cs="Segoe UI"/>
          <w:color w:val="3A3A3A"/>
          <w:sz w:val="17"/>
          <w:szCs w:val="17"/>
        </w:rPr>
      </w:pPr>
      <w:ins w:id="1188" w:author="Unknown">
        <w:r>
          <w:rPr>
            <w:rFonts w:ascii="Arial" w:hAnsi="Arial" w:cs="Arial"/>
            <w:color w:val="000000"/>
            <w:sz w:val="17"/>
            <w:szCs w:val="17"/>
            <w:bdr w:val="none" w:sz="0" w:space="0" w:color="auto" w:frame="1"/>
          </w:rPr>
          <w:t>In the second step, we need to include each element of the first (i.e. left) data source in the result set irrespective of whether that element has no matches in the second (i.e. right) data source. In order to do this, we need to call the </w:t>
        </w:r>
        <w:proofErr w:type="gramStart"/>
        <w:r>
          <w:rPr>
            <w:rStyle w:val="Strong"/>
            <w:rFonts w:ascii="Arial" w:hAnsi="Arial" w:cs="Arial"/>
            <w:color w:val="000000"/>
            <w:sz w:val="17"/>
            <w:szCs w:val="17"/>
            <w:bdr w:val="none" w:sz="0" w:space="0" w:color="auto" w:frame="1"/>
          </w:rPr>
          <w:t>DefaultIfEmpty(</w:t>
        </w:r>
        <w:proofErr w:type="gramEnd"/>
        <w:r>
          <w:rPr>
            <w:rStyle w:val="Strong"/>
            <w:rFonts w:ascii="Arial" w:hAnsi="Arial" w:cs="Arial"/>
            <w:color w:val="000000"/>
            <w:sz w:val="17"/>
            <w:szCs w:val="17"/>
            <w:bdr w:val="none" w:sz="0" w:space="0" w:color="auto" w:frame="1"/>
          </w:rPr>
          <w:t>)</w:t>
        </w:r>
        <w:r>
          <w:rPr>
            <w:rFonts w:ascii="Arial" w:hAnsi="Arial" w:cs="Arial"/>
            <w:color w:val="000000"/>
            <w:sz w:val="17"/>
            <w:szCs w:val="17"/>
            <w:bdr w:val="none" w:sz="0" w:space="0" w:color="auto" w:frame="1"/>
          </w:rPr>
          <w:t> method on each sequence of matching elements from the group join.</w:t>
        </w:r>
      </w:ins>
    </w:p>
    <w:p w:rsidR="00470ED2" w:rsidRDefault="00470ED2" w:rsidP="00470ED2">
      <w:pPr>
        <w:pStyle w:val="NormalWeb"/>
        <w:shd w:val="clear" w:color="auto" w:fill="FFFFFF"/>
        <w:spacing w:before="0" w:beforeAutospacing="0" w:after="0" w:afterAutospacing="0"/>
        <w:jc w:val="both"/>
        <w:textAlignment w:val="baseline"/>
        <w:rPr>
          <w:ins w:id="1189" w:author="Unknown"/>
          <w:rFonts w:ascii="Segoe UI" w:hAnsi="Segoe UI" w:cs="Segoe UI"/>
          <w:color w:val="3A3A3A"/>
          <w:sz w:val="17"/>
          <w:szCs w:val="17"/>
        </w:rPr>
      </w:pPr>
      <w:ins w:id="1190" w:author="Unknown">
        <w:r>
          <w:rPr>
            <w:rFonts w:ascii="Arial" w:hAnsi="Arial" w:cs="Arial"/>
            <w:color w:val="000000"/>
            <w:sz w:val="17"/>
            <w:szCs w:val="17"/>
            <w:bdr w:val="none" w:sz="0" w:space="0" w:color="auto" w:frame="1"/>
          </w:rPr>
          <w:t>In our example, we need to call the </w:t>
        </w:r>
        <w:proofErr w:type="gramStart"/>
        <w:r>
          <w:rPr>
            <w:rStyle w:val="Strong"/>
            <w:rFonts w:ascii="Arial" w:hAnsi="Arial" w:cs="Arial"/>
            <w:color w:val="000000"/>
            <w:sz w:val="17"/>
            <w:szCs w:val="17"/>
            <w:bdr w:val="none" w:sz="0" w:space="0" w:color="auto" w:frame="1"/>
          </w:rPr>
          <w:t>DefaultIfEmpty(</w:t>
        </w:r>
        <w:proofErr w:type="gramEnd"/>
        <w:r>
          <w:rPr>
            <w:rStyle w:val="Strong"/>
            <w:rFonts w:ascii="Arial" w:hAnsi="Arial" w:cs="Arial"/>
            <w:color w:val="000000"/>
            <w:sz w:val="17"/>
            <w:szCs w:val="17"/>
            <w:bdr w:val="none" w:sz="0" w:space="0" w:color="auto" w:frame="1"/>
          </w:rPr>
          <w:t>)</w:t>
        </w:r>
        <w:r>
          <w:rPr>
            <w:rFonts w:ascii="Arial" w:hAnsi="Arial" w:cs="Arial"/>
            <w:color w:val="000000"/>
            <w:sz w:val="17"/>
            <w:szCs w:val="17"/>
            <w:bdr w:val="none" w:sz="0" w:space="0" w:color="auto" w:frame="1"/>
          </w:rPr>
          <w:t> method on each sequence of matching Address objects. The </w:t>
        </w:r>
        <w:r>
          <w:rPr>
            <w:rStyle w:val="Strong"/>
            <w:rFonts w:ascii="Arial" w:hAnsi="Arial" w:cs="Arial"/>
            <w:color w:val="000000"/>
            <w:sz w:val="17"/>
            <w:szCs w:val="17"/>
            <w:bdr w:val="none" w:sz="0" w:space="0" w:color="auto" w:frame="1"/>
          </w:rPr>
          <w:t>DefaultIfEmpty()</w:t>
        </w:r>
        <w:r>
          <w:rPr>
            <w:rFonts w:ascii="Arial" w:hAnsi="Arial" w:cs="Arial"/>
            <w:color w:val="000000"/>
            <w:sz w:val="17"/>
            <w:szCs w:val="17"/>
            <w:bdr w:val="none" w:sz="0" w:space="0" w:color="auto" w:frame="1"/>
          </w:rPr>
          <w:t> method returns a collection that contains a single, default value if the sequence of matching Address object is empty for any Employee object which will ensure that each Employee object is represented in the result collection. The following code exactly does the same thing.</w:t>
        </w:r>
      </w:ins>
    </w:p>
    <w:p w:rsidR="00470ED2" w:rsidRDefault="00470ED2" w:rsidP="00470ED2">
      <w:pPr>
        <w:pStyle w:val="NormalWeb"/>
        <w:shd w:val="clear" w:color="auto" w:fill="FFFFFF"/>
        <w:spacing w:before="0" w:beforeAutospacing="0" w:after="0" w:afterAutospacing="0"/>
        <w:jc w:val="both"/>
        <w:textAlignment w:val="baseline"/>
        <w:rPr>
          <w:ins w:id="1191" w:author="Unknown"/>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5727700" cy="446405"/>
            <wp:effectExtent l="19050" t="0" r="6350" b="0"/>
            <wp:docPr id="25" name="Picture 21" descr="DefaultIfEmplty in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faultIfEmplty in Outer Join"/>
                    <pic:cNvPicPr>
                      <a:picLocks noChangeAspect="1" noChangeArrowheads="1"/>
                    </pic:cNvPicPr>
                  </pic:nvPicPr>
                  <pic:blipFill>
                    <a:blip r:embed="rId83"/>
                    <a:srcRect/>
                    <a:stretch>
                      <a:fillRect/>
                    </a:stretch>
                  </pic:blipFill>
                  <pic:spPr bwMode="auto">
                    <a:xfrm>
                      <a:off x="0" y="0"/>
                      <a:ext cx="5727700" cy="446405"/>
                    </a:xfrm>
                    <a:prstGeom prst="rect">
                      <a:avLst/>
                    </a:prstGeom>
                    <a:noFill/>
                    <a:ln w="9525">
                      <a:noFill/>
                      <a:miter lim="800000"/>
                      <a:headEnd/>
                      <a:tailEnd/>
                    </a:ln>
                  </pic:spPr>
                </pic:pic>
              </a:graphicData>
            </a:graphic>
          </wp:inline>
        </w:drawing>
      </w:r>
    </w:p>
    <w:p w:rsidR="00470ED2" w:rsidRDefault="00470ED2" w:rsidP="00470ED2">
      <w:pPr>
        <w:pStyle w:val="NormalWeb"/>
        <w:shd w:val="clear" w:color="auto" w:fill="FFFFFF"/>
        <w:spacing w:before="0" w:beforeAutospacing="0" w:after="0" w:afterAutospacing="0"/>
        <w:jc w:val="both"/>
        <w:textAlignment w:val="baseline"/>
        <w:rPr>
          <w:ins w:id="1192" w:author="Unknown"/>
          <w:rFonts w:ascii="Segoe UI" w:hAnsi="Segoe UI" w:cs="Segoe UI"/>
          <w:color w:val="3A3A3A"/>
          <w:sz w:val="17"/>
          <w:szCs w:val="17"/>
        </w:rPr>
      </w:pPr>
      <w:ins w:id="1193" w:author="Unknown">
        <w:r>
          <w:rPr>
            <w:rStyle w:val="Strong"/>
            <w:rFonts w:ascii="Arial" w:hAnsi="Arial" w:cs="Arial"/>
            <w:color w:val="000000"/>
            <w:sz w:val="17"/>
            <w:szCs w:val="17"/>
            <w:bdr w:val="none" w:sz="0" w:space="0" w:color="auto" w:frame="1"/>
          </w:rPr>
          <w:lastRenderedPageBreak/>
          <w:t>Note:</w:t>
        </w:r>
        <w:r>
          <w:rPr>
            <w:rFonts w:ascii="Arial" w:hAnsi="Arial" w:cs="Arial"/>
            <w:color w:val="000000"/>
            <w:sz w:val="17"/>
            <w:szCs w:val="17"/>
            <w:bdr w:val="none" w:sz="0" w:space="0" w:color="auto" w:frame="1"/>
          </w:rPr>
          <w:t> The default value for a reference type is null. So, you need to check for the null reference before accessing each element of Address collection.</w:t>
        </w:r>
      </w:ins>
    </w:p>
    <w:p w:rsidR="00470ED2" w:rsidRDefault="00470ED2" w:rsidP="00470ED2">
      <w:pPr>
        <w:pStyle w:val="NormalWeb"/>
        <w:shd w:val="clear" w:color="auto" w:fill="FFFFFF"/>
        <w:spacing w:before="0" w:beforeAutospacing="0" w:after="0" w:afterAutospacing="0"/>
        <w:jc w:val="both"/>
        <w:textAlignment w:val="baseline"/>
        <w:rPr>
          <w:ins w:id="1194" w:author="Unknown"/>
          <w:rFonts w:ascii="Segoe UI" w:hAnsi="Segoe UI" w:cs="Segoe UI"/>
          <w:color w:val="3A3A3A"/>
          <w:sz w:val="17"/>
          <w:szCs w:val="17"/>
        </w:rPr>
      </w:pPr>
      <w:ins w:id="1195" w:author="Unknown">
        <w:r>
          <w:rPr>
            <w:rStyle w:val="Strong"/>
            <w:rFonts w:ascii="Arial" w:hAnsi="Arial" w:cs="Arial"/>
            <w:color w:val="000000"/>
            <w:sz w:val="17"/>
            <w:szCs w:val="17"/>
            <w:bdr w:val="none" w:sz="0" w:space="0" w:color="auto" w:frame="1"/>
          </w:rPr>
          <w:t>The complete code is given below.</w:t>
        </w:r>
      </w:ins>
    </w:p>
    <w:p w:rsidR="00470ED2" w:rsidRDefault="00470ED2" w:rsidP="00470ED2">
      <w:pPr>
        <w:numPr>
          <w:ilvl w:val="0"/>
          <w:numId w:val="26"/>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1196" w:author="Unknown"/>
          <w:rFonts w:ascii="Consolas" w:hAnsi="Consolas" w:cs="Consolas"/>
          <w:color w:val="2B333A"/>
          <w:sz w:val="14"/>
          <w:szCs w:val="14"/>
        </w:rPr>
      </w:pPr>
      <w:ins w:id="1197"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198" w:author="Unknown"/>
          <w:rFonts w:ascii="Consolas" w:hAnsi="Consolas" w:cs="Consolas"/>
          <w:color w:val="2B333A"/>
          <w:sz w:val="14"/>
          <w:szCs w:val="14"/>
        </w:rPr>
      </w:pPr>
      <w:ins w:id="1199"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00" w:author="Unknown"/>
          <w:rFonts w:ascii="Consolas" w:hAnsi="Consolas" w:cs="Consolas"/>
          <w:color w:val="2B333A"/>
          <w:sz w:val="14"/>
          <w:szCs w:val="14"/>
        </w:rPr>
      </w:pPr>
      <w:ins w:id="1201"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02" w:author="Unknown"/>
          <w:rFonts w:ascii="Consolas" w:hAnsi="Consolas" w:cs="Consolas"/>
          <w:color w:val="2B333A"/>
          <w:sz w:val="14"/>
          <w:szCs w:val="14"/>
        </w:rPr>
      </w:pPr>
      <w:ins w:id="1203"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04" w:author="Unknown"/>
          <w:rFonts w:ascii="Consolas" w:hAnsi="Consolas" w:cs="Consolas"/>
          <w:color w:val="2B333A"/>
          <w:sz w:val="14"/>
          <w:szCs w:val="14"/>
        </w:rPr>
      </w:pPr>
      <w:ins w:id="1205"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06" w:author="Unknown"/>
          <w:rFonts w:ascii="Consolas" w:hAnsi="Consolas" w:cs="Consolas"/>
          <w:color w:val="2B333A"/>
          <w:sz w:val="14"/>
          <w:szCs w:val="14"/>
        </w:rPr>
      </w:pPr>
      <w:ins w:id="1207"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08" w:author="Unknown"/>
          <w:rFonts w:ascii="Consolas" w:hAnsi="Consolas" w:cs="Consolas"/>
          <w:color w:val="2B333A"/>
          <w:sz w:val="14"/>
          <w:szCs w:val="14"/>
        </w:rPr>
      </w:pPr>
      <w:ins w:id="1209"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10" w:author="Unknown"/>
          <w:rFonts w:ascii="Consolas" w:hAnsi="Consolas" w:cs="Consolas"/>
          <w:color w:val="2B333A"/>
          <w:sz w:val="14"/>
          <w:szCs w:val="14"/>
        </w:rPr>
      </w:pPr>
      <w:ins w:id="1211"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12" w:author="Unknown"/>
          <w:rFonts w:ascii="Consolas" w:hAnsi="Consolas" w:cs="Consolas"/>
          <w:color w:val="2B333A"/>
          <w:sz w:val="14"/>
          <w:szCs w:val="14"/>
        </w:rPr>
      </w:pPr>
      <w:ins w:id="1213" w:author="Unknown">
        <w:r>
          <w:rPr>
            <w:rFonts w:ascii="inherit" w:hAnsi="inherit" w:cs="Consolas"/>
            <w:color w:val="CFD5E0"/>
            <w:sz w:val="20"/>
            <w:szCs w:val="20"/>
            <w:bdr w:val="none" w:sz="0" w:space="0" w:color="auto" w:frame="1"/>
          </w:rPr>
          <w:t xml:space="preserve">var QSOuterJoin = from emp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Employee.</w:t>
        </w:r>
        <w:r>
          <w:rPr>
            <w:rStyle w:val="me0"/>
            <w:rFonts w:ascii="inherit" w:hAnsi="inherit" w:cs="Consolas"/>
            <w:color w:val="4284AE"/>
            <w:sz w:val="20"/>
            <w:szCs w:val="20"/>
            <w:bdr w:val="none" w:sz="0" w:space="0" w:color="auto" w:frame="1"/>
          </w:rPr>
          <w:t>GetAllEmployees</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14" w:author="Unknown"/>
          <w:rFonts w:ascii="Consolas" w:hAnsi="Consolas" w:cs="Consolas"/>
          <w:color w:val="2B333A"/>
          <w:sz w:val="14"/>
          <w:szCs w:val="14"/>
        </w:rPr>
      </w:pPr>
      <w:ins w:id="1215" w:author="Unknown">
        <w:r>
          <w:rPr>
            <w:rFonts w:ascii="inherit" w:hAnsi="inherit" w:cs="Consolas"/>
            <w:color w:val="CFD5E0"/>
            <w:sz w:val="20"/>
            <w:szCs w:val="20"/>
            <w:bdr w:val="none" w:sz="0" w:space="0" w:color="auto" w:frame="1"/>
          </w:rPr>
          <w:t xml:space="preserve">join add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Address.</w:t>
        </w:r>
        <w:r>
          <w:rPr>
            <w:rStyle w:val="me0"/>
            <w:rFonts w:ascii="inherit" w:hAnsi="inherit" w:cs="Consolas"/>
            <w:color w:val="4284AE"/>
            <w:sz w:val="20"/>
            <w:szCs w:val="20"/>
            <w:bdr w:val="none" w:sz="0" w:space="0" w:color="auto" w:frame="1"/>
          </w:rPr>
          <w:t>GetAddress</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16" w:author="Unknown"/>
          <w:rFonts w:ascii="Consolas" w:hAnsi="Consolas" w:cs="Consolas"/>
          <w:color w:val="2B333A"/>
          <w:sz w:val="14"/>
          <w:szCs w:val="14"/>
        </w:rPr>
      </w:pPr>
      <w:ins w:id="1217" w:author="Unknown">
        <w:r>
          <w:rPr>
            <w:rFonts w:ascii="inherit" w:hAnsi="inherit" w:cs="Consolas"/>
            <w:color w:val="CFD5E0"/>
            <w:sz w:val="20"/>
            <w:szCs w:val="20"/>
            <w:bdr w:val="none" w:sz="0" w:space="0" w:color="auto" w:frame="1"/>
          </w:rPr>
          <w:t xml:space="preserve">on emp.AddressId equals add.ID </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18" w:author="Unknown"/>
          <w:rFonts w:ascii="Consolas" w:hAnsi="Consolas" w:cs="Consolas"/>
          <w:color w:val="2B333A"/>
          <w:sz w:val="14"/>
          <w:szCs w:val="14"/>
        </w:rPr>
      </w:pPr>
      <w:ins w:id="1219" w:author="Unknown">
        <w:r>
          <w:rPr>
            <w:rFonts w:ascii="inherit" w:hAnsi="inherit" w:cs="Consolas"/>
            <w:color w:val="CFD5E0"/>
            <w:sz w:val="20"/>
            <w:szCs w:val="20"/>
            <w:bdr w:val="none" w:sz="0" w:space="0" w:color="auto" w:frame="1"/>
          </w:rPr>
          <w:t>into EmployeeAddressGroup</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20" w:author="Unknown"/>
          <w:rFonts w:ascii="Consolas" w:hAnsi="Consolas" w:cs="Consolas"/>
          <w:color w:val="2B333A"/>
          <w:sz w:val="14"/>
          <w:szCs w:val="14"/>
        </w:rPr>
      </w:pPr>
      <w:ins w:id="1221" w:author="Unknown">
        <w:r>
          <w:rPr>
            <w:rFonts w:ascii="inherit" w:hAnsi="inherit" w:cs="Consolas"/>
            <w:color w:val="CFD5E0"/>
            <w:sz w:val="20"/>
            <w:szCs w:val="20"/>
            <w:bdr w:val="none" w:sz="0" w:space="0" w:color="auto" w:frame="1"/>
          </w:rPr>
          <w:t xml:space="preserve">from address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EmployeeAddressGroup.</w:t>
        </w:r>
        <w:r>
          <w:rPr>
            <w:rStyle w:val="me0"/>
            <w:rFonts w:ascii="inherit" w:hAnsi="inherit" w:cs="Consolas"/>
            <w:color w:val="4284AE"/>
            <w:sz w:val="20"/>
            <w:szCs w:val="20"/>
            <w:bdr w:val="none" w:sz="0" w:space="0" w:color="auto" w:frame="1"/>
          </w:rPr>
          <w:t>DefaultIfEmpty</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22" w:author="Unknown"/>
          <w:rFonts w:ascii="Consolas" w:hAnsi="Consolas" w:cs="Consolas"/>
          <w:color w:val="2B333A"/>
          <w:sz w:val="14"/>
          <w:szCs w:val="14"/>
        </w:rPr>
      </w:pPr>
      <w:ins w:id="1223" w:author="Unknown">
        <w:r>
          <w:rPr>
            <w:rFonts w:ascii="inherit" w:hAnsi="inherit" w:cs="Consolas"/>
            <w:color w:val="CFD5E0"/>
            <w:sz w:val="20"/>
            <w:szCs w:val="20"/>
            <w:bdr w:val="none" w:sz="0" w:space="0" w:color="auto" w:frame="1"/>
          </w:rPr>
          <w:t xml:space="preserve">select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emp, address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24" w:author="Unknown"/>
          <w:rFonts w:ascii="Consolas" w:hAnsi="Consolas" w:cs="Consolas"/>
          <w:color w:val="2B333A"/>
          <w:sz w:val="14"/>
          <w:szCs w:val="14"/>
        </w:rPr>
      </w:pPr>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25" w:author="Unknown"/>
          <w:rFonts w:ascii="Consolas" w:hAnsi="Consolas" w:cs="Consolas"/>
          <w:color w:val="2B333A"/>
          <w:sz w:val="14"/>
          <w:szCs w:val="14"/>
        </w:rPr>
      </w:pPr>
      <w:ins w:id="1226" w:author="Unknown">
        <w:r>
          <w:rPr>
            <w:rStyle w:val="kw1"/>
            <w:rFonts w:ascii="inherit" w:hAnsi="inherit" w:cs="Consolas"/>
            <w:b/>
            <w:bCs/>
            <w:color w:val="D171DD"/>
            <w:sz w:val="20"/>
            <w:szCs w:val="20"/>
            <w:bdr w:val="none" w:sz="0" w:space="0" w:color="auto" w:frame="1"/>
          </w:rPr>
          <w:t>foreach</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item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QSOuterJoin</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27" w:author="Unknown"/>
          <w:rFonts w:ascii="Consolas" w:hAnsi="Consolas" w:cs="Consolas"/>
          <w:color w:val="2B333A"/>
          <w:sz w:val="14"/>
          <w:szCs w:val="14"/>
        </w:rPr>
      </w:pPr>
      <w:ins w:id="1228"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29" w:author="Unknown"/>
          <w:rFonts w:ascii="Consolas" w:hAnsi="Consolas" w:cs="Consolas"/>
          <w:color w:val="2B333A"/>
          <w:sz w:val="14"/>
          <w:szCs w:val="14"/>
        </w:rPr>
      </w:pPr>
      <w:proofErr w:type="gramStart"/>
      <w:ins w:id="1230"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proofErr w:type="gramEnd"/>
        <w:r>
          <w:rPr>
            <w:rFonts w:ascii="inherit" w:hAnsi="inherit" w:cs="Consolas"/>
            <w:color w:val="CFD5E0"/>
            <w:sz w:val="20"/>
            <w:szCs w:val="20"/>
            <w:bdr w:val="none" w:sz="0" w:space="0" w:color="auto" w:frame="1"/>
          </w:rPr>
          <w:t>$</w:t>
        </w:r>
        <w:r>
          <w:rPr>
            <w:rStyle w:val="st1"/>
            <w:rFonts w:ascii="inherit" w:hAnsi="inherit" w:cs="Consolas"/>
            <w:color w:val="7CC379"/>
            <w:sz w:val="20"/>
            <w:szCs w:val="20"/>
            <w:bdr w:val="none" w:sz="0" w:space="0" w:color="auto" w:frame="1"/>
          </w:rPr>
          <w:t>"Name : {item.emp.Name}, Address : {item.address?.AddressLine}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31" w:author="Unknown"/>
          <w:rFonts w:ascii="Consolas" w:hAnsi="Consolas" w:cs="Consolas"/>
          <w:color w:val="2B333A"/>
          <w:sz w:val="14"/>
          <w:szCs w:val="14"/>
        </w:rPr>
      </w:pPr>
      <w:ins w:id="1232"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33" w:author="Unknown"/>
          <w:rFonts w:ascii="Consolas" w:hAnsi="Consolas" w:cs="Consolas"/>
          <w:color w:val="2B333A"/>
          <w:sz w:val="14"/>
          <w:szCs w:val="14"/>
        </w:rPr>
      </w:pPr>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34" w:author="Unknown"/>
          <w:rFonts w:ascii="Consolas" w:hAnsi="Consolas" w:cs="Consolas"/>
          <w:color w:val="2B333A"/>
          <w:sz w:val="14"/>
          <w:szCs w:val="14"/>
        </w:rPr>
      </w:pPr>
      <w:ins w:id="1235"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36" w:author="Unknown"/>
          <w:rFonts w:ascii="Consolas" w:hAnsi="Consolas" w:cs="Consolas"/>
          <w:color w:val="2B333A"/>
          <w:sz w:val="14"/>
          <w:szCs w:val="14"/>
        </w:rPr>
      </w:pPr>
      <w:ins w:id="1237"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38" w:author="Unknown"/>
          <w:rFonts w:ascii="Consolas" w:hAnsi="Consolas" w:cs="Consolas"/>
          <w:color w:val="2B333A"/>
          <w:sz w:val="14"/>
          <w:szCs w:val="14"/>
        </w:rPr>
      </w:pPr>
      <w:ins w:id="1239"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6"/>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240" w:author="Unknown"/>
          <w:rFonts w:ascii="Consolas" w:hAnsi="Consolas" w:cs="Consolas"/>
          <w:color w:val="2B333A"/>
          <w:sz w:val="14"/>
          <w:szCs w:val="14"/>
        </w:rPr>
      </w:pPr>
      <w:ins w:id="1241" w:author="Unknown">
        <w:r>
          <w:rPr>
            <w:rStyle w:val="br0"/>
            <w:rFonts w:ascii="inherit" w:hAnsi="inherit" w:cs="Consolas"/>
            <w:b/>
            <w:bCs/>
            <w:color w:val="6B7C8B"/>
            <w:sz w:val="20"/>
            <w:szCs w:val="20"/>
            <w:bdr w:val="none" w:sz="0" w:space="0" w:color="auto" w:frame="1"/>
          </w:rPr>
          <w:t>}</w:t>
        </w:r>
      </w:ins>
    </w:p>
    <w:p w:rsidR="00470ED2" w:rsidRDefault="00470ED2" w:rsidP="00470ED2">
      <w:pPr>
        <w:pStyle w:val="NormalWeb"/>
        <w:shd w:val="clear" w:color="auto" w:fill="FFFFFF"/>
        <w:spacing w:before="0" w:beforeAutospacing="0" w:after="0" w:afterAutospacing="0"/>
        <w:jc w:val="both"/>
        <w:textAlignment w:val="baseline"/>
        <w:rPr>
          <w:ins w:id="1242" w:author="Unknown"/>
          <w:rFonts w:ascii="Segoe UI" w:hAnsi="Segoe UI" w:cs="Segoe UI"/>
          <w:color w:val="3A3A3A"/>
          <w:sz w:val="17"/>
          <w:szCs w:val="17"/>
        </w:rPr>
      </w:pPr>
      <w:ins w:id="1243" w:author="Unknown">
        <w:r>
          <w:rPr>
            <w:rStyle w:val="Strong"/>
            <w:rFonts w:ascii="Arial" w:hAnsi="Arial" w:cs="Arial"/>
            <w:color w:val="000000"/>
            <w:sz w:val="17"/>
            <w:szCs w:val="17"/>
            <w:bdr w:val="none" w:sz="0" w:space="0" w:color="auto" w:frame="1"/>
          </w:rPr>
          <w:t>Output:</w:t>
        </w:r>
      </w:ins>
    </w:p>
    <w:p w:rsidR="00470ED2" w:rsidRDefault="00470ED2" w:rsidP="00470ED2">
      <w:pPr>
        <w:pStyle w:val="NormalWeb"/>
        <w:shd w:val="clear" w:color="auto" w:fill="FFFFFF"/>
        <w:spacing w:before="0" w:beforeAutospacing="0" w:after="0" w:afterAutospacing="0"/>
        <w:jc w:val="both"/>
        <w:textAlignment w:val="baseline"/>
        <w:rPr>
          <w:ins w:id="1244" w:author="Unknown"/>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3957320" cy="1250950"/>
            <wp:effectExtent l="19050" t="0" r="5080" b="0"/>
            <wp:docPr id="24" name="Picture 22" descr="Left Outer Joi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ft Outer Join Output"/>
                    <pic:cNvPicPr>
                      <a:picLocks noChangeAspect="1" noChangeArrowheads="1"/>
                    </pic:cNvPicPr>
                  </pic:nvPicPr>
                  <pic:blipFill>
                    <a:blip r:embed="rId84"/>
                    <a:srcRect/>
                    <a:stretch>
                      <a:fillRect/>
                    </a:stretch>
                  </pic:blipFill>
                  <pic:spPr bwMode="auto">
                    <a:xfrm>
                      <a:off x="0" y="0"/>
                      <a:ext cx="3957320" cy="1250950"/>
                    </a:xfrm>
                    <a:prstGeom prst="rect">
                      <a:avLst/>
                    </a:prstGeom>
                    <a:noFill/>
                    <a:ln w="9525">
                      <a:noFill/>
                      <a:miter lim="800000"/>
                      <a:headEnd/>
                      <a:tailEnd/>
                    </a:ln>
                  </pic:spPr>
                </pic:pic>
              </a:graphicData>
            </a:graphic>
          </wp:inline>
        </w:drawing>
      </w:r>
    </w:p>
    <w:p w:rsidR="00470ED2" w:rsidRDefault="00470ED2" w:rsidP="00470ED2">
      <w:pPr>
        <w:pStyle w:val="Heading5"/>
        <w:shd w:val="clear" w:color="auto" w:fill="FFFFFF"/>
        <w:spacing w:before="0"/>
        <w:jc w:val="both"/>
        <w:textAlignment w:val="baseline"/>
        <w:rPr>
          <w:ins w:id="1245" w:author="Unknown"/>
          <w:rFonts w:ascii="Segoe UI" w:hAnsi="Segoe UI" w:cs="Segoe UI"/>
          <w:color w:val="3A3A3A"/>
          <w:sz w:val="20"/>
          <w:szCs w:val="20"/>
        </w:rPr>
      </w:pPr>
      <w:ins w:id="1246" w:author="Unknown">
        <w:r>
          <w:rPr>
            <w:rStyle w:val="Strong"/>
            <w:rFonts w:ascii="Arial" w:hAnsi="Arial" w:cs="Arial"/>
            <w:b w:val="0"/>
            <w:bCs w:val="0"/>
            <w:color w:val="000000"/>
            <w:sz w:val="21"/>
            <w:szCs w:val="21"/>
            <w:bdr w:val="none" w:sz="0" w:space="0" w:color="auto" w:frame="1"/>
          </w:rPr>
          <w:t>Left Outer Join in Linq using Method Syntax:</w:t>
        </w:r>
      </w:ins>
    </w:p>
    <w:p w:rsidR="00470ED2" w:rsidRDefault="00470ED2" w:rsidP="00470ED2">
      <w:pPr>
        <w:pStyle w:val="NormalWeb"/>
        <w:shd w:val="clear" w:color="auto" w:fill="FFFFFF"/>
        <w:spacing w:before="0" w:beforeAutospacing="0" w:after="0" w:afterAutospacing="0"/>
        <w:jc w:val="both"/>
        <w:textAlignment w:val="baseline"/>
        <w:rPr>
          <w:ins w:id="1247" w:author="Unknown"/>
          <w:rFonts w:ascii="Segoe UI" w:hAnsi="Segoe UI" w:cs="Segoe UI"/>
          <w:color w:val="3A3A3A"/>
          <w:sz w:val="17"/>
          <w:szCs w:val="17"/>
        </w:rPr>
      </w:pPr>
      <w:ins w:id="1248" w:author="Unknown">
        <w:r>
          <w:rPr>
            <w:rFonts w:ascii="Arial" w:hAnsi="Arial" w:cs="Arial"/>
            <w:color w:val="000000"/>
            <w:sz w:val="17"/>
            <w:szCs w:val="17"/>
            <w:bdr w:val="none" w:sz="0" w:space="0" w:color="auto" w:frame="1"/>
          </w:rPr>
          <w:t>In order to implement Left Outer Join in Linq using Method Syntax we need to use the </w:t>
        </w:r>
        <w:proofErr w:type="gramStart"/>
        <w:r>
          <w:rPr>
            <w:rStyle w:val="Strong"/>
            <w:rFonts w:ascii="Arial" w:hAnsi="Arial" w:cs="Arial"/>
            <w:color w:val="000000"/>
            <w:sz w:val="17"/>
            <w:szCs w:val="17"/>
            <w:bdr w:val="none" w:sz="0" w:space="0" w:color="auto" w:frame="1"/>
          </w:rPr>
          <w:t>GroupJoin(</w:t>
        </w:r>
        <w:proofErr w:type="gramEnd"/>
        <w:r>
          <w:rPr>
            <w:rStyle w:val="Strong"/>
            <w:rFonts w:ascii="Arial" w:hAnsi="Arial" w:cs="Arial"/>
            <w:color w:val="000000"/>
            <w:sz w:val="17"/>
            <w:szCs w:val="17"/>
            <w:bdr w:val="none" w:sz="0" w:space="0" w:color="auto" w:frame="1"/>
          </w:rPr>
          <w:t>)</w:t>
        </w:r>
        <w:r>
          <w:rPr>
            <w:rFonts w:ascii="Arial" w:hAnsi="Arial" w:cs="Arial"/>
            <w:color w:val="000000"/>
            <w:sz w:val="17"/>
            <w:szCs w:val="17"/>
            <w:bdr w:val="none" w:sz="0" w:space="0" w:color="auto" w:frame="1"/>
          </w:rPr>
          <w:t> method along with </w:t>
        </w:r>
        <w:r>
          <w:rPr>
            <w:rStyle w:val="Strong"/>
            <w:rFonts w:ascii="Arial" w:hAnsi="Arial" w:cs="Arial"/>
            <w:color w:val="000000"/>
            <w:sz w:val="17"/>
            <w:szCs w:val="17"/>
            <w:bdr w:val="none" w:sz="0" w:space="0" w:color="auto" w:frame="1"/>
          </w:rPr>
          <w:t>SelectMany()</w:t>
        </w:r>
        <w:r>
          <w:rPr>
            <w:rFonts w:ascii="Arial" w:hAnsi="Arial" w:cs="Arial"/>
            <w:color w:val="000000"/>
            <w:sz w:val="17"/>
            <w:szCs w:val="17"/>
            <w:bdr w:val="none" w:sz="0" w:space="0" w:color="auto" w:frame="1"/>
          </w:rPr>
          <w:t> and </w:t>
        </w:r>
        <w:r>
          <w:rPr>
            <w:rStyle w:val="Strong"/>
            <w:rFonts w:ascii="Arial" w:hAnsi="Arial" w:cs="Arial"/>
            <w:color w:val="000000"/>
            <w:sz w:val="17"/>
            <w:szCs w:val="17"/>
            <w:bdr w:val="none" w:sz="0" w:space="0" w:color="auto" w:frame="1"/>
          </w:rPr>
          <w:t>DefaultIfEmpty()</w:t>
        </w:r>
        <w:r>
          <w:rPr>
            <w:rFonts w:ascii="Arial" w:hAnsi="Arial" w:cs="Arial"/>
            <w:color w:val="000000"/>
            <w:sz w:val="17"/>
            <w:szCs w:val="17"/>
            <w:bdr w:val="none" w:sz="0" w:space="0" w:color="auto" w:frame="1"/>
          </w:rPr>
          <w:t> methods. So, let us rewrite the previous example using Method Syntax as shown below.</w:t>
        </w:r>
      </w:ins>
    </w:p>
    <w:p w:rsidR="00470ED2" w:rsidRDefault="00470ED2" w:rsidP="00470ED2">
      <w:pPr>
        <w:numPr>
          <w:ilvl w:val="0"/>
          <w:numId w:val="27"/>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1249" w:author="Unknown"/>
          <w:rFonts w:ascii="Consolas" w:hAnsi="Consolas" w:cs="Consolas"/>
          <w:color w:val="2B333A"/>
          <w:sz w:val="14"/>
          <w:szCs w:val="14"/>
        </w:rPr>
      </w:pPr>
      <w:ins w:id="1250"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51" w:author="Unknown"/>
          <w:rFonts w:ascii="Consolas" w:hAnsi="Consolas" w:cs="Consolas"/>
          <w:color w:val="2B333A"/>
          <w:sz w:val="14"/>
          <w:szCs w:val="14"/>
        </w:rPr>
      </w:pPr>
      <w:ins w:id="1252"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53" w:author="Unknown"/>
          <w:rFonts w:ascii="Consolas" w:hAnsi="Consolas" w:cs="Consolas"/>
          <w:color w:val="2B333A"/>
          <w:sz w:val="14"/>
          <w:szCs w:val="14"/>
        </w:rPr>
      </w:pPr>
      <w:ins w:id="1254"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55" w:author="Unknown"/>
          <w:rFonts w:ascii="Consolas" w:hAnsi="Consolas" w:cs="Consolas"/>
          <w:color w:val="2B333A"/>
          <w:sz w:val="14"/>
          <w:szCs w:val="14"/>
        </w:rPr>
      </w:pPr>
      <w:ins w:id="1256"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57" w:author="Unknown"/>
          <w:rFonts w:ascii="Consolas" w:hAnsi="Consolas" w:cs="Consolas"/>
          <w:color w:val="2B333A"/>
          <w:sz w:val="14"/>
          <w:szCs w:val="14"/>
        </w:rPr>
      </w:pPr>
      <w:ins w:id="1258"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59" w:author="Unknown"/>
          <w:rFonts w:ascii="Consolas" w:hAnsi="Consolas" w:cs="Consolas"/>
          <w:color w:val="2B333A"/>
          <w:sz w:val="14"/>
          <w:szCs w:val="14"/>
        </w:rPr>
      </w:pPr>
      <w:ins w:id="1260"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61" w:author="Unknown"/>
          <w:rFonts w:ascii="Consolas" w:hAnsi="Consolas" w:cs="Consolas"/>
          <w:color w:val="2B333A"/>
          <w:sz w:val="14"/>
          <w:szCs w:val="14"/>
        </w:rPr>
      </w:pPr>
      <w:ins w:id="1262"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63" w:author="Unknown"/>
          <w:rFonts w:ascii="Consolas" w:hAnsi="Consolas" w:cs="Consolas"/>
          <w:color w:val="2B333A"/>
          <w:sz w:val="14"/>
          <w:szCs w:val="14"/>
        </w:rPr>
      </w:pPr>
      <w:ins w:id="1264"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65" w:author="Unknown"/>
          <w:rFonts w:ascii="Consolas" w:hAnsi="Consolas" w:cs="Consolas"/>
          <w:color w:val="2B333A"/>
          <w:sz w:val="14"/>
          <w:szCs w:val="14"/>
        </w:rPr>
      </w:pPr>
      <w:ins w:id="1266" w:author="Unknown">
        <w:r>
          <w:rPr>
            <w:rFonts w:ascii="inherit" w:hAnsi="inherit" w:cs="Consolas"/>
            <w:color w:val="CFD5E0"/>
            <w:sz w:val="20"/>
            <w:szCs w:val="20"/>
            <w:bdr w:val="none" w:sz="0" w:space="0" w:color="auto" w:frame="1"/>
          </w:rPr>
          <w:t>var MSOuterJOIN = Employee.</w:t>
        </w:r>
        <w:r>
          <w:rPr>
            <w:rStyle w:val="me0"/>
            <w:rFonts w:ascii="inherit" w:hAnsi="inherit" w:cs="Consolas"/>
            <w:color w:val="4284AE"/>
            <w:sz w:val="20"/>
            <w:szCs w:val="20"/>
            <w:bdr w:val="none" w:sz="0" w:space="0" w:color="auto" w:frame="1"/>
          </w:rPr>
          <w:t>GetAllEmployees</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67" w:author="Unknown"/>
          <w:rFonts w:ascii="Consolas" w:hAnsi="Consolas" w:cs="Consolas"/>
          <w:color w:val="2B333A"/>
          <w:sz w:val="14"/>
          <w:szCs w:val="14"/>
        </w:rPr>
      </w:pPr>
      <w:ins w:id="1268" w:author="Unknown">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GroupJoin</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69" w:author="Unknown"/>
          <w:rFonts w:ascii="Consolas" w:hAnsi="Consolas" w:cs="Consolas"/>
          <w:color w:val="2B333A"/>
          <w:sz w:val="14"/>
          <w:szCs w:val="14"/>
        </w:rPr>
      </w:pPr>
      <w:ins w:id="1270" w:author="Unknown">
        <w:r>
          <w:rPr>
            <w:rFonts w:ascii="inherit" w:hAnsi="inherit" w:cs="Consolas"/>
            <w:color w:val="CFD5E0"/>
            <w:sz w:val="20"/>
            <w:szCs w:val="20"/>
            <w:bdr w:val="none" w:sz="0" w:space="0" w:color="auto" w:frame="1"/>
          </w:rPr>
          <w:t>Address.</w:t>
        </w:r>
        <w:r>
          <w:rPr>
            <w:rStyle w:val="me0"/>
            <w:rFonts w:ascii="inherit" w:hAnsi="inherit" w:cs="Consolas"/>
            <w:color w:val="4284AE"/>
            <w:sz w:val="20"/>
            <w:szCs w:val="20"/>
            <w:bdr w:val="none" w:sz="0" w:space="0" w:color="auto" w:frame="1"/>
          </w:rPr>
          <w:t>GetAddress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71" w:author="Unknown"/>
          <w:rFonts w:ascii="Consolas" w:hAnsi="Consolas" w:cs="Consolas"/>
          <w:color w:val="2B333A"/>
          <w:sz w:val="14"/>
          <w:szCs w:val="14"/>
        </w:rPr>
      </w:pPr>
      <w:ins w:id="1272" w:author="Unknown">
        <w:r>
          <w:rPr>
            <w:rFonts w:ascii="inherit" w:hAnsi="inherit" w:cs="Consolas"/>
            <w:color w:val="CFD5E0"/>
            <w:sz w:val="20"/>
            <w:szCs w:val="20"/>
            <w:bdr w:val="none" w:sz="0" w:space="0" w:color="auto" w:frame="1"/>
          </w:rPr>
          <w:t>emp =&gt; emp.AddressId,</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73" w:author="Unknown"/>
          <w:rFonts w:ascii="Consolas" w:hAnsi="Consolas" w:cs="Consolas"/>
          <w:color w:val="2B333A"/>
          <w:sz w:val="14"/>
          <w:szCs w:val="14"/>
        </w:rPr>
      </w:pPr>
      <w:ins w:id="1274" w:author="Unknown">
        <w:r>
          <w:rPr>
            <w:rFonts w:ascii="inherit" w:hAnsi="inherit" w:cs="Consolas"/>
            <w:color w:val="CFD5E0"/>
            <w:sz w:val="20"/>
            <w:szCs w:val="20"/>
            <w:bdr w:val="none" w:sz="0" w:space="0" w:color="auto" w:frame="1"/>
          </w:rPr>
          <w:t>add =&gt; add.ID,</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75" w:author="Unknown"/>
          <w:rFonts w:ascii="Consolas" w:hAnsi="Consolas" w:cs="Consolas"/>
          <w:color w:val="2B333A"/>
          <w:sz w:val="14"/>
          <w:szCs w:val="14"/>
        </w:rPr>
      </w:pPr>
      <w:ins w:id="1276" w:author="Unknown">
        <w:r>
          <w:rPr>
            <w:rStyle w:val="br0"/>
            <w:rFonts w:ascii="inherit" w:hAnsi="inherit" w:cs="Consolas"/>
            <w:b/>
            <w:bCs/>
            <w:color w:val="6B7C8B"/>
            <w:sz w:val="20"/>
            <w:szCs w:val="20"/>
            <w:bdr w:val="none" w:sz="0" w:space="0" w:color="auto" w:frame="1"/>
          </w:rPr>
          <w:lastRenderedPageBreak/>
          <w:t>(</w:t>
        </w:r>
        <w:r>
          <w:rPr>
            <w:rFonts w:ascii="inherit" w:hAnsi="inherit" w:cs="Consolas"/>
            <w:color w:val="CFD5E0"/>
            <w:sz w:val="20"/>
            <w:szCs w:val="20"/>
            <w:bdr w:val="none" w:sz="0" w:space="0" w:color="auto" w:frame="1"/>
          </w:rPr>
          <w:t>emp, add</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=&gt;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emp, add </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77" w:author="Unknown"/>
          <w:rFonts w:ascii="Consolas" w:hAnsi="Consolas" w:cs="Consolas"/>
          <w:color w:val="2B333A"/>
          <w:sz w:val="14"/>
          <w:szCs w:val="14"/>
        </w:rPr>
      </w:pPr>
      <w:ins w:id="1278"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79" w:author="Unknown"/>
          <w:rFonts w:ascii="Consolas" w:hAnsi="Consolas" w:cs="Consolas"/>
          <w:color w:val="2B333A"/>
          <w:sz w:val="14"/>
          <w:szCs w:val="14"/>
        </w:rPr>
      </w:pPr>
      <w:ins w:id="1280" w:author="Unknown">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SelectMany</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81" w:author="Unknown"/>
          <w:rFonts w:ascii="Consolas" w:hAnsi="Consolas" w:cs="Consolas"/>
          <w:color w:val="2B333A"/>
          <w:sz w:val="14"/>
          <w:szCs w:val="14"/>
        </w:rPr>
      </w:pPr>
      <w:ins w:id="1282" w:author="Unknown">
        <w:r>
          <w:rPr>
            <w:rFonts w:ascii="inherit" w:hAnsi="inherit" w:cs="Consolas"/>
            <w:color w:val="CFD5E0"/>
            <w:sz w:val="20"/>
            <w:szCs w:val="20"/>
            <w:bdr w:val="none" w:sz="0" w:space="0" w:color="auto" w:frame="1"/>
          </w:rPr>
          <w:t>x =&gt; x.add.</w:t>
        </w:r>
        <w:r>
          <w:rPr>
            <w:rStyle w:val="me0"/>
            <w:rFonts w:ascii="inherit" w:hAnsi="inherit" w:cs="Consolas"/>
            <w:color w:val="4284AE"/>
            <w:sz w:val="20"/>
            <w:szCs w:val="20"/>
            <w:bdr w:val="none" w:sz="0" w:space="0" w:color="auto" w:frame="1"/>
          </w:rPr>
          <w:t>DefaultIfEmpty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83" w:author="Unknown"/>
          <w:rFonts w:ascii="Consolas" w:hAnsi="Consolas" w:cs="Consolas"/>
          <w:color w:val="2B333A"/>
          <w:sz w:val="14"/>
          <w:szCs w:val="14"/>
        </w:rPr>
      </w:pPr>
      <w:ins w:id="1284"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employee, address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=&gt; </w:t>
        </w:r>
        <w:r>
          <w:rPr>
            <w:rStyle w:val="kw1"/>
            <w:rFonts w:ascii="inherit" w:hAnsi="inherit" w:cs="Consolas"/>
            <w:b/>
            <w:bCs/>
            <w:color w:val="D171DD"/>
            <w:sz w:val="20"/>
            <w:szCs w:val="20"/>
            <w:bdr w:val="none" w:sz="0" w:space="0" w:color="auto" w:frame="1"/>
          </w:rPr>
          <w:t>new</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employee, address </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85" w:author="Unknown"/>
          <w:rFonts w:ascii="Consolas" w:hAnsi="Consolas" w:cs="Consolas"/>
          <w:color w:val="2B333A"/>
          <w:sz w:val="14"/>
          <w:szCs w:val="14"/>
        </w:rPr>
      </w:pPr>
      <w:ins w:id="1286"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87" w:author="Unknown"/>
          <w:rFonts w:ascii="Consolas" w:hAnsi="Consolas" w:cs="Consolas"/>
          <w:color w:val="2B333A"/>
          <w:sz w:val="14"/>
          <w:szCs w:val="14"/>
        </w:rPr>
      </w:pPr>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88" w:author="Unknown"/>
          <w:rFonts w:ascii="Consolas" w:hAnsi="Consolas" w:cs="Consolas"/>
          <w:color w:val="2B333A"/>
          <w:sz w:val="14"/>
          <w:szCs w:val="14"/>
        </w:rPr>
      </w:pPr>
      <w:ins w:id="1289" w:author="Unknown">
        <w:r>
          <w:rPr>
            <w:rStyle w:val="kw1"/>
            <w:rFonts w:ascii="inherit" w:hAnsi="inherit" w:cs="Consolas"/>
            <w:b/>
            <w:bCs/>
            <w:color w:val="D171DD"/>
            <w:sz w:val="20"/>
            <w:szCs w:val="20"/>
            <w:bdr w:val="none" w:sz="0" w:space="0" w:color="auto" w:frame="1"/>
          </w:rPr>
          <w:t>foreach</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item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MSOuterJOIN</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90" w:author="Unknown"/>
          <w:rFonts w:ascii="Consolas" w:hAnsi="Consolas" w:cs="Consolas"/>
          <w:color w:val="2B333A"/>
          <w:sz w:val="14"/>
          <w:szCs w:val="14"/>
        </w:rPr>
      </w:pPr>
      <w:ins w:id="1291"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92" w:author="Unknown"/>
          <w:rFonts w:ascii="Consolas" w:hAnsi="Consolas" w:cs="Consolas"/>
          <w:color w:val="2B333A"/>
          <w:sz w:val="14"/>
          <w:szCs w:val="14"/>
        </w:rPr>
      </w:pPr>
      <w:proofErr w:type="gramStart"/>
      <w:ins w:id="1293"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proofErr w:type="gramEnd"/>
        <w:r>
          <w:rPr>
            <w:rFonts w:ascii="inherit" w:hAnsi="inherit" w:cs="Consolas"/>
            <w:color w:val="CFD5E0"/>
            <w:sz w:val="20"/>
            <w:szCs w:val="20"/>
            <w:bdr w:val="none" w:sz="0" w:space="0" w:color="auto" w:frame="1"/>
          </w:rPr>
          <w:t>$</w:t>
        </w:r>
        <w:r>
          <w:rPr>
            <w:rStyle w:val="st1"/>
            <w:rFonts w:ascii="inherit" w:hAnsi="inherit" w:cs="Consolas"/>
            <w:color w:val="7CC379"/>
            <w:sz w:val="20"/>
            <w:szCs w:val="20"/>
            <w:bdr w:val="none" w:sz="0" w:space="0" w:color="auto" w:frame="1"/>
          </w:rPr>
          <w:t>"Name : {item.employee.emp.Name}, Address : {item.address?.AddressLine}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94" w:author="Unknown"/>
          <w:rFonts w:ascii="Consolas" w:hAnsi="Consolas" w:cs="Consolas"/>
          <w:color w:val="2B333A"/>
          <w:sz w:val="14"/>
          <w:szCs w:val="14"/>
        </w:rPr>
      </w:pPr>
      <w:ins w:id="1295"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96" w:author="Unknown"/>
          <w:rFonts w:ascii="Consolas" w:hAnsi="Consolas" w:cs="Consolas"/>
          <w:color w:val="2B333A"/>
          <w:sz w:val="14"/>
          <w:szCs w:val="14"/>
        </w:rPr>
      </w:pPr>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97" w:author="Unknown"/>
          <w:rFonts w:ascii="Consolas" w:hAnsi="Consolas" w:cs="Consolas"/>
          <w:color w:val="2B333A"/>
          <w:sz w:val="14"/>
          <w:szCs w:val="14"/>
        </w:rPr>
      </w:pPr>
      <w:ins w:id="1298"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299" w:author="Unknown"/>
          <w:rFonts w:ascii="Consolas" w:hAnsi="Consolas" w:cs="Consolas"/>
          <w:color w:val="2B333A"/>
          <w:sz w:val="14"/>
          <w:szCs w:val="14"/>
        </w:rPr>
      </w:pPr>
      <w:ins w:id="1300"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01" w:author="Unknown"/>
          <w:rFonts w:ascii="Consolas" w:hAnsi="Consolas" w:cs="Consolas"/>
          <w:color w:val="2B333A"/>
          <w:sz w:val="14"/>
          <w:szCs w:val="14"/>
        </w:rPr>
      </w:pPr>
      <w:ins w:id="1302"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7"/>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303" w:author="Unknown"/>
          <w:rFonts w:ascii="Consolas" w:hAnsi="Consolas" w:cs="Consolas"/>
          <w:color w:val="2B333A"/>
          <w:sz w:val="14"/>
          <w:szCs w:val="14"/>
        </w:rPr>
      </w:pPr>
      <w:ins w:id="1304" w:author="Unknown">
        <w:r>
          <w:rPr>
            <w:rStyle w:val="br0"/>
            <w:rFonts w:ascii="inherit" w:hAnsi="inherit" w:cs="Consolas"/>
            <w:b/>
            <w:bCs/>
            <w:color w:val="6B7C8B"/>
            <w:sz w:val="20"/>
            <w:szCs w:val="20"/>
            <w:bdr w:val="none" w:sz="0" w:space="0" w:color="auto" w:frame="1"/>
          </w:rPr>
          <w:t>}</w:t>
        </w:r>
      </w:ins>
    </w:p>
    <w:p w:rsidR="00470ED2" w:rsidRDefault="00470ED2" w:rsidP="00470ED2">
      <w:pPr>
        <w:pStyle w:val="NormalWeb"/>
        <w:shd w:val="clear" w:color="auto" w:fill="FFFFFF"/>
        <w:spacing w:before="0" w:beforeAutospacing="0" w:after="0" w:afterAutospacing="0"/>
        <w:jc w:val="both"/>
        <w:textAlignment w:val="baseline"/>
        <w:rPr>
          <w:ins w:id="1305" w:author="Unknown"/>
          <w:rFonts w:ascii="Segoe UI" w:hAnsi="Segoe UI" w:cs="Segoe UI"/>
          <w:color w:val="3A3A3A"/>
          <w:sz w:val="17"/>
          <w:szCs w:val="17"/>
        </w:rPr>
      </w:pPr>
      <w:ins w:id="1306" w:author="Unknown">
        <w:r>
          <w:rPr>
            <w:rFonts w:ascii="Arial" w:hAnsi="Arial" w:cs="Arial"/>
            <w:color w:val="000000"/>
            <w:sz w:val="17"/>
            <w:szCs w:val="17"/>
            <w:bdr w:val="none" w:sz="0" w:space="0" w:color="auto" w:frame="1"/>
          </w:rPr>
          <w:t>It will give you the same output as the previous example. I feel it always better to use Query Syntax over Method Syntax to perform left outer join in Linq as it is simple and easy to understand.</w:t>
        </w:r>
      </w:ins>
    </w:p>
    <w:p w:rsidR="00470ED2" w:rsidRDefault="00470ED2" w:rsidP="00470ED2">
      <w:pPr>
        <w:pStyle w:val="Heading5"/>
        <w:shd w:val="clear" w:color="auto" w:fill="FFFFFF"/>
        <w:spacing w:before="0"/>
        <w:jc w:val="both"/>
        <w:textAlignment w:val="baseline"/>
        <w:rPr>
          <w:ins w:id="1307" w:author="Unknown"/>
          <w:rFonts w:ascii="Segoe UI" w:hAnsi="Segoe UI" w:cs="Segoe UI"/>
          <w:color w:val="3A3A3A"/>
          <w:sz w:val="20"/>
          <w:szCs w:val="20"/>
        </w:rPr>
      </w:pPr>
      <w:ins w:id="1308" w:author="Unknown">
        <w:r>
          <w:rPr>
            <w:rStyle w:val="Strong"/>
            <w:rFonts w:ascii="Arial" w:hAnsi="Arial" w:cs="Arial"/>
            <w:b w:val="0"/>
            <w:bCs w:val="0"/>
            <w:color w:val="000000"/>
            <w:sz w:val="21"/>
            <w:szCs w:val="21"/>
            <w:bdr w:val="none" w:sz="0" w:space="0" w:color="auto" w:frame="1"/>
          </w:rPr>
          <w:t>Anonymous type with user-defined properties in the ResultSet:</w:t>
        </w:r>
      </w:ins>
    </w:p>
    <w:p w:rsidR="00470ED2" w:rsidRDefault="00470ED2" w:rsidP="00470ED2">
      <w:pPr>
        <w:pStyle w:val="NormalWeb"/>
        <w:shd w:val="clear" w:color="auto" w:fill="FFFFFF"/>
        <w:spacing w:before="0" w:beforeAutospacing="0" w:after="0" w:afterAutospacing="0"/>
        <w:jc w:val="both"/>
        <w:textAlignment w:val="baseline"/>
        <w:rPr>
          <w:ins w:id="1309" w:author="Unknown"/>
          <w:rFonts w:ascii="Segoe UI" w:hAnsi="Segoe UI" w:cs="Segoe UI"/>
          <w:color w:val="3A3A3A"/>
          <w:sz w:val="17"/>
          <w:szCs w:val="17"/>
        </w:rPr>
      </w:pPr>
      <w:ins w:id="1310" w:author="Unknown">
        <w:r>
          <w:rPr>
            <w:rFonts w:ascii="Arial" w:hAnsi="Arial" w:cs="Arial"/>
            <w:color w:val="000000"/>
            <w:sz w:val="17"/>
            <w:szCs w:val="17"/>
            <w:bdr w:val="none" w:sz="0" w:space="0" w:color="auto" w:frame="1"/>
          </w:rPr>
          <w:t>Let us see how to return an anonymous type with user-defined properties.</w:t>
        </w:r>
      </w:ins>
    </w:p>
    <w:p w:rsidR="00470ED2" w:rsidRDefault="00470ED2" w:rsidP="00470ED2">
      <w:pPr>
        <w:numPr>
          <w:ilvl w:val="0"/>
          <w:numId w:val="28"/>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1311" w:author="Unknown"/>
          <w:rFonts w:ascii="Consolas" w:hAnsi="Consolas" w:cs="Consolas"/>
          <w:color w:val="2B333A"/>
          <w:sz w:val="14"/>
          <w:szCs w:val="14"/>
        </w:rPr>
      </w:pPr>
      <w:ins w:id="1312"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13" w:author="Unknown"/>
          <w:rFonts w:ascii="Consolas" w:hAnsi="Consolas" w:cs="Consolas"/>
          <w:color w:val="2B333A"/>
          <w:sz w:val="14"/>
          <w:szCs w:val="14"/>
        </w:rPr>
      </w:pPr>
      <w:ins w:id="1314"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15" w:author="Unknown"/>
          <w:rFonts w:ascii="Consolas" w:hAnsi="Consolas" w:cs="Consolas"/>
          <w:color w:val="2B333A"/>
          <w:sz w:val="14"/>
          <w:szCs w:val="14"/>
        </w:rPr>
      </w:pPr>
      <w:ins w:id="1316"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17" w:author="Unknown"/>
          <w:rFonts w:ascii="Consolas" w:hAnsi="Consolas" w:cs="Consolas"/>
          <w:color w:val="2B333A"/>
          <w:sz w:val="14"/>
          <w:szCs w:val="14"/>
        </w:rPr>
      </w:pPr>
      <w:ins w:id="1318"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19" w:author="Unknown"/>
          <w:rFonts w:ascii="Consolas" w:hAnsi="Consolas" w:cs="Consolas"/>
          <w:color w:val="2B333A"/>
          <w:sz w:val="14"/>
          <w:szCs w:val="14"/>
        </w:rPr>
      </w:pPr>
      <w:ins w:id="1320"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21" w:author="Unknown"/>
          <w:rFonts w:ascii="Consolas" w:hAnsi="Consolas" w:cs="Consolas"/>
          <w:color w:val="2B333A"/>
          <w:sz w:val="14"/>
          <w:szCs w:val="14"/>
        </w:rPr>
      </w:pPr>
      <w:ins w:id="1322"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23" w:author="Unknown"/>
          <w:rFonts w:ascii="Consolas" w:hAnsi="Consolas" w:cs="Consolas"/>
          <w:color w:val="2B333A"/>
          <w:sz w:val="14"/>
          <w:szCs w:val="14"/>
        </w:rPr>
      </w:pPr>
      <w:ins w:id="1324"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25" w:author="Unknown"/>
          <w:rFonts w:ascii="Consolas" w:hAnsi="Consolas" w:cs="Consolas"/>
          <w:color w:val="2B333A"/>
          <w:sz w:val="14"/>
          <w:szCs w:val="14"/>
        </w:rPr>
      </w:pPr>
      <w:ins w:id="1326"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27" w:author="Unknown"/>
          <w:rFonts w:ascii="Consolas" w:hAnsi="Consolas" w:cs="Consolas"/>
          <w:color w:val="2B333A"/>
          <w:sz w:val="14"/>
          <w:szCs w:val="14"/>
        </w:rPr>
      </w:pPr>
      <w:ins w:id="1328" w:author="Unknown">
        <w:r>
          <w:rPr>
            <w:rStyle w:val="co1"/>
            <w:rFonts w:ascii="inherit" w:hAnsi="inherit" w:cs="Consolas"/>
            <w:color w:val="6B7C8B"/>
            <w:sz w:val="20"/>
            <w:szCs w:val="20"/>
            <w:bdr w:val="none" w:sz="0" w:space="0" w:color="auto" w:frame="1"/>
          </w:rPr>
          <w:t>//Using Method Syntax</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29" w:author="Unknown"/>
          <w:rFonts w:ascii="Consolas" w:hAnsi="Consolas" w:cs="Consolas"/>
          <w:color w:val="2B333A"/>
          <w:sz w:val="14"/>
          <w:szCs w:val="14"/>
        </w:rPr>
      </w:pPr>
      <w:ins w:id="1330" w:author="Unknown">
        <w:r>
          <w:rPr>
            <w:rFonts w:ascii="inherit" w:hAnsi="inherit" w:cs="Consolas"/>
            <w:color w:val="CFD5E0"/>
            <w:sz w:val="20"/>
            <w:szCs w:val="20"/>
            <w:bdr w:val="none" w:sz="0" w:space="0" w:color="auto" w:frame="1"/>
          </w:rPr>
          <w:t>var MSOuterJOIN = Employee.</w:t>
        </w:r>
        <w:r>
          <w:rPr>
            <w:rStyle w:val="me0"/>
            <w:rFonts w:ascii="inherit" w:hAnsi="inherit" w:cs="Consolas"/>
            <w:color w:val="4284AE"/>
            <w:sz w:val="20"/>
            <w:szCs w:val="20"/>
            <w:bdr w:val="none" w:sz="0" w:space="0" w:color="auto" w:frame="1"/>
          </w:rPr>
          <w:t>GetAllEmployees</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31" w:author="Unknown"/>
          <w:rFonts w:ascii="Consolas" w:hAnsi="Consolas" w:cs="Consolas"/>
          <w:color w:val="2B333A"/>
          <w:sz w:val="14"/>
          <w:szCs w:val="14"/>
        </w:rPr>
      </w:pPr>
      <w:ins w:id="1332" w:author="Unknown">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GroupJoin</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33" w:author="Unknown"/>
          <w:rFonts w:ascii="Consolas" w:hAnsi="Consolas" w:cs="Consolas"/>
          <w:color w:val="2B333A"/>
          <w:sz w:val="14"/>
          <w:szCs w:val="14"/>
        </w:rPr>
      </w:pPr>
      <w:ins w:id="1334" w:author="Unknown">
        <w:r>
          <w:rPr>
            <w:rFonts w:ascii="inherit" w:hAnsi="inherit" w:cs="Consolas"/>
            <w:color w:val="CFD5E0"/>
            <w:sz w:val="20"/>
            <w:szCs w:val="20"/>
            <w:bdr w:val="none" w:sz="0" w:space="0" w:color="auto" w:frame="1"/>
          </w:rPr>
          <w:t>Address.</w:t>
        </w:r>
        <w:r>
          <w:rPr>
            <w:rStyle w:val="me0"/>
            <w:rFonts w:ascii="inherit" w:hAnsi="inherit" w:cs="Consolas"/>
            <w:color w:val="4284AE"/>
            <w:sz w:val="20"/>
            <w:szCs w:val="20"/>
            <w:bdr w:val="none" w:sz="0" w:space="0" w:color="auto" w:frame="1"/>
          </w:rPr>
          <w:t>GetAddress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35" w:author="Unknown"/>
          <w:rFonts w:ascii="Consolas" w:hAnsi="Consolas" w:cs="Consolas"/>
          <w:color w:val="2B333A"/>
          <w:sz w:val="14"/>
          <w:szCs w:val="14"/>
        </w:rPr>
      </w:pPr>
      <w:ins w:id="1336" w:author="Unknown">
        <w:r>
          <w:rPr>
            <w:rFonts w:ascii="inherit" w:hAnsi="inherit" w:cs="Consolas"/>
            <w:color w:val="CFD5E0"/>
            <w:sz w:val="20"/>
            <w:szCs w:val="20"/>
            <w:bdr w:val="none" w:sz="0" w:space="0" w:color="auto" w:frame="1"/>
          </w:rPr>
          <w:t>emp =&gt; emp.AddressId,</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37" w:author="Unknown"/>
          <w:rFonts w:ascii="Consolas" w:hAnsi="Consolas" w:cs="Consolas"/>
          <w:color w:val="2B333A"/>
          <w:sz w:val="14"/>
          <w:szCs w:val="14"/>
        </w:rPr>
      </w:pPr>
      <w:ins w:id="1338" w:author="Unknown">
        <w:r>
          <w:rPr>
            <w:rFonts w:ascii="inherit" w:hAnsi="inherit" w:cs="Consolas"/>
            <w:color w:val="CFD5E0"/>
            <w:sz w:val="20"/>
            <w:szCs w:val="20"/>
            <w:bdr w:val="none" w:sz="0" w:space="0" w:color="auto" w:frame="1"/>
          </w:rPr>
          <w:t>add =&gt; add.ID,</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39" w:author="Unknown"/>
          <w:rFonts w:ascii="Consolas" w:hAnsi="Consolas" w:cs="Consolas"/>
          <w:color w:val="2B333A"/>
          <w:sz w:val="14"/>
          <w:szCs w:val="14"/>
        </w:rPr>
      </w:pPr>
      <w:ins w:id="1340"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emp, add</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=&gt;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emp, add </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41" w:author="Unknown"/>
          <w:rFonts w:ascii="Consolas" w:hAnsi="Consolas" w:cs="Consolas"/>
          <w:color w:val="2B333A"/>
          <w:sz w:val="14"/>
          <w:szCs w:val="14"/>
        </w:rPr>
      </w:pPr>
      <w:ins w:id="1342"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43" w:author="Unknown"/>
          <w:rFonts w:ascii="Consolas" w:hAnsi="Consolas" w:cs="Consolas"/>
          <w:color w:val="2B333A"/>
          <w:sz w:val="14"/>
          <w:szCs w:val="14"/>
        </w:rPr>
      </w:pPr>
      <w:ins w:id="1344" w:author="Unknown">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SelectMany</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45" w:author="Unknown"/>
          <w:rFonts w:ascii="Consolas" w:hAnsi="Consolas" w:cs="Consolas"/>
          <w:color w:val="2B333A"/>
          <w:sz w:val="14"/>
          <w:szCs w:val="14"/>
        </w:rPr>
      </w:pPr>
      <w:ins w:id="1346" w:author="Unknown">
        <w:r>
          <w:rPr>
            <w:rFonts w:ascii="inherit" w:hAnsi="inherit" w:cs="Consolas"/>
            <w:color w:val="CFD5E0"/>
            <w:sz w:val="20"/>
            <w:szCs w:val="20"/>
            <w:bdr w:val="none" w:sz="0" w:space="0" w:color="auto" w:frame="1"/>
          </w:rPr>
          <w:t>x =&gt; x.add.</w:t>
        </w:r>
        <w:r>
          <w:rPr>
            <w:rStyle w:val="me0"/>
            <w:rFonts w:ascii="inherit" w:hAnsi="inherit" w:cs="Consolas"/>
            <w:color w:val="4284AE"/>
            <w:sz w:val="20"/>
            <w:szCs w:val="20"/>
            <w:bdr w:val="none" w:sz="0" w:space="0" w:color="auto" w:frame="1"/>
          </w:rPr>
          <w:t>DefaultIfEmpty</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47" w:author="Unknown"/>
          <w:rFonts w:ascii="Consolas" w:hAnsi="Consolas" w:cs="Consolas"/>
          <w:color w:val="2B333A"/>
          <w:sz w:val="14"/>
          <w:szCs w:val="14"/>
        </w:rPr>
      </w:pPr>
      <w:ins w:id="1348"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employee, address</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=&gt; </w:t>
        </w:r>
        <w:r>
          <w:rPr>
            <w:rStyle w:val="kw1"/>
            <w:rFonts w:ascii="inherit" w:hAnsi="inherit" w:cs="Consolas"/>
            <w:b/>
            <w:bCs/>
            <w:color w:val="D171DD"/>
            <w:sz w:val="20"/>
            <w:szCs w:val="20"/>
            <w:bdr w:val="none" w:sz="0" w:space="0" w:color="auto" w:frame="1"/>
          </w:rPr>
          <w:t>new</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49" w:author="Unknown"/>
          <w:rFonts w:ascii="Consolas" w:hAnsi="Consolas" w:cs="Consolas"/>
          <w:color w:val="2B333A"/>
          <w:sz w:val="14"/>
          <w:szCs w:val="14"/>
        </w:rPr>
      </w:pPr>
      <w:ins w:id="1350"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51" w:author="Unknown"/>
          <w:rFonts w:ascii="Consolas" w:hAnsi="Consolas" w:cs="Consolas"/>
          <w:color w:val="2B333A"/>
          <w:sz w:val="14"/>
          <w:szCs w:val="14"/>
        </w:rPr>
      </w:pPr>
      <w:ins w:id="1352" w:author="Unknown">
        <w:r>
          <w:rPr>
            <w:rFonts w:ascii="inherit" w:hAnsi="inherit" w:cs="Consolas"/>
            <w:color w:val="CFD5E0"/>
            <w:sz w:val="20"/>
            <w:szCs w:val="20"/>
            <w:bdr w:val="none" w:sz="0" w:space="0" w:color="auto" w:frame="1"/>
          </w:rPr>
          <w:t>EmployeeName = employee.emp.Name,</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53" w:author="Unknown"/>
          <w:rFonts w:ascii="Consolas" w:hAnsi="Consolas" w:cs="Consolas"/>
          <w:color w:val="2B333A"/>
          <w:sz w:val="14"/>
          <w:szCs w:val="14"/>
        </w:rPr>
      </w:pPr>
      <w:ins w:id="1354" w:author="Unknown">
        <w:r>
          <w:rPr>
            <w:rFonts w:ascii="inherit" w:hAnsi="inherit" w:cs="Consolas"/>
            <w:color w:val="CFD5E0"/>
            <w:sz w:val="20"/>
            <w:szCs w:val="20"/>
            <w:bdr w:val="none" w:sz="0" w:space="0" w:color="auto" w:frame="1"/>
          </w:rPr>
          <w:t xml:space="preserve">AddressLine = address == </w:t>
        </w:r>
        <w:proofErr w:type="gramStart"/>
        <w:r>
          <w:rPr>
            <w:rStyle w:val="kw1"/>
            <w:rFonts w:ascii="inherit" w:hAnsi="inherit" w:cs="Consolas"/>
            <w:b/>
            <w:bCs/>
            <w:color w:val="D171DD"/>
            <w:sz w:val="20"/>
            <w:szCs w:val="20"/>
            <w:bdr w:val="none" w:sz="0" w:space="0" w:color="auto" w:frame="1"/>
          </w:rPr>
          <w:t>null</w:t>
        </w:r>
        <w:r>
          <w:rPr>
            <w:rFonts w:ascii="inherit" w:hAnsi="inherit" w:cs="Consolas"/>
            <w:color w:val="CFD5E0"/>
            <w:sz w:val="20"/>
            <w:szCs w:val="20"/>
            <w:bdr w:val="none" w:sz="0" w:space="0" w:color="auto" w:frame="1"/>
          </w:rPr>
          <w:t xml:space="preserve"> ?</w:t>
        </w:r>
        <w:proofErr w:type="gramEnd"/>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"NA"</w:t>
        </w:r>
        <w:r>
          <w:rPr>
            <w:rFonts w:ascii="inherit" w:hAnsi="inherit" w:cs="Consolas"/>
            <w:color w:val="CFD5E0"/>
            <w:sz w:val="20"/>
            <w:szCs w:val="20"/>
            <w:bdr w:val="none" w:sz="0" w:space="0" w:color="auto" w:frame="1"/>
          </w:rPr>
          <w:t xml:space="preserve"> : address.AddressLine</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55" w:author="Unknown"/>
          <w:rFonts w:ascii="Consolas" w:hAnsi="Consolas" w:cs="Consolas"/>
          <w:color w:val="2B333A"/>
          <w:sz w:val="14"/>
          <w:szCs w:val="14"/>
        </w:rPr>
      </w:pPr>
      <w:ins w:id="1356"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57" w:author="Unknown"/>
          <w:rFonts w:ascii="Consolas" w:hAnsi="Consolas" w:cs="Consolas"/>
          <w:color w:val="2B333A"/>
          <w:sz w:val="14"/>
          <w:szCs w:val="14"/>
        </w:rPr>
      </w:pPr>
      <w:ins w:id="1358"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59" w:author="Unknown"/>
          <w:rFonts w:ascii="Consolas" w:hAnsi="Consolas" w:cs="Consolas"/>
          <w:color w:val="2B333A"/>
          <w:sz w:val="14"/>
          <w:szCs w:val="14"/>
        </w:rPr>
      </w:pPr>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60" w:author="Unknown"/>
          <w:rFonts w:ascii="Consolas" w:hAnsi="Consolas" w:cs="Consolas"/>
          <w:color w:val="2B333A"/>
          <w:sz w:val="14"/>
          <w:szCs w:val="14"/>
        </w:rPr>
      </w:pPr>
      <w:ins w:id="1361" w:author="Unknown">
        <w:r>
          <w:rPr>
            <w:rStyle w:val="co1"/>
            <w:rFonts w:ascii="inherit" w:hAnsi="inherit" w:cs="Consolas"/>
            <w:color w:val="6B7C8B"/>
            <w:sz w:val="20"/>
            <w:szCs w:val="20"/>
            <w:bdr w:val="none" w:sz="0" w:space="0" w:color="auto" w:frame="1"/>
          </w:rPr>
          <w:t>//Using Query Syntax</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62" w:author="Unknown"/>
          <w:rFonts w:ascii="Consolas" w:hAnsi="Consolas" w:cs="Consolas"/>
          <w:color w:val="2B333A"/>
          <w:sz w:val="14"/>
          <w:szCs w:val="14"/>
        </w:rPr>
      </w:pPr>
      <w:ins w:id="1363" w:author="Unknown">
        <w:r>
          <w:rPr>
            <w:rFonts w:ascii="inherit" w:hAnsi="inherit" w:cs="Consolas"/>
            <w:color w:val="CFD5E0"/>
            <w:sz w:val="20"/>
            <w:szCs w:val="20"/>
            <w:bdr w:val="none" w:sz="0" w:space="0" w:color="auto" w:frame="1"/>
          </w:rPr>
          <w:t xml:space="preserve">var QSOuterJoin = from emp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Employee.</w:t>
        </w:r>
        <w:r>
          <w:rPr>
            <w:rStyle w:val="me0"/>
            <w:rFonts w:ascii="inherit" w:hAnsi="inherit" w:cs="Consolas"/>
            <w:color w:val="4284AE"/>
            <w:sz w:val="20"/>
            <w:szCs w:val="20"/>
            <w:bdr w:val="none" w:sz="0" w:space="0" w:color="auto" w:frame="1"/>
          </w:rPr>
          <w:t>GetAllEmployees</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64" w:author="Unknown"/>
          <w:rFonts w:ascii="Consolas" w:hAnsi="Consolas" w:cs="Consolas"/>
          <w:color w:val="2B333A"/>
          <w:sz w:val="14"/>
          <w:szCs w:val="14"/>
        </w:rPr>
      </w:pPr>
      <w:ins w:id="1365" w:author="Unknown">
        <w:r>
          <w:rPr>
            <w:rFonts w:ascii="inherit" w:hAnsi="inherit" w:cs="Consolas"/>
            <w:color w:val="CFD5E0"/>
            <w:sz w:val="20"/>
            <w:szCs w:val="20"/>
            <w:bdr w:val="none" w:sz="0" w:space="0" w:color="auto" w:frame="1"/>
          </w:rPr>
          <w:t xml:space="preserve">join add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Address.</w:t>
        </w:r>
        <w:r>
          <w:rPr>
            <w:rStyle w:val="me0"/>
            <w:rFonts w:ascii="inherit" w:hAnsi="inherit" w:cs="Consolas"/>
            <w:color w:val="4284AE"/>
            <w:sz w:val="20"/>
            <w:szCs w:val="20"/>
            <w:bdr w:val="none" w:sz="0" w:space="0" w:color="auto" w:frame="1"/>
          </w:rPr>
          <w:t>GetAddress</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66" w:author="Unknown"/>
          <w:rFonts w:ascii="Consolas" w:hAnsi="Consolas" w:cs="Consolas"/>
          <w:color w:val="2B333A"/>
          <w:sz w:val="14"/>
          <w:szCs w:val="14"/>
        </w:rPr>
      </w:pPr>
      <w:ins w:id="1367" w:author="Unknown">
        <w:r>
          <w:rPr>
            <w:rFonts w:ascii="inherit" w:hAnsi="inherit" w:cs="Consolas"/>
            <w:color w:val="CFD5E0"/>
            <w:sz w:val="20"/>
            <w:szCs w:val="20"/>
            <w:bdr w:val="none" w:sz="0" w:space="0" w:color="auto" w:frame="1"/>
          </w:rPr>
          <w:t>on emp.AddressId equals add.ID</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68" w:author="Unknown"/>
          <w:rFonts w:ascii="Consolas" w:hAnsi="Consolas" w:cs="Consolas"/>
          <w:color w:val="2B333A"/>
          <w:sz w:val="14"/>
          <w:szCs w:val="14"/>
        </w:rPr>
      </w:pPr>
      <w:ins w:id="1369" w:author="Unknown">
        <w:r>
          <w:rPr>
            <w:rFonts w:ascii="inherit" w:hAnsi="inherit" w:cs="Consolas"/>
            <w:color w:val="CFD5E0"/>
            <w:sz w:val="20"/>
            <w:szCs w:val="20"/>
            <w:bdr w:val="none" w:sz="0" w:space="0" w:color="auto" w:frame="1"/>
          </w:rPr>
          <w:t>into EmployeeAddressGroup</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70" w:author="Unknown"/>
          <w:rFonts w:ascii="Consolas" w:hAnsi="Consolas" w:cs="Consolas"/>
          <w:color w:val="2B333A"/>
          <w:sz w:val="14"/>
          <w:szCs w:val="14"/>
        </w:rPr>
      </w:pPr>
      <w:ins w:id="1371" w:author="Unknown">
        <w:r>
          <w:rPr>
            <w:rFonts w:ascii="inherit" w:hAnsi="inherit" w:cs="Consolas"/>
            <w:color w:val="CFD5E0"/>
            <w:sz w:val="20"/>
            <w:szCs w:val="20"/>
            <w:bdr w:val="none" w:sz="0" w:space="0" w:color="auto" w:frame="1"/>
          </w:rPr>
          <w:t xml:space="preserve">from address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EmployeeAddressGroup.</w:t>
        </w:r>
        <w:r>
          <w:rPr>
            <w:rStyle w:val="me0"/>
            <w:rFonts w:ascii="inherit" w:hAnsi="inherit" w:cs="Consolas"/>
            <w:color w:val="4284AE"/>
            <w:sz w:val="20"/>
            <w:szCs w:val="20"/>
            <w:bdr w:val="none" w:sz="0" w:space="0" w:color="auto" w:frame="1"/>
          </w:rPr>
          <w:t>DefaultIfEmpty</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72" w:author="Unknown"/>
          <w:rFonts w:ascii="Consolas" w:hAnsi="Consolas" w:cs="Consolas"/>
          <w:color w:val="2B333A"/>
          <w:sz w:val="14"/>
          <w:szCs w:val="14"/>
        </w:rPr>
      </w:pPr>
      <w:ins w:id="1373" w:author="Unknown">
        <w:r>
          <w:rPr>
            <w:rFonts w:ascii="inherit" w:hAnsi="inherit" w:cs="Consolas"/>
            <w:color w:val="CFD5E0"/>
            <w:sz w:val="20"/>
            <w:szCs w:val="20"/>
            <w:bdr w:val="none" w:sz="0" w:space="0" w:color="auto" w:frame="1"/>
          </w:rPr>
          <w:t xml:space="preserve">select </w:t>
        </w:r>
        <w:r>
          <w:rPr>
            <w:rStyle w:val="kw1"/>
            <w:rFonts w:ascii="inherit" w:hAnsi="inherit" w:cs="Consolas"/>
            <w:b/>
            <w:bCs/>
            <w:color w:val="D171DD"/>
            <w:sz w:val="20"/>
            <w:szCs w:val="20"/>
            <w:bdr w:val="none" w:sz="0" w:space="0" w:color="auto" w:frame="1"/>
          </w:rPr>
          <w:t>new</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74" w:author="Unknown"/>
          <w:rFonts w:ascii="Consolas" w:hAnsi="Consolas" w:cs="Consolas"/>
          <w:color w:val="2B333A"/>
          <w:sz w:val="14"/>
          <w:szCs w:val="14"/>
        </w:rPr>
      </w:pPr>
      <w:ins w:id="1375" w:author="Unknown">
        <w:r>
          <w:rPr>
            <w:rStyle w:val="br0"/>
            <w:rFonts w:ascii="inherit" w:hAnsi="inherit" w:cs="Consolas"/>
            <w:b/>
            <w:bCs/>
            <w:color w:val="6B7C8B"/>
            <w:sz w:val="20"/>
            <w:szCs w:val="20"/>
            <w:bdr w:val="none" w:sz="0" w:space="0" w:color="auto" w:frame="1"/>
          </w:rPr>
          <w:lastRenderedPageBreak/>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76" w:author="Unknown"/>
          <w:rFonts w:ascii="Consolas" w:hAnsi="Consolas" w:cs="Consolas"/>
          <w:color w:val="2B333A"/>
          <w:sz w:val="14"/>
          <w:szCs w:val="14"/>
        </w:rPr>
      </w:pPr>
      <w:ins w:id="1377" w:author="Unknown">
        <w:r>
          <w:rPr>
            <w:rFonts w:ascii="inherit" w:hAnsi="inherit" w:cs="Consolas"/>
            <w:color w:val="CFD5E0"/>
            <w:sz w:val="20"/>
            <w:szCs w:val="20"/>
            <w:bdr w:val="none" w:sz="0" w:space="0" w:color="auto" w:frame="1"/>
          </w:rPr>
          <w:t>EmployeeName = emp.Name,</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78" w:author="Unknown"/>
          <w:rFonts w:ascii="Consolas" w:hAnsi="Consolas" w:cs="Consolas"/>
          <w:color w:val="2B333A"/>
          <w:sz w:val="14"/>
          <w:szCs w:val="14"/>
        </w:rPr>
      </w:pPr>
      <w:ins w:id="1379" w:author="Unknown">
        <w:r>
          <w:rPr>
            <w:rFonts w:ascii="inherit" w:hAnsi="inherit" w:cs="Consolas"/>
            <w:color w:val="CFD5E0"/>
            <w:sz w:val="20"/>
            <w:szCs w:val="20"/>
            <w:bdr w:val="none" w:sz="0" w:space="0" w:color="auto" w:frame="1"/>
          </w:rPr>
          <w:t xml:space="preserve">AddressLine = address == </w:t>
        </w:r>
        <w:proofErr w:type="gramStart"/>
        <w:r>
          <w:rPr>
            <w:rStyle w:val="kw1"/>
            <w:rFonts w:ascii="inherit" w:hAnsi="inherit" w:cs="Consolas"/>
            <w:b/>
            <w:bCs/>
            <w:color w:val="D171DD"/>
            <w:sz w:val="20"/>
            <w:szCs w:val="20"/>
            <w:bdr w:val="none" w:sz="0" w:space="0" w:color="auto" w:frame="1"/>
          </w:rPr>
          <w:t>null</w:t>
        </w:r>
        <w:r>
          <w:rPr>
            <w:rFonts w:ascii="inherit" w:hAnsi="inherit" w:cs="Consolas"/>
            <w:color w:val="CFD5E0"/>
            <w:sz w:val="20"/>
            <w:szCs w:val="20"/>
            <w:bdr w:val="none" w:sz="0" w:space="0" w:color="auto" w:frame="1"/>
          </w:rPr>
          <w:t xml:space="preserve"> ?</w:t>
        </w:r>
        <w:proofErr w:type="gramEnd"/>
        <w:r>
          <w:rPr>
            <w:rFonts w:ascii="inherit" w:hAnsi="inherit" w:cs="Consolas"/>
            <w:color w:val="CFD5E0"/>
            <w:sz w:val="20"/>
            <w:szCs w:val="20"/>
            <w:bdr w:val="none" w:sz="0" w:space="0" w:color="auto" w:frame="1"/>
          </w:rPr>
          <w:t xml:space="preserve"> </w:t>
        </w:r>
        <w:r>
          <w:rPr>
            <w:rStyle w:val="st1"/>
            <w:rFonts w:ascii="inherit" w:hAnsi="inherit" w:cs="Consolas"/>
            <w:color w:val="7CC379"/>
            <w:sz w:val="20"/>
            <w:szCs w:val="20"/>
            <w:bdr w:val="none" w:sz="0" w:space="0" w:color="auto" w:frame="1"/>
          </w:rPr>
          <w:t>"NA"</w:t>
        </w:r>
        <w:r>
          <w:rPr>
            <w:rFonts w:ascii="inherit" w:hAnsi="inherit" w:cs="Consolas"/>
            <w:color w:val="CFD5E0"/>
            <w:sz w:val="20"/>
            <w:szCs w:val="20"/>
            <w:bdr w:val="none" w:sz="0" w:space="0" w:color="auto" w:frame="1"/>
          </w:rPr>
          <w:t xml:space="preserve"> : address.AddressLine</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80" w:author="Unknown"/>
          <w:rFonts w:ascii="Consolas" w:hAnsi="Consolas" w:cs="Consolas"/>
          <w:color w:val="2B333A"/>
          <w:sz w:val="14"/>
          <w:szCs w:val="14"/>
        </w:rPr>
      </w:pPr>
      <w:ins w:id="1381" w:author="Unknown">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82" w:author="Unknown"/>
          <w:rFonts w:ascii="Consolas" w:hAnsi="Consolas" w:cs="Consolas"/>
          <w:color w:val="2B333A"/>
          <w:sz w:val="14"/>
          <w:szCs w:val="14"/>
        </w:rPr>
      </w:pPr>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83" w:author="Unknown"/>
          <w:rFonts w:ascii="Consolas" w:hAnsi="Consolas" w:cs="Consolas"/>
          <w:color w:val="2B333A"/>
          <w:sz w:val="14"/>
          <w:szCs w:val="14"/>
        </w:rPr>
      </w:pPr>
      <w:ins w:id="1384" w:author="Unknown">
        <w:r>
          <w:rPr>
            <w:rStyle w:val="kw1"/>
            <w:rFonts w:ascii="inherit" w:hAnsi="inherit" w:cs="Consolas"/>
            <w:b/>
            <w:bCs/>
            <w:color w:val="D171DD"/>
            <w:sz w:val="20"/>
            <w:szCs w:val="20"/>
            <w:bdr w:val="none" w:sz="0" w:space="0" w:color="auto" w:frame="1"/>
          </w:rPr>
          <w:t>foreach</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var item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MSOuterJOIN</w:t>
        </w:r>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85" w:author="Unknown"/>
          <w:rFonts w:ascii="Consolas" w:hAnsi="Consolas" w:cs="Consolas"/>
          <w:color w:val="2B333A"/>
          <w:sz w:val="14"/>
          <w:szCs w:val="14"/>
        </w:rPr>
      </w:pPr>
      <w:ins w:id="1386"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87" w:author="Unknown"/>
          <w:rFonts w:ascii="Consolas" w:hAnsi="Consolas" w:cs="Consolas"/>
          <w:color w:val="2B333A"/>
          <w:sz w:val="14"/>
          <w:szCs w:val="14"/>
        </w:rPr>
      </w:pPr>
      <w:ins w:id="1388"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st1"/>
            <w:rFonts w:ascii="inherit" w:hAnsi="inherit" w:cs="Consolas"/>
            <w:color w:val="7CC379"/>
            <w:sz w:val="20"/>
            <w:szCs w:val="20"/>
            <w:bdr w:val="none" w:sz="0" w:space="0" w:color="auto" w:frame="1"/>
          </w:rPr>
          <w:t>"Name : {item.EmployeeName}, Address : {item.AddressLine}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89" w:author="Unknown"/>
          <w:rFonts w:ascii="Consolas" w:hAnsi="Consolas" w:cs="Consolas"/>
          <w:color w:val="2B333A"/>
          <w:sz w:val="14"/>
          <w:szCs w:val="14"/>
        </w:rPr>
      </w:pPr>
      <w:ins w:id="1390"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91" w:author="Unknown"/>
          <w:rFonts w:ascii="Consolas" w:hAnsi="Consolas" w:cs="Consolas"/>
          <w:color w:val="2B333A"/>
          <w:sz w:val="14"/>
          <w:szCs w:val="14"/>
        </w:rPr>
      </w:pPr>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92" w:author="Unknown"/>
          <w:rFonts w:ascii="Consolas" w:hAnsi="Consolas" w:cs="Consolas"/>
          <w:color w:val="2B333A"/>
          <w:sz w:val="14"/>
          <w:szCs w:val="14"/>
        </w:rPr>
      </w:pPr>
      <w:ins w:id="1393"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94" w:author="Unknown"/>
          <w:rFonts w:ascii="Consolas" w:hAnsi="Consolas" w:cs="Consolas"/>
          <w:color w:val="2B333A"/>
          <w:sz w:val="14"/>
          <w:szCs w:val="14"/>
        </w:rPr>
      </w:pPr>
      <w:ins w:id="1395"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396" w:author="Unknown"/>
          <w:rFonts w:ascii="Consolas" w:hAnsi="Consolas" w:cs="Consolas"/>
          <w:color w:val="2B333A"/>
          <w:sz w:val="14"/>
          <w:szCs w:val="14"/>
        </w:rPr>
      </w:pPr>
      <w:ins w:id="1397" w:author="Unknown">
        <w:r>
          <w:rPr>
            <w:rStyle w:val="br0"/>
            <w:rFonts w:ascii="inherit" w:hAnsi="inherit" w:cs="Consolas"/>
            <w:b/>
            <w:bCs/>
            <w:color w:val="6B7C8B"/>
            <w:sz w:val="20"/>
            <w:szCs w:val="20"/>
            <w:bdr w:val="none" w:sz="0" w:space="0" w:color="auto" w:frame="1"/>
          </w:rPr>
          <w:t>}</w:t>
        </w:r>
      </w:ins>
    </w:p>
    <w:p w:rsidR="00470ED2" w:rsidRDefault="00470ED2" w:rsidP="00470ED2">
      <w:pPr>
        <w:numPr>
          <w:ilvl w:val="0"/>
          <w:numId w:val="28"/>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398" w:author="Unknown"/>
          <w:rFonts w:ascii="Consolas" w:hAnsi="Consolas" w:cs="Consolas"/>
          <w:color w:val="2B333A"/>
          <w:sz w:val="14"/>
          <w:szCs w:val="14"/>
        </w:rPr>
      </w:pPr>
      <w:ins w:id="1399" w:author="Unknown">
        <w:r>
          <w:rPr>
            <w:rStyle w:val="br0"/>
            <w:rFonts w:ascii="inherit" w:hAnsi="inherit" w:cs="Consolas"/>
            <w:b/>
            <w:bCs/>
            <w:color w:val="6B7C8B"/>
            <w:sz w:val="20"/>
            <w:szCs w:val="20"/>
            <w:bdr w:val="none" w:sz="0" w:space="0" w:color="auto" w:frame="1"/>
          </w:rPr>
          <w:t>}</w:t>
        </w:r>
      </w:ins>
    </w:p>
    <w:p w:rsidR="00470ED2" w:rsidRDefault="00470ED2" w:rsidP="00470ED2">
      <w:pPr>
        <w:pStyle w:val="NormalWeb"/>
        <w:shd w:val="clear" w:color="auto" w:fill="FFFFFF"/>
        <w:spacing w:before="0" w:beforeAutospacing="0" w:after="0" w:afterAutospacing="0"/>
        <w:jc w:val="both"/>
        <w:textAlignment w:val="baseline"/>
        <w:rPr>
          <w:ins w:id="1400" w:author="Unknown"/>
          <w:rFonts w:ascii="Segoe UI" w:hAnsi="Segoe UI" w:cs="Segoe UI"/>
          <w:color w:val="3A3A3A"/>
          <w:sz w:val="17"/>
          <w:szCs w:val="17"/>
        </w:rPr>
      </w:pPr>
      <w:ins w:id="1401" w:author="Unknown">
        <w:r>
          <w:rPr>
            <w:rStyle w:val="Strong"/>
            <w:rFonts w:ascii="Arial" w:hAnsi="Arial" w:cs="Arial"/>
            <w:color w:val="000000"/>
            <w:sz w:val="17"/>
            <w:szCs w:val="17"/>
            <w:bdr w:val="none" w:sz="0" w:space="0" w:color="auto" w:frame="1"/>
          </w:rPr>
          <w:t>Note:</w:t>
        </w:r>
        <w:r>
          <w:rPr>
            <w:rFonts w:ascii="Arial" w:hAnsi="Arial" w:cs="Arial"/>
            <w:color w:val="000000"/>
            <w:sz w:val="17"/>
            <w:szCs w:val="17"/>
            <w:bdr w:val="none" w:sz="0" w:space="0" w:color="auto" w:frame="1"/>
          </w:rPr>
          <w:t> If you want to perform Right outer join then simply exchange the data source.</w:t>
        </w:r>
      </w:ins>
    </w:p>
    <w:p w:rsidR="00470ED2" w:rsidRDefault="00470ED2" w:rsidP="00470ED2">
      <w:pPr>
        <w:pStyle w:val="NormalWeb"/>
        <w:shd w:val="clear" w:color="auto" w:fill="FFFFFF"/>
        <w:spacing w:before="0" w:beforeAutospacing="0" w:after="0" w:afterAutospacing="0"/>
        <w:jc w:val="both"/>
        <w:textAlignment w:val="baseline"/>
        <w:rPr>
          <w:ins w:id="1402" w:author="Unknown"/>
          <w:rFonts w:ascii="Segoe UI" w:hAnsi="Segoe UI" w:cs="Segoe UI"/>
          <w:color w:val="3A3A3A"/>
          <w:sz w:val="17"/>
          <w:szCs w:val="17"/>
        </w:rPr>
      </w:pPr>
      <w:ins w:id="1403" w:author="Unknown">
        <w:r>
          <w:rPr>
            <w:rFonts w:ascii="Arial" w:hAnsi="Arial" w:cs="Arial"/>
            <w:color w:val="000000"/>
            <w:sz w:val="17"/>
            <w:szCs w:val="17"/>
            <w:bdr w:val="none" w:sz="0" w:space="0" w:color="auto" w:frame="1"/>
          </w:rPr>
          <w:t>In the next article, I am going to discuss the </w:t>
        </w:r>
        <w:r>
          <w:rPr>
            <w:rFonts w:ascii="Arial" w:hAnsi="Arial" w:cs="Arial"/>
            <w:color w:val="000000"/>
            <w:sz w:val="17"/>
            <w:szCs w:val="17"/>
            <w:bdr w:val="none" w:sz="0" w:space="0" w:color="auto" w:frame="1"/>
          </w:rPr>
          <w:fldChar w:fldCharType="begin"/>
        </w:r>
        <w:r>
          <w:rPr>
            <w:rFonts w:ascii="Arial" w:hAnsi="Arial" w:cs="Arial"/>
            <w:color w:val="000000"/>
            <w:sz w:val="17"/>
            <w:szCs w:val="17"/>
            <w:bdr w:val="none" w:sz="0" w:space="0" w:color="auto" w:frame="1"/>
          </w:rPr>
          <w:instrText xml:space="preserve"> HYPERLINK "https://dotnettutorials.net/lesson/linq-cross-join/" </w:instrText>
        </w:r>
        <w:r>
          <w:rPr>
            <w:rFonts w:ascii="Arial" w:hAnsi="Arial" w:cs="Arial"/>
            <w:color w:val="000000"/>
            <w:sz w:val="17"/>
            <w:szCs w:val="17"/>
            <w:bdr w:val="none" w:sz="0" w:space="0" w:color="auto" w:frame="1"/>
          </w:rPr>
          <w:fldChar w:fldCharType="separate"/>
        </w:r>
        <w:r>
          <w:rPr>
            <w:rStyle w:val="Strong"/>
            <w:rFonts w:ascii="Arial" w:hAnsi="Arial" w:cs="Arial"/>
            <w:color w:val="0274BE"/>
            <w:sz w:val="17"/>
            <w:szCs w:val="17"/>
            <w:bdr w:val="none" w:sz="0" w:space="0" w:color="auto" w:frame="1"/>
          </w:rPr>
          <w:t>Linq Cross Join</w:t>
        </w:r>
        <w:r>
          <w:rPr>
            <w:rFonts w:ascii="Arial" w:hAnsi="Arial" w:cs="Arial"/>
            <w:color w:val="000000"/>
            <w:sz w:val="17"/>
            <w:szCs w:val="17"/>
            <w:bdr w:val="none" w:sz="0" w:space="0" w:color="auto" w:frame="1"/>
          </w:rPr>
          <w:fldChar w:fldCharType="end"/>
        </w:r>
        <w:r>
          <w:rPr>
            <w:rFonts w:ascii="Arial" w:hAnsi="Arial" w:cs="Arial"/>
            <w:color w:val="000000"/>
            <w:sz w:val="17"/>
            <w:szCs w:val="17"/>
            <w:bdr w:val="none" w:sz="0" w:space="0" w:color="auto" w:frame="1"/>
          </w:rPr>
          <w:t> with some examples. In this article, I try to explain how to implement </w:t>
        </w:r>
        <w:r>
          <w:rPr>
            <w:rStyle w:val="Strong"/>
            <w:rFonts w:ascii="Arial" w:hAnsi="Arial" w:cs="Arial"/>
            <w:color w:val="000000"/>
            <w:sz w:val="17"/>
            <w:szCs w:val="17"/>
            <w:bdr w:val="none" w:sz="0" w:space="0" w:color="auto" w:frame="1"/>
          </w:rPr>
          <w:t>Left Outer Join in Linq</w:t>
        </w:r>
        <w:r>
          <w:rPr>
            <w:rFonts w:ascii="Arial" w:hAnsi="Arial" w:cs="Arial"/>
            <w:color w:val="000000"/>
            <w:sz w:val="17"/>
            <w:szCs w:val="17"/>
            <w:bdr w:val="none" w:sz="0" w:space="0" w:color="auto" w:frame="1"/>
          </w:rPr>
          <w:t> using Method syntax and Query Syntax.</w:t>
        </w:r>
      </w:ins>
    </w:p>
    <w:p w:rsidR="00375AC9" w:rsidRDefault="00375AC9" w:rsidP="00375AC9">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1"/>
          <w:szCs w:val="21"/>
          <w:bdr w:val="none" w:sz="0" w:space="0" w:color="auto" w:frame="1"/>
        </w:rPr>
        <w:t>ElementAt Operator in Linq: </w:t>
      </w:r>
    </w:p>
    <w:p w:rsidR="00375AC9" w:rsidRDefault="00375AC9" w:rsidP="00375AC9">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color w:val="000000"/>
          <w:sz w:val="17"/>
          <w:szCs w:val="17"/>
          <w:bdr w:val="none" w:sz="0" w:space="0" w:color="auto" w:frame="1"/>
        </w:rPr>
        <w:t>The ElementAt operator is used to return an element from a specific index. If the data source is empty or if the provided index value is out of range, then we will get ArgumentOutOfRangeException. Let us see the signatures of this method as shown below.</w:t>
      </w:r>
    </w:p>
    <w:p w:rsidR="00375AC9" w:rsidRDefault="00375AC9" w:rsidP="00375AC9">
      <w:pPr>
        <w:pStyle w:val="NormalWeb"/>
        <w:shd w:val="clear" w:color="auto" w:fill="FFFFFF"/>
        <w:spacing w:before="0" w:beforeAutospacing="0" w:after="0" w:afterAutospacing="0"/>
        <w:jc w:val="both"/>
        <w:textAlignment w:val="baseline"/>
        <w:rPr>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6452235" cy="914400"/>
            <wp:effectExtent l="19050" t="0" r="5715" b="0"/>
            <wp:docPr id="32" name="Picture 27" descr="ElementAt Method Signature in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ementAt Method Signature in Linq"/>
                    <pic:cNvPicPr>
                      <a:picLocks noChangeAspect="1" noChangeArrowheads="1"/>
                    </pic:cNvPicPr>
                  </pic:nvPicPr>
                  <pic:blipFill>
                    <a:blip r:embed="rId85"/>
                    <a:srcRect/>
                    <a:stretch>
                      <a:fillRect/>
                    </a:stretch>
                  </pic:blipFill>
                  <pic:spPr bwMode="auto">
                    <a:xfrm>
                      <a:off x="0" y="0"/>
                      <a:ext cx="6452235" cy="914400"/>
                    </a:xfrm>
                    <a:prstGeom prst="rect">
                      <a:avLst/>
                    </a:prstGeom>
                    <a:noFill/>
                    <a:ln w="9525">
                      <a:noFill/>
                      <a:miter lim="800000"/>
                      <a:headEnd/>
                      <a:tailEnd/>
                    </a:ln>
                  </pic:spPr>
                </pic:pic>
              </a:graphicData>
            </a:graphic>
          </wp:inline>
        </w:drawing>
      </w:r>
    </w:p>
    <w:p w:rsidR="00375AC9" w:rsidRDefault="00375AC9" w:rsidP="00375AC9">
      <w:pPr>
        <w:pStyle w:val="NormalWeb"/>
        <w:shd w:val="clear" w:color="auto" w:fill="FFFFFF"/>
        <w:spacing w:before="0" w:beforeAutospacing="0" w:after="0" w:afterAutospacing="0"/>
        <w:jc w:val="both"/>
        <w:textAlignment w:val="baseline"/>
        <w:rPr>
          <w:ins w:id="1404" w:author="Unknown"/>
          <w:rFonts w:ascii="Segoe UI" w:hAnsi="Segoe UI" w:cs="Segoe UI"/>
          <w:color w:val="3A3A3A"/>
          <w:sz w:val="17"/>
          <w:szCs w:val="17"/>
        </w:rPr>
      </w:pPr>
      <w:ins w:id="1405" w:author="Unknown">
        <w:r>
          <w:rPr>
            <w:rFonts w:ascii="Arial" w:hAnsi="Arial" w:cs="Arial"/>
            <w:color w:val="000000"/>
            <w:sz w:val="17"/>
            <w:szCs w:val="17"/>
            <w:bdr w:val="none" w:sz="0" w:space="0" w:color="auto" w:frame="1"/>
          </w:rPr>
          <w:t>As you can see, this method takes one parameter i.e. the index position. Then it will return the element present in that index position of the data source. There is no overloaded version available for this method.</w:t>
        </w:r>
      </w:ins>
    </w:p>
    <w:p w:rsidR="00375AC9" w:rsidRDefault="00375AC9" w:rsidP="00375AC9">
      <w:pPr>
        <w:pStyle w:val="Heading5"/>
        <w:shd w:val="clear" w:color="auto" w:fill="FFFFFF"/>
        <w:spacing w:before="0"/>
        <w:jc w:val="both"/>
        <w:textAlignment w:val="baseline"/>
        <w:rPr>
          <w:ins w:id="1406" w:author="Unknown"/>
          <w:rFonts w:ascii="Segoe UI" w:hAnsi="Segoe UI" w:cs="Segoe UI"/>
          <w:color w:val="3A3A3A"/>
          <w:sz w:val="20"/>
          <w:szCs w:val="20"/>
        </w:rPr>
      </w:pPr>
      <w:ins w:id="1407" w:author="Unknown">
        <w:r>
          <w:rPr>
            <w:rStyle w:val="Strong"/>
            <w:rFonts w:ascii="Arial" w:hAnsi="Arial" w:cs="Arial"/>
            <w:b w:val="0"/>
            <w:bCs w:val="0"/>
            <w:color w:val="000000"/>
            <w:sz w:val="21"/>
            <w:szCs w:val="21"/>
            <w:bdr w:val="none" w:sz="0" w:space="0" w:color="auto" w:frame="1"/>
          </w:rPr>
          <w:t>Example1: Return the element present in index position 1.</w:t>
        </w:r>
      </w:ins>
    </w:p>
    <w:p w:rsidR="00375AC9" w:rsidRDefault="00375AC9" w:rsidP="00375AC9">
      <w:pPr>
        <w:pStyle w:val="NormalWeb"/>
        <w:shd w:val="clear" w:color="auto" w:fill="FFFFFF"/>
        <w:spacing w:before="0" w:beforeAutospacing="0" w:after="0" w:afterAutospacing="0"/>
        <w:jc w:val="both"/>
        <w:textAlignment w:val="baseline"/>
        <w:rPr>
          <w:ins w:id="1408" w:author="Unknown"/>
          <w:rFonts w:ascii="Segoe UI" w:hAnsi="Segoe UI" w:cs="Segoe UI"/>
          <w:color w:val="3A3A3A"/>
          <w:sz w:val="17"/>
          <w:szCs w:val="17"/>
        </w:rPr>
      </w:pPr>
      <w:ins w:id="1409" w:author="Unknown">
        <w:r>
          <w:rPr>
            <w:rFonts w:ascii="Arial" w:hAnsi="Arial" w:cs="Arial"/>
            <w:color w:val="000000"/>
            <w:sz w:val="17"/>
            <w:szCs w:val="17"/>
            <w:bdr w:val="none" w:sz="0" w:space="0" w:color="auto" w:frame="1"/>
          </w:rPr>
          <w:t>Please have a look at the following program. Here we have created one data source which contains integer numbers. Then we fetch the element present in index position 1 by using the ElementAt method and to that method, we pass the value 1.</w:t>
        </w:r>
      </w:ins>
    </w:p>
    <w:p w:rsidR="00375AC9" w:rsidRDefault="00375AC9" w:rsidP="00375AC9">
      <w:pPr>
        <w:numPr>
          <w:ilvl w:val="0"/>
          <w:numId w:val="29"/>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1410" w:author="Unknown"/>
          <w:rFonts w:ascii="Consolas" w:hAnsi="Consolas" w:cs="Consolas"/>
          <w:color w:val="2B333A"/>
          <w:sz w:val="14"/>
          <w:szCs w:val="14"/>
        </w:rPr>
      </w:pPr>
      <w:ins w:id="1411"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12" w:author="Unknown"/>
          <w:rFonts w:ascii="Consolas" w:hAnsi="Consolas" w:cs="Consolas"/>
          <w:color w:val="2B333A"/>
          <w:sz w:val="14"/>
          <w:szCs w:val="14"/>
        </w:rPr>
      </w:pPr>
      <w:ins w:id="1413"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14" w:author="Unknown"/>
          <w:rFonts w:ascii="Consolas" w:hAnsi="Consolas" w:cs="Consolas"/>
          <w:color w:val="2B333A"/>
          <w:sz w:val="14"/>
          <w:szCs w:val="14"/>
        </w:rPr>
      </w:pPr>
      <w:ins w:id="1415"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16" w:author="Unknown"/>
          <w:rFonts w:ascii="Consolas" w:hAnsi="Consolas" w:cs="Consolas"/>
          <w:color w:val="2B333A"/>
          <w:sz w:val="14"/>
          <w:szCs w:val="14"/>
        </w:rPr>
      </w:pPr>
      <w:ins w:id="1417"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18" w:author="Unknown"/>
          <w:rFonts w:ascii="Consolas" w:hAnsi="Consolas" w:cs="Consolas"/>
          <w:color w:val="2B333A"/>
          <w:sz w:val="14"/>
          <w:szCs w:val="14"/>
        </w:rPr>
      </w:pPr>
      <w:ins w:id="1419"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20" w:author="Unknown"/>
          <w:rFonts w:ascii="Consolas" w:hAnsi="Consolas" w:cs="Consolas"/>
          <w:color w:val="2B333A"/>
          <w:sz w:val="14"/>
          <w:szCs w:val="14"/>
        </w:rPr>
      </w:pPr>
      <w:ins w:id="1421"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22" w:author="Unknown"/>
          <w:rFonts w:ascii="Consolas" w:hAnsi="Consolas" w:cs="Consolas"/>
          <w:color w:val="2B333A"/>
          <w:sz w:val="14"/>
          <w:szCs w:val="14"/>
        </w:rPr>
      </w:pPr>
      <w:ins w:id="1423"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24" w:author="Unknown"/>
          <w:rFonts w:ascii="Consolas" w:hAnsi="Consolas" w:cs="Consolas"/>
          <w:color w:val="2B333A"/>
          <w:sz w:val="14"/>
          <w:szCs w:val="14"/>
        </w:rPr>
      </w:pPr>
      <w:ins w:id="1425"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26" w:author="Unknown"/>
          <w:rFonts w:ascii="Consolas" w:hAnsi="Consolas" w:cs="Consolas"/>
          <w:color w:val="2B333A"/>
          <w:sz w:val="14"/>
          <w:szCs w:val="14"/>
        </w:rPr>
      </w:pPr>
      <w:ins w:id="1427"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28" w:author="Unknown"/>
          <w:rFonts w:ascii="Consolas" w:hAnsi="Consolas" w:cs="Consolas"/>
          <w:color w:val="2B333A"/>
          <w:sz w:val="14"/>
          <w:szCs w:val="14"/>
        </w:rPr>
      </w:pPr>
      <w:ins w:id="1429" w:author="Unknown">
        <w:r>
          <w:rPr>
            <w:rFonts w:ascii="inherit" w:hAnsi="inherit" w:cs="Consolas"/>
            <w:color w:val="CFD5E0"/>
            <w:sz w:val="20"/>
            <w:szCs w:val="20"/>
            <w:bdr w:val="none" w:sz="0" w:space="0" w:color="auto" w:frame="1"/>
          </w:rPr>
          <w:t>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&gt; numbers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&gt;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2</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3</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4</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5</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6</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7</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8</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9</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10</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30" w:author="Unknown"/>
          <w:rFonts w:ascii="Consolas" w:hAnsi="Consolas" w:cs="Consolas"/>
          <w:color w:val="2B333A"/>
          <w:sz w:val="14"/>
          <w:szCs w:val="14"/>
        </w:rPr>
      </w:pPr>
      <w:ins w:id="1431" w:author="Unknown">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MethodSyntax = numbers.</w:t>
        </w:r>
        <w:r>
          <w:rPr>
            <w:rStyle w:val="me0"/>
            <w:rFonts w:ascii="inherit" w:hAnsi="inherit" w:cs="Consolas"/>
            <w:color w:val="4284AE"/>
            <w:sz w:val="20"/>
            <w:szCs w:val="20"/>
            <w:bdr w:val="none" w:sz="0" w:space="0" w:color="auto" w:frame="1"/>
          </w:rPr>
          <w:t>ElementAt</w:t>
        </w:r>
        <w:r>
          <w:rPr>
            <w:rStyle w:val="br0"/>
            <w:rFonts w:ascii="inherit" w:hAnsi="inherit" w:cs="Consolas"/>
            <w:b/>
            <w:bCs/>
            <w:color w:val="6B7C8B"/>
            <w:sz w:val="20"/>
            <w:szCs w:val="20"/>
            <w:bdr w:val="none" w:sz="0" w:space="0" w:color="auto" w:frame="1"/>
          </w:rPr>
          <w:t>(</w:t>
        </w:r>
        <w:r>
          <w:rPr>
            <w:rStyle w:val="nu0"/>
            <w:rFonts w:ascii="inherit" w:hAnsi="inherit" w:cs="Consolas"/>
            <w:color w:val="D19A66"/>
            <w:sz w:val="20"/>
            <w:szCs w:val="20"/>
            <w:bdr w:val="none" w:sz="0" w:space="0" w:color="auto" w:frame="1"/>
          </w:rPr>
          <w:t>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32" w:author="Unknown"/>
          <w:rFonts w:ascii="Consolas" w:hAnsi="Consolas" w:cs="Consolas"/>
          <w:color w:val="2B333A"/>
          <w:sz w:val="14"/>
          <w:szCs w:val="14"/>
        </w:rPr>
      </w:pPr>
      <w:ins w:id="1433"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MethodSyntax</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34" w:author="Unknown"/>
          <w:rFonts w:ascii="Consolas" w:hAnsi="Consolas" w:cs="Consolas"/>
          <w:color w:val="2B333A"/>
          <w:sz w:val="14"/>
          <w:szCs w:val="14"/>
        </w:rPr>
      </w:pPr>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35" w:author="Unknown"/>
          <w:rFonts w:ascii="Consolas" w:hAnsi="Consolas" w:cs="Consolas"/>
          <w:color w:val="2B333A"/>
          <w:sz w:val="14"/>
          <w:szCs w:val="14"/>
        </w:rPr>
      </w:pPr>
      <w:ins w:id="1436"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37" w:author="Unknown"/>
          <w:rFonts w:ascii="Consolas" w:hAnsi="Consolas" w:cs="Consolas"/>
          <w:color w:val="2B333A"/>
          <w:sz w:val="14"/>
          <w:szCs w:val="14"/>
        </w:rPr>
      </w:pPr>
      <w:ins w:id="1438"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29"/>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39" w:author="Unknown"/>
          <w:rFonts w:ascii="Consolas" w:hAnsi="Consolas" w:cs="Consolas"/>
          <w:color w:val="2B333A"/>
          <w:sz w:val="14"/>
          <w:szCs w:val="14"/>
        </w:rPr>
      </w:pPr>
      <w:ins w:id="1440"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29"/>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441" w:author="Unknown"/>
          <w:rFonts w:ascii="Consolas" w:hAnsi="Consolas" w:cs="Consolas"/>
          <w:color w:val="2B333A"/>
          <w:sz w:val="14"/>
          <w:szCs w:val="14"/>
        </w:rPr>
      </w:pPr>
      <w:ins w:id="1442" w:author="Unknown">
        <w:r>
          <w:rPr>
            <w:rStyle w:val="br0"/>
            <w:rFonts w:ascii="inherit" w:hAnsi="inherit" w:cs="Consolas"/>
            <w:b/>
            <w:bCs/>
            <w:color w:val="6B7C8B"/>
            <w:sz w:val="20"/>
            <w:szCs w:val="20"/>
            <w:bdr w:val="none" w:sz="0" w:space="0" w:color="auto" w:frame="1"/>
          </w:rPr>
          <w:t>}</w:t>
        </w:r>
      </w:ins>
    </w:p>
    <w:p w:rsidR="00375AC9" w:rsidRDefault="00375AC9" w:rsidP="00375AC9">
      <w:pPr>
        <w:pStyle w:val="NormalWeb"/>
        <w:shd w:val="clear" w:color="auto" w:fill="FFFFFF"/>
        <w:spacing w:before="0" w:beforeAutospacing="0" w:after="0" w:afterAutospacing="0"/>
        <w:jc w:val="both"/>
        <w:textAlignment w:val="baseline"/>
        <w:rPr>
          <w:ins w:id="1443" w:author="Unknown"/>
          <w:rFonts w:ascii="Segoe UI" w:hAnsi="Segoe UI" w:cs="Segoe UI"/>
          <w:color w:val="3A3A3A"/>
          <w:sz w:val="17"/>
          <w:szCs w:val="17"/>
        </w:rPr>
      </w:pPr>
      <w:ins w:id="1444" w:author="Unknown">
        <w:r>
          <w:rPr>
            <w:rFonts w:ascii="Arial" w:hAnsi="Arial" w:cs="Arial"/>
            <w:color w:val="000000"/>
            <w:sz w:val="17"/>
            <w:szCs w:val="17"/>
            <w:bdr w:val="none" w:sz="0" w:space="0" w:color="auto" w:frame="1"/>
          </w:rPr>
          <w:t>Run the application and it should print 2 in the output window as in index position 1 the value 2 is there.</w:t>
        </w:r>
      </w:ins>
    </w:p>
    <w:p w:rsidR="00375AC9" w:rsidRDefault="00375AC9" w:rsidP="00375AC9">
      <w:pPr>
        <w:pStyle w:val="Heading5"/>
        <w:shd w:val="clear" w:color="auto" w:fill="FFFFFF"/>
        <w:spacing w:before="0"/>
        <w:jc w:val="both"/>
        <w:textAlignment w:val="baseline"/>
        <w:rPr>
          <w:ins w:id="1445" w:author="Unknown"/>
          <w:rFonts w:ascii="Segoe UI" w:hAnsi="Segoe UI" w:cs="Segoe UI"/>
          <w:color w:val="3A3A3A"/>
          <w:sz w:val="20"/>
          <w:szCs w:val="20"/>
        </w:rPr>
      </w:pPr>
      <w:ins w:id="1446" w:author="Unknown">
        <w:r>
          <w:rPr>
            <w:rStyle w:val="Strong"/>
            <w:rFonts w:ascii="Arial" w:hAnsi="Arial" w:cs="Arial"/>
            <w:b w:val="0"/>
            <w:bCs w:val="0"/>
            <w:color w:val="000000"/>
            <w:sz w:val="21"/>
            <w:szCs w:val="21"/>
            <w:bdr w:val="none" w:sz="0" w:space="0" w:color="auto" w:frame="1"/>
          </w:rPr>
          <w:t>Example2: Index Out of Range</w:t>
        </w:r>
      </w:ins>
    </w:p>
    <w:p w:rsidR="00375AC9" w:rsidRDefault="00375AC9" w:rsidP="00375AC9">
      <w:pPr>
        <w:pStyle w:val="NormalWeb"/>
        <w:shd w:val="clear" w:color="auto" w:fill="FFFFFF"/>
        <w:spacing w:before="0" w:beforeAutospacing="0" w:after="0" w:afterAutospacing="0"/>
        <w:jc w:val="both"/>
        <w:textAlignment w:val="baseline"/>
        <w:rPr>
          <w:ins w:id="1447" w:author="Unknown"/>
          <w:rFonts w:ascii="Segoe UI" w:hAnsi="Segoe UI" w:cs="Segoe UI"/>
          <w:color w:val="3A3A3A"/>
          <w:sz w:val="17"/>
          <w:szCs w:val="17"/>
        </w:rPr>
      </w:pPr>
      <w:ins w:id="1448" w:author="Unknown">
        <w:r>
          <w:rPr>
            <w:rFonts w:ascii="Arial" w:hAnsi="Arial" w:cs="Arial"/>
            <w:color w:val="000000"/>
            <w:sz w:val="17"/>
            <w:szCs w:val="17"/>
            <w:bdr w:val="none" w:sz="0" w:space="0" w:color="auto" w:frame="1"/>
          </w:rPr>
          <w:t>As our data source contains 10 elements so the index is going to start from 0 to 9. Now let see what happen I try to fetch the element from index position 10 or try to pass a negative index value as shown below.</w:t>
        </w:r>
      </w:ins>
    </w:p>
    <w:p w:rsidR="00375AC9" w:rsidRDefault="00375AC9" w:rsidP="00375AC9">
      <w:pPr>
        <w:numPr>
          <w:ilvl w:val="0"/>
          <w:numId w:val="30"/>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1449" w:author="Unknown"/>
          <w:rFonts w:ascii="Consolas" w:hAnsi="Consolas" w:cs="Consolas"/>
          <w:color w:val="2B333A"/>
          <w:sz w:val="14"/>
          <w:szCs w:val="14"/>
        </w:rPr>
      </w:pPr>
      <w:ins w:id="1450"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51" w:author="Unknown"/>
          <w:rFonts w:ascii="Consolas" w:hAnsi="Consolas" w:cs="Consolas"/>
          <w:color w:val="2B333A"/>
          <w:sz w:val="14"/>
          <w:szCs w:val="14"/>
        </w:rPr>
      </w:pPr>
      <w:ins w:id="1452" w:author="Unknown">
        <w:r>
          <w:rPr>
            <w:rStyle w:val="kw1"/>
            <w:rFonts w:ascii="inherit" w:hAnsi="inherit" w:cs="Consolas"/>
            <w:b/>
            <w:bCs/>
            <w:color w:val="D171DD"/>
            <w:sz w:val="20"/>
            <w:szCs w:val="20"/>
            <w:bdr w:val="none" w:sz="0" w:space="0" w:color="auto" w:frame="1"/>
          </w:rPr>
          <w:lastRenderedPageBreak/>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53" w:author="Unknown"/>
          <w:rFonts w:ascii="Consolas" w:hAnsi="Consolas" w:cs="Consolas"/>
          <w:color w:val="2B333A"/>
          <w:sz w:val="14"/>
          <w:szCs w:val="14"/>
        </w:rPr>
      </w:pPr>
      <w:ins w:id="1454"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55" w:author="Unknown"/>
          <w:rFonts w:ascii="Consolas" w:hAnsi="Consolas" w:cs="Consolas"/>
          <w:color w:val="2B333A"/>
          <w:sz w:val="14"/>
          <w:szCs w:val="14"/>
        </w:rPr>
      </w:pPr>
      <w:ins w:id="1456"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57" w:author="Unknown"/>
          <w:rFonts w:ascii="Consolas" w:hAnsi="Consolas" w:cs="Consolas"/>
          <w:color w:val="2B333A"/>
          <w:sz w:val="14"/>
          <w:szCs w:val="14"/>
        </w:rPr>
      </w:pPr>
      <w:ins w:id="1458"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59" w:author="Unknown"/>
          <w:rFonts w:ascii="Consolas" w:hAnsi="Consolas" w:cs="Consolas"/>
          <w:color w:val="2B333A"/>
          <w:sz w:val="14"/>
          <w:szCs w:val="14"/>
        </w:rPr>
      </w:pPr>
      <w:ins w:id="1460"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61" w:author="Unknown"/>
          <w:rFonts w:ascii="Consolas" w:hAnsi="Consolas" w:cs="Consolas"/>
          <w:color w:val="2B333A"/>
          <w:sz w:val="14"/>
          <w:szCs w:val="14"/>
        </w:rPr>
      </w:pPr>
      <w:ins w:id="1462"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63" w:author="Unknown"/>
          <w:rFonts w:ascii="Consolas" w:hAnsi="Consolas" w:cs="Consolas"/>
          <w:color w:val="2B333A"/>
          <w:sz w:val="14"/>
          <w:szCs w:val="14"/>
        </w:rPr>
      </w:pPr>
      <w:ins w:id="1464"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65" w:author="Unknown"/>
          <w:rFonts w:ascii="Consolas" w:hAnsi="Consolas" w:cs="Consolas"/>
          <w:color w:val="2B333A"/>
          <w:sz w:val="14"/>
          <w:szCs w:val="14"/>
        </w:rPr>
      </w:pPr>
      <w:ins w:id="1466"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67" w:author="Unknown"/>
          <w:rFonts w:ascii="Consolas" w:hAnsi="Consolas" w:cs="Consolas"/>
          <w:color w:val="2B333A"/>
          <w:sz w:val="14"/>
          <w:szCs w:val="14"/>
        </w:rPr>
      </w:pPr>
      <w:ins w:id="1468" w:author="Unknown">
        <w:r>
          <w:rPr>
            <w:rFonts w:ascii="inherit" w:hAnsi="inherit" w:cs="Consolas"/>
            <w:color w:val="CFD5E0"/>
            <w:sz w:val="20"/>
            <w:szCs w:val="20"/>
            <w:bdr w:val="none" w:sz="0" w:space="0" w:color="auto" w:frame="1"/>
          </w:rPr>
          <w:t>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&gt; numbers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&gt;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2</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3</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4</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5</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6</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7</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8</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9</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10</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69" w:author="Unknown"/>
          <w:rFonts w:ascii="Consolas" w:hAnsi="Consolas" w:cs="Consolas"/>
          <w:color w:val="2B333A"/>
          <w:sz w:val="14"/>
          <w:szCs w:val="14"/>
        </w:rPr>
      </w:pPr>
      <w:ins w:id="1470" w:author="Unknown">
        <w:r>
          <w:rPr>
            <w:rStyle w:val="co1"/>
            <w:rFonts w:ascii="inherit" w:hAnsi="inherit" w:cs="Consolas"/>
            <w:color w:val="6B7C8B"/>
            <w:sz w:val="20"/>
            <w:szCs w:val="20"/>
            <w:bdr w:val="none" w:sz="0" w:space="0" w:color="auto" w:frame="1"/>
          </w:rPr>
          <w:t>//int MethodSyntax = numbers.ElementAt(-1);</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71" w:author="Unknown"/>
          <w:rFonts w:ascii="Consolas" w:hAnsi="Consolas" w:cs="Consolas"/>
          <w:color w:val="2B333A"/>
          <w:sz w:val="14"/>
          <w:szCs w:val="14"/>
        </w:rPr>
      </w:pPr>
      <w:ins w:id="1472" w:author="Unknown">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MethodSyntax = numbers.</w:t>
        </w:r>
        <w:r>
          <w:rPr>
            <w:rStyle w:val="me0"/>
            <w:rFonts w:ascii="inherit" w:hAnsi="inherit" w:cs="Consolas"/>
            <w:color w:val="4284AE"/>
            <w:sz w:val="20"/>
            <w:szCs w:val="20"/>
            <w:bdr w:val="none" w:sz="0" w:space="0" w:color="auto" w:frame="1"/>
          </w:rPr>
          <w:t>ElementAt</w:t>
        </w:r>
        <w:r>
          <w:rPr>
            <w:rStyle w:val="br0"/>
            <w:rFonts w:ascii="inherit" w:hAnsi="inherit" w:cs="Consolas"/>
            <w:b/>
            <w:bCs/>
            <w:color w:val="6B7C8B"/>
            <w:sz w:val="20"/>
            <w:szCs w:val="20"/>
            <w:bdr w:val="none" w:sz="0" w:space="0" w:color="auto" w:frame="1"/>
          </w:rPr>
          <w:t>(</w:t>
        </w:r>
        <w:r>
          <w:rPr>
            <w:rStyle w:val="nu0"/>
            <w:rFonts w:ascii="inherit" w:hAnsi="inherit" w:cs="Consolas"/>
            <w:color w:val="D19A66"/>
            <w:sz w:val="20"/>
            <w:szCs w:val="20"/>
            <w:bdr w:val="none" w:sz="0" w:space="0" w:color="auto" w:frame="1"/>
          </w:rPr>
          <w:t>10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73" w:author="Unknown"/>
          <w:rFonts w:ascii="Consolas" w:hAnsi="Consolas" w:cs="Consolas"/>
          <w:color w:val="2B333A"/>
          <w:sz w:val="14"/>
          <w:szCs w:val="14"/>
        </w:rPr>
      </w:pPr>
      <w:ins w:id="1474"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MethodSyntax</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75" w:author="Unknown"/>
          <w:rFonts w:ascii="Consolas" w:hAnsi="Consolas" w:cs="Consolas"/>
          <w:color w:val="2B333A"/>
          <w:sz w:val="14"/>
          <w:szCs w:val="14"/>
        </w:rPr>
      </w:pPr>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76" w:author="Unknown"/>
          <w:rFonts w:ascii="Consolas" w:hAnsi="Consolas" w:cs="Consolas"/>
          <w:color w:val="2B333A"/>
          <w:sz w:val="14"/>
          <w:szCs w:val="14"/>
        </w:rPr>
      </w:pPr>
      <w:ins w:id="1477"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78" w:author="Unknown"/>
          <w:rFonts w:ascii="Consolas" w:hAnsi="Consolas" w:cs="Consolas"/>
          <w:color w:val="2B333A"/>
          <w:sz w:val="14"/>
          <w:szCs w:val="14"/>
        </w:rPr>
      </w:pPr>
      <w:ins w:id="1479"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0"/>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80" w:author="Unknown"/>
          <w:rFonts w:ascii="Consolas" w:hAnsi="Consolas" w:cs="Consolas"/>
          <w:color w:val="2B333A"/>
          <w:sz w:val="14"/>
          <w:szCs w:val="14"/>
        </w:rPr>
      </w:pPr>
      <w:ins w:id="1481"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0"/>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482" w:author="Unknown"/>
          <w:rFonts w:ascii="Consolas" w:hAnsi="Consolas" w:cs="Consolas"/>
          <w:color w:val="2B333A"/>
          <w:sz w:val="14"/>
          <w:szCs w:val="14"/>
        </w:rPr>
      </w:pPr>
      <w:ins w:id="1483" w:author="Unknown">
        <w:r>
          <w:rPr>
            <w:rStyle w:val="br0"/>
            <w:rFonts w:ascii="inherit" w:hAnsi="inherit" w:cs="Consolas"/>
            <w:b/>
            <w:bCs/>
            <w:color w:val="6B7C8B"/>
            <w:sz w:val="20"/>
            <w:szCs w:val="20"/>
            <w:bdr w:val="none" w:sz="0" w:space="0" w:color="auto" w:frame="1"/>
          </w:rPr>
          <w:t>}</w:t>
        </w:r>
      </w:ins>
    </w:p>
    <w:p w:rsidR="00375AC9" w:rsidRDefault="00375AC9" w:rsidP="00375AC9">
      <w:pPr>
        <w:pStyle w:val="NormalWeb"/>
        <w:shd w:val="clear" w:color="auto" w:fill="FFFFFF"/>
        <w:spacing w:before="0" w:beforeAutospacing="0" w:after="0" w:afterAutospacing="0"/>
        <w:jc w:val="both"/>
        <w:textAlignment w:val="baseline"/>
        <w:rPr>
          <w:ins w:id="1484" w:author="Unknown"/>
          <w:rFonts w:ascii="Segoe UI" w:hAnsi="Segoe UI" w:cs="Segoe UI"/>
          <w:color w:val="3A3A3A"/>
          <w:sz w:val="17"/>
          <w:szCs w:val="17"/>
        </w:rPr>
      </w:pPr>
      <w:ins w:id="1485" w:author="Unknown">
        <w:r>
          <w:rPr>
            <w:rFonts w:ascii="Arial" w:hAnsi="Arial" w:cs="Arial"/>
            <w:color w:val="000000"/>
            <w:sz w:val="17"/>
            <w:szCs w:val="17"/>
            <w:bdr w:val="none" w:sz="0" w:space="0" w:color="auto" w:frame="1"/>
          </w:rPr>
          <w:t>Now if you run the application, then you will get the following exception.</w:t>
        </w:r>
      </w:ins>
    </w:p>
    <w:p w:rsidR="00375AC9" w:rsidRDefault="00375AC9" w:rsidP="00375AC9">
      <w:pPr>
        <w:pStyle w:val="NormalWeb"/>
        <w:shd w:val="clear" w:color="auto" w:fill="FFFFFF"/>
        <w:spacing w:before="0" w:beforeAutospacing="0" w:after="0" w:afterAutospacing="0"/>
        <w:jc w:val="both"/>
        <w:textAlignment w:val="baseline"/>
        <w:rPr>
          <w:ins w:id="1486" w:author="Unknown"/>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7841615" cy="3569970"/>
            <wp:effectExtent l="19050" t="0" r="6985" b="0"/>
            <wp:docPr id="31" name="Picture 28" descr="ElementAt and ElementAtOrDefault operator in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lementAt and ElementAtOrDefault operator in Linq"/>
                    <pic:cNvPicPr>
                      <a:picLocks noChangeAspect="1" noChangeArrowheads="1"/>
                    </pic:cNvPicPr>
                  </pic:nvPicPr>
                  <pic:blipFill>
                    <a:blip r:embed="rId86"/>
                    <a:srcRect/>
                    <a:stretch>
                      <a:fillRect/>
                    </a:stretch>
                  </pic:blipFill>
                  <pic:spPr bwMode="auto">
                    <a:xfrm>
                      <a:off x="0" y="0"/>
                      <a:ext cx="7841615" cy="3569970"/>
                    </a:xfrm>
                    <a:prstGeom prst="rect">
                      <a:avLst/>
                    </a:prstGeom>
                    <a:noFill/>
                    <a:ln w="9525">
                      <a:noFill/>
                      <a:miter lim="800000"/>
                      <a:headEnd/>
                      <a:tailEnd/>
                    </a:ln>
                  </pic:spPr>
                </pic:pic>
              </a:graphicData>
            </a:graphic>
          </wp:inline>
        </w:drawing>
      </w:r>
    </w:p>
    <w:p w:rsidR="00375AC9" w:rsidRDefault="00375AC9" w:rsidP="00375AC9">
      <w:pPr>
        <w:pStyle w:val="Heading5"/>
        <w:shd w:val="clear" w:color="auto" w:fill="FFFFFF"/>
        <w:spacing w:before="0"/>
        <w:jc w:val="both"/>
        <w:textAlignment w:val="baseline"/>
        <w:rPr>
          <w:ins w:id="1487" w:author="Unknown"/>
          <w:rFonts w:ascii="Segoe UI" w:hAnsi="Segoe UI" w:cs="Segoe UI"/>
          <w:color w:val="3A3A3A"/>
          <w:sz w:val="20"/>
          <w:szCs w:val="20"/>
        </w:rPr>
      </w:pPr>
      <w:ins w:id="1488" w:author="Unknown">
        <w:r>
          <w:rPr>
            <w:rStyle w:val="Strong"/>
            <w:rFonts w:ascii="Arial" w:hAnsi="Arial" w:cs="Arial"/>
            <w:b w:val="0"/>
            <w:bCs w:val="0"/>
            <w:color w:val="000000"/>
            <w:sz w:val="21"/>
            <w:szCs w:val="21"/>
            <w:bdr w:val="none" w:sz="0" w:space="0" w:color="auto" w:frame="1"/>
          </w:rPr>
          <w:t>Example3: Empty Data source</w:t>
        </w:r>
      </w:ins>
    </w:p>
    <w:p w:rsidR="00375AC9" w:rsidRDefault="00375AC9" w:rsidP="00375AC9">
      <w:pPr>
        <w:pStyle w:val="NormalWeb"/>
        <w:shd w:val="clear" w:color="auto" w:fill="FFFFFF"/>
        <w:spacing w:before="0" w:beforeAutospacing="0" w:after="0" w:afterAutospacing="0"/>
        <w:jc w:val="both"/>
        <w:textAlignment w:val="baseline"/>
        <w:rPr>
          <w:ins w:id="1489" w:author="Unknown"/>
          <w:rFonts w:ascii="Segoe UI" w:hAnsi="Segoe UI" w:cs="Segoe UI"/>
          <w:color w:val="3A3A3A"/>
          <w:sz w:val="17"/>
          <w:szCs w:val="17"/>
        </w:rPr>
      </w:pPr>
      <w:proofErr w:type="gramStart"/>
      <w:ins w:id="1490" w:author="Unknown">
        <w:r>
          <w:rPr>
            <w:rFonts w:ascii="Arial" w:hAnsi="Arial" w:cs="Arial"/>
            <w:color w:val="000000"/>
            <w:sz w:val="17"/>
            <w:szCs w:val="17"/>
            <w:bdr w:val="none" w:sz="0" w:space="0" w:color="auto" w:frame="1"/>
          </w:rPr>
          <w:t>Let see what happens if we apply the ElementAt operator on an empty data source as shown in the following example.</w:t>
        </w:r>
        <w:proofErr w:type="gramEnd"/>
      </w:ins>
    </w:p>
    <w:p w:rsidR="00375AC9" w:rsidRDefault="00375AC9" w:rsidP="00375AC9">
      <w:pPr>
        <w:numPr>
          <w:ilvl w:val="0"/>
          <w:numId w:val="31"/>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1491" w:author="Unknown"/>
          <w:rFonts w:ascii="Consolas" w:hAnsi="Consolas" w:cs="Consolas"/>
          <w:color w:val="2B333A"/>
          <w:sz w:val="14"/>
          <w:szCs w:val="14"/>
        </w:rPr>
      </w:pPr>
      <w:ins w:id="1492"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93" w:author="Unknown"/>
          <w:rFonts w:ascii="Consolas" w:hAnsi="Consolas" w:cs="Consolas"/>
          <w:color w:val="2B333A"/>
          <w:sz w:val="14"/>
          <w:szCs w:val="14"/>
        </w:rPr>
      </w:pPr>
      <w:ins w:id="1494"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95" w:author="Unknown"/>
          <w:rFonts w:ascii="Consolas" w:hAnsi="Consolas" w:cs="Consolas"/>
          <w:color w:val="2B333A"/>
          <w:sz w:val="14"/>
          <w:szCs w:val="14"/>
        </w:rPr>
      </w:pPr>
      <w:ins w:id="1496"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97" w:author="Unknown"/>
          <w:rFonts w:ascii="Consolas" w:hAnsi="Consolas" w:cs="Consolas"/>
          <w:color w:val="2B333A"/>
          <w:sz w:val="14"/>
          <w:szCs w:val="14"/>
        </w:rPr>
      </w:pPr>
      <w:ins w:id="1498"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499" w:author="Unknown"/>
          <w:rFonts w:ascii="Consolas" w:hAnsi="Consolas" w:cs="Consolas"/>
          <w:color w:val="2B333A"/>
          <w:sz w:val="14"/>
          <w:szCs w:val="14"/>
        </w:rPr>
      </w:pPr>
      <w:ins w:id="1500"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01" w:author="Unknown"/>
          <w:rFonts w:ascii="Consolas" w:hAnsi="Consolas" w:cs="Consolas"/>
          <w:color w:val="2B333A"/>
          <w:sz w:val="14"/>
          <w:szCs w:val="14"/>
        </w:rPr>
      </w:pPr>
      <w:ins w:id="1502"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03" w:author="Unknown"/>
          <w:rFonts w:ascii="Consolas" w:hAnsi="Consolas" w:cs="Consolas"/>
          <w:color w:val="2B333A"/>
          <w:sz w:val="14"/>
          <w:szCs w:val="14"/>
        </w:rPr>
      </w:pPr>
      <w:ins w:id="1504"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05" w:author="Unknown"/>
          <w:rFonts w:ascii="Consolas" w:hAnsi="Consolas" w:cs="Consolas"/>
          <w:color w:val="2B333A"/>
          <w:sz w:val="14"/>
          <w:szCs w:val="14"/>
        </w:rPr>
      </w:pPr>
      <w:ins w:id="1506"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07" w:author="Unknown"/>
          <w:rFonts w:ascii="Consolas" w:hAnsi="Consolas" w:cs="Consolas"/>
          <w:color w:val="2B333A"/>
          <w:sz w:val="14"/>
          <w:szCs w:val="14"/>
        </w:rPr>
      </w:pPr>
      <w:ins w:id="1508"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09" w:author="Unknown"/>
          <w:rFonts w:ascii="Consolas" w:hAnsi="Consolas" w:cs="Consolas"/>
          <w:color w:val="2B333A"/>
          <w:sz w:val="14"/>
          <w:szCs w:val="14"/>
        </w:rPr>
      </w:pPr>
      <w:ins w:id="1510" w:author="Unknown">
        <w:r>
          <w:rPr>
            <w:rFonts w:ascii="inherit" w:hAnsi="inherit" w:cs="Consolas"/>
            <w:color w:val="CFD5E0"/>
            <w:sz w:val="20"/>
            <w:szCs w:val="20"/>
            <w:bdr w:val="none" w:sz="0" w:space="0" w:color="auto" w:frame="1"/>
          </w:rPr>
          <w:lastRenderedPageBreak/>
          <w:t>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&gt; numbers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&gt;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11" w:author="Unknown"/>
          <w:rFonts w:ascii="Consolas" w:hAnsi="Consolas" w:cs="Consolas"/>
          <w:color w:val="2B333A"/>
          <w:sz w:val="14"/>
          <w:szCs w:val="14"/>
        </w:rPr>
      </w:pPr>
      <w:ins w:id="1512" w:author="Unknown">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MethodSyntax = numbers.</w:t>
        </w:r>
        <w:r>
          <w:rPr>
            <w:rStyle w:val="me0"/>
            <w:rFonts w:ascii="inherit" w:hAnsi="inherit" w:cs="Consolas"/>
            <w:color w:val="4284AE"/>
            <w:sz w:val="20"/>
            <w:szCs w:val="20"/>
            <w:bdr w:val="none" w:sz="0" w:space="0" w:color="auto" w:frame="1"/>
          </w:rPr>
          <w:t>ElementAt</w:t>
        </w:r>
        <w:r>
          <w:rPr>
            <w:rStyle w:val="br0"/>
            <w:rFonts w:ascii="inherit" w:hAnsi="inherit" w:cs="Consolas"/>
            <w:b/>
            <w:bCs/>
            <w:color w:val="6B7C8B"/>
            <w:sz w:val="20"/>
            <w:szCs w:val="20"/>
            <w:bdr w:val="none" w:sz="0" w:space="0" w:color="auto" w:frame="1"/>
          </w:rPr>
          <w:t>(</w:t>
        </w:r>
        <w:r>
          <w:rPr>
            <w:rStyle w:val="nu0"/>
            <w:rFonts w:ascii="inherit" w:hAnsi="inherit" w:cs="Consolas"/>
            <w:color w:val="D19A66"/>
            <w:sz w:val="20"/>
            <w:szCs w:val="20"/>
            <w:bdr w:val="none" w:sz="0" w:space="0" w:color="auto" w:frame="1"/>
          </w:rPr>
          <w:t>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13" w:author="Unknown"/>
          <w:rFonts w:ascii="Consolas" w:hAnsi="Consolas" w:cs="Consolas"/>
          <w:color w:val="2B333A"/>
          <w:sz w:val="14"/>
          <w:szCs w:val="14"/>
        </w:rPr>
      </w:pPr>
      <w:ins w:id="1514"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MethodSyntax</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15" w:author="Unknown"/>
          <w:rFonts w:ascii="Consolas" w:hAnsi="Consolas" w:cs="Consolas"/>
          <w:color w:val="2B333A"/>
          <w:sz w:val="14"/>
          <w:szCs w:val="14"/>
        </w:rPr>
      </w:pPr>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16" w:author="Unknown"/>
          <w:rFonts w:ascii="Consolas" w:hAnsi="Consolas" w:cs="Consolas"/>
          <w:color w:val="2B333A"/>
          <w:sz w:val="14"/>
          <w:szCs w:val="14"/>
        </w:rPr>
      </w:pPr>
      <w:ins w:id="1517"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18" w:author="Unknown"/>
          <w:rFonts w:ascii="Consolas" w:hAnsi="Consolas" w:cs="Consolas"/>
          <w:color w:val="2B333A"/>
          <w:sz w:val="14"/>
          <w:szCs w:val="14"/>
        </w:rPr>
      </w:pPr>
      <w:ins w:id="1519"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1"/>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20" w:author="Unknown"/>
          <w:rFonts w:ascii="Consolas" w:hAnsi="Consolas" w:cs="Consolas"/>
          <w:color w:val="2B333A"/>
          <w:sz w:val="14"/>
          <w:szCs w:val="14"/>
        </w:rPr>
      </w:pPr>
      <w:ins w:id="1521"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1"/>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522" w:author="Unknown"/>
          <w:rFonts w:ascii="Consolas" w:hAnsi="Consolas" w:cs="Consolas"/>
          <w:color w:val="2B333A"/>
          <w:sz w:val="14"/>
          <w:szCs w:val="14"/>
        </w:rPr>
      </w:pPr>
      <w:ins w:id="1523" w:author="Unknown">
        <w:r>
          <w:rPr>
            <w:rStyle w:val="br0"/>
            <w:rFonts w:ascii="inherit" w:hAnsi="inherit" w:cs="Consolas"/>
            <w:b/>
            <w:bCs/>
            <w:color w:val="6B7C8B"/>
            <w:sz w:val="20"/>
            <w:szCs w:val="20"/>
            <w:bdr w:val="none" w:sz="0" w:space="0" w:color="auto" w:frame="1"/>
          </w:rPr>
          <w:t>}</w:t>
        </w:r>
      </w:ins>
    </w:p>
    <w:p w:rsidR="00375AC9" w:rsidRDefault="00375AC9" w:rsidP="00375AC9">
      <w:pPr>
        <w:pStyle w:val="NormalWeb"/>
        <w:shd w:val="clear" w:color="auto" w:fill="FFFFFF"/>
        <w:spacing w:before="0" w:beforeAutospacing="0" w:after="0" w:afterAutospacing="0"/>
        <w:jc w:val="both"/>
        <w:textAlignment w:val="baseline"/>
        <w:rPr>
          <w:ins w:id="1524" w:author="Unknown"/>
          <w:rFonts w:ascii="Segoe UI" w:hAnsi="Segoe UI" w:cs="Segoe UI"/>
          <w:color w:val="3A3A3A"/>
          <w:sz w:val="17"/>
          <w:szCs w:val="17"/>
        </w:rPr>
      </w:pPr>
      <w:ins w:id="1525" w:author="Unknown">
        <w:r>
          <w:rPr>
            <w:rFonts w:ascii="Arial" w:hAnsi="Arial" w:cs="Arial"/>
            <w:color w:val="000000"/>
            <w:sz w:val="17"/>
            <w:szCs w:val="17"/>
            <w:bdr w:val="none" w:sz="0" w:space="0" w:color="auto" w:frame="1"/>
          </w:rPr>
          <w:t>Again you will get the same exception as the previous example.</w:t>
        </w:r>
      </w:ins>
    </w:p>
    <w:p w:rsidR="00375AC9" w:rsidRDefault="00375AC9" w:rsidP="00375AC9">
      <w:pPr>
        <w:pStyle w:val="NormalWeb"/>
        <w:shd w:val="clear" w:color="auto" w:fill="FFFFFF"/>
        <w:spacing w:before="0" w:beforeAutospacing="0" w:after="0" w:afterAutospacing="0"/>
        <w:jc w:val="both"/>
        <w:textAlignment w:val="baseline"/>
        <w:rPr>
          <w:ins w:id="1526" w:author="Unknown"/>
          <w:rFonts w:ascii="Segoe UI" w:hAnsi="Segoe UI" w:cs="Segoe UI"/>
          <w:color w:val="3A3A3A"/>
          <w:sz w:val="17"/>
          <w:szCs w:val="17"/>
        </w:rPr>
      </w:pPr>
      <w:ins w:id="1527" w:author="Unknown">
        <w:r>
          <w:rPr>
            <w:rStyle w:val="Strong"/>
            <w:rFonts w:ascii="Arial" w:hAnsi="Arial" w:cs="Arial"/>
            <w:color w:val="000000"/>
            <w:sz w:val="17"/>
            <w:szCs w:val="17"/>
            <w:bdr w:val="none" w:sz="0" w:space="0" w:color="auto" w:frame="1"/>
          </w:rPr>
          <w:t>Note:</w:t>
        </w:r>
        <w:r>
          <w:rPr>
            <w:rFonts w:ascii="Arial" w:hAnsi="Arial" w:cs="Arial"/>
            <w:color w:val="000000"/>
            <w:sz w:val="17"/>
            <w:szCs w:val="17"/>
            <w:bdr w:val="none" w:sz="0" w:space="0" w:color="auto" w:frame="1"/>
          </w:rPr>
          <w:t> If the data source is empty or if you specify a negative value for the index position or if you specify the index position which is out of range then you will get a runtime exception.</w:t>
        </w:r>
      </w:ins>
    </w:p>
    <w:p w:rsidR="00375AC9" w:rsidRDefault="00375AC9" w:rsidP="00375AC9">
      <w:pPr>
        <w:pStyle w:val="NormalWeb"/>
        <w:shd w:val="clear" w:color="auto" w:fill="FFFFFF"/>
        <w:spacing w:before="0" w:beforeAutospacing="0" w:after="0" w:afterAutospacing="0"/>
        <w:jc w:val="both"/>
        <w:textAlignment w:val="baseline"/>
        <w:rPr>
          <w:ins w:id="1528" w:author="Unknown"/>
          <w:rFonts w:ascii="Segoe UI" w:hAnsi="Segoe UI" w:cs="Segoe UI"/>
          <w:color w:val="3A3A3A"/>
          <w:sz w:val="17"/>
          <w:szCs w:val="17"/>
        </w:rPr>
      </w:pPr>
      <w:ins w:id="1529" w:author="Unknown">
        <w:r>
          <w:rPr>
            <w:rFonts w:ascii="Arial" w:hAnsi="Arial" w:cs="Arial"/>
            <w:color w:val="000000"/>
            <w:sz w:val="17"/>
            <w:szCs w:val="17"/>
            <w:bdr w:val="none" w:sz="0" w:space="0" w:color="auto" w:frame="1"/>
          </w:rPr>
          <w:t>If you don’t want that exception then you need to use the ElementAtOrDefault method.</w:t>
        </w:r>
      </w:ins>
    </w:p>
    <w:p w:rsidR="00375AC9" w:rsidRDefault="00375AC9" w:rsidP="00375AC9">
      <w:pPr>
        <w:pStyle w:val="Heading5"/>
        <w:shd w:val="clear" w:color="auto" w:fill="FFFFFF"/>
        <w:spacing w:before="0"/>
        <w:jc w:val="both"/>
        <w:textAlignment w:val="baseline"/>
        <w:rPr>
          <w:ins w:id="1530" w:author="Unknown"/>
          <w:rFonts w:ascii="Segoe UI" w:hAnsi="Segoe UI" w:cs="Segoe UI"/>
          <w:color w:val="3A3A3A"/>
          <w:sz w:val="20"/>
          <w:szCs w:val="20"/>
        </w:rPr>
      </w:pPr>
      <w:ins w:id="1531" w:author="Unknown">
        <w:r>
          <w:rPr>
            <w:rStyle w:val="Strong"/>
            <w:rFonts w:ascii="Arial" w:hAnsi="Arial" w:cs="Arial"/>
            <w:b w:val="0"/>
            <w:bCs w:val="0"/>
            <w:color w:val="000000"/>
            <w:sz w:val="21"/>
            <w:szCs w:val="21"/>
            <w:bdr w:val="none" w:sz="0" w:space="0" w:color="auto" w:frame="1"/>
          </w:rPr>
          <w:t>ElementAtOrDefault Method in Linq:</w:t>
        </w:r>
      </w:ins>
    </w:p>
    <w:p w:rsidR="00375AC9" w:rsidRDefault="00375AC9" w:rsidP="00375AC9">
      <w:pPr>
        <w:pStyle w:val="NormalWeb"/>
        <w:shd w:val="clear" w:color="auto" w:fill="FFFFFF"/>
        <w:spacing w:before="0" w:beforeAutospacing="0" w:after="0" w:afterAutospacing="0"/>
        <w:jc w:val="both"/>
        <w:textAlignment w:val="baseline"/>
        <w:rPr>
          <w:ins w:id="1532" w:author="Unknown"/>
          <w:rFonts w:ascii="Segoe UI" w:hAnsi="Segoe UI" w:cs="Segoe UI"/>
          <w:color w:val="3A3A3A"/>
          <w:sz w:val="17"/>
          <w:szCs w:val="17"/>
        </w:rPr>
      </w:pPr>
      <w:ins w:id="1533" w:author="Unknown">
        <w:r>
          <w:rPr>
            <w:rFonts w:ascii="Arial" w:hAnsi="Arial" w:cs="Arial"/>
            <w:color w:val="000000"/>
            <w:sz w:val="17"/>
            <w:szCs w:val="17"/>
            <w:bdr w:val="none" w:sz="0" w:space="0" w:color="auto" w:frame="1"/>
          </w:rPr>
          <w:t>The ElementAtOrDefault method does the same thing as the ElementAt method except that this method does not throw an exception when the data source is empty or when the supplied index value is out of range. In such cases, it will return the default value based on the data type of the element the data source contain. Please have a look at the definition of this method as shown in the below image.</w:t>
        </w:r>
      </w:ins>
    </w:p>
    <w:p w:rsidR="00375AC9" w:rsidRDefault="00375AC9" w:rsidP="00375AC9">
      <w:pPr>
        <w:pStyle w:val="NormalWeb"/>
        <w:shd w:val="clear" w:color="auto" w:fill="FFFFFF"/>
        <w:spacing w:before="0" w:beforeAutospacing="0" w:after="0" w:afterAutospacing="0"/>
        <w:jc w:val="both"/>
        <w:textAlignment w:val="baseline"/>
        <w:rPr>
          <w:ins w:id="1534" w:author="Unknown"/>
          <w:rFonts w:ascii="Segoe UI" w:hAnsi="Segoe UI" w:cs="Segoe UI"/>
          <w:color w:val="3A3A3A"/>
          <w:sz w:val="17"/>
          <w:szCs w:val="17"/>
        </w:rPr>
      </w:pPr>
      <w:r>
        <w:rPr>
          <w:rFonts w:ascii="Arial" w:hAnsi="Arial" w:cs="Arial"/>
          <w:noProof/>
          <w:color w:val="000000"/>
          <w:sz w:val="17"/>
          <w:szCs w:val="17"/>
          <w:bdr w:val="none" w:sz="0" w:space="0" w:color="auto" w:frame="1"/>
        </w:rPr>
        <w:drawing>
          <wp:inline distT="0" distB="0" distL="0" distR="0">
            <wp:extent cx="6473825" cy="782955"/>
            <wp:effectExtent l="19050" t="0" r="3175" b="0"/>
            <wp:docPr id="28" name="Picture 29" descr="ElementAtOrDefault Method Signature in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lementAtOrDefault Method Signature in Linq"/>
                    <pic:cNvPicPr>
                      <a:picLocks noChangeAspect="1" noChangeArrowheads="1"/>
                    </pic:cNvPicPr>
                  </pic:nvPicPr>
                  <pic:blipFill>
                    <a:blip r:embed="rId87"/>
                    <a:srcRect/>
                    <a:stretch>
                      <a:fillRect/>
                    </a:stretch>
                  </pic:blipFill>
                  <pic:spPr bwMode="auto">
                    <a:xfrm>
                      <a:off x="0" y="0"/>
                      <a:ext cx="6473825" cy="782955"/>
                    </a:xfrm>
                    <a:prstGeom prst="rect">
                      <a:avLst/>
                    </a:prstGeom>
                    <a:noFill/>
                    <a:ln w="9525">
                      <a:noFill/>
                      <a:miter lim="800000"/>
                      <a:headEnd/>
                      <a:tailEnd/>
                    </a:ln>
                  </pic:spPr>
                </pic:pic>
              </a:graphicData>
            </a:graphic>
          </wp:inline>
        </w:drawing>
      </w:r>
    </w:p>
    <w:p w:rsidR="00375AC9" w:rsidRDefault="00375AC9" w:rsidP="00375AC9">
      <w:pPr>
        <w:pStyle w:val="NormalWeb"/>
        <w:shd w:val="clear" w:color="auto" w:fill="FFFFFF"/>
        <w:spacing w:before="0" w:beforeAutospacing="0" w:after="0" w:afterAutospacing="0"/>
        <w:jc w:val="both"/>
        <w:textAlignment w:val="baseline"/>
        <w:rPr>
          <w:ins w:id="1535" w:author="Unknown"/>
          <w:rFonts w:ascii="Segoe UI" w:hAnsi="Segoe UI" w:cs="Segoe UI"/>
          <w:color w:val="3A3A3A"/>
          <w:sz w:val="17"/>
          <w:szCs w:val="17"/>
        </w:rPr>
      </w:pPr>
      <w:ins w:id="1536" w:author="Unknown">
        <w:r>
          <w:rPr>
            <w:rFonts w:ascii="Arial" w:hAnsi="Arial" w:cs="Arial"/>
            <w:color w:val="000000"/>
            <w:sz w:val="17"/>
            <w:szCs w:val="17"/>
            <w:bdr w:val="none" w:sz="0" w:space="0" w:color="auto" w:frame="1"/>
          </w:rPr>
          <w:t>Like the ElementAt method, this method also does not have an overloaded version. Let us understand this method with some examples.</w:t>
        </w:r>
      </w:ins>
    </w:p>
    <w:p w:rsidR="00375AC9" w:rsidRDefault="00375AC9" w:rsidP="00375AC9">
      <w:pPr>
        <w:pStyle w:val="Heading5"/>
        <w:shd w:val="clear" w:color="auto" w:fill="FFFFFF"/>
        <w:spacing w:before="0"/>
        <w:jc w:val="both"/>
        <w:textAlignment w:val="baseline"/>
        <w:rPr>
          <w:ins w:id="1537" w:author="Unknown"/>
          <w:rFonts w:ascii="Segoe UI" w:hAnsi="Segoe UI" w:cs="Segoe UI"/>
          <w:color w:val="3A3A3A"/>
          <w:sz w:val="20"/>
          <w:szCs w:val="20"/>
        </w:rPr>
      </w:pPr>
      <w:ins w:id="1538" w:author="Unknown">
        <w:r>
          <w:rPr>
            <w:rStyle w:val="Strong"/>
            <w:rFonts w:ascii="Arial" w:hAnsi="Arial" w:cs="Arial"/>
            <w:b w:val="0"/>
            <w:bCs w:val="0"/>
            <w:color w:val="000000"/>
            <w:sz w:val="21"/>
            <w:szCs w:val="21"/>
            <w:bdr w:val="none" w:sz="0" w:space="0" w:color="auto" w:frame="1"/>
          </w:rPr>
          <w:t>Example4: Fetch the element from index position 1.</w:t>
        </w:r>
      </w:ins>
    </w:p>
    <w:p w:rsidR="00375AC9" w:rsidRDefault="00375AC9" w:rsidP="00375AC9">
      <w:pPr>
        <w:numPr>
          <w:ilvl w:val="0"/>
          <w:numId w:val="32"/>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1539" w:author="Unknown"/>
          <w:rFonts w:ascii="Consolas" w:hAnsi="Consolas" w:cs="Consolas"/>
          <w:color w:val="2B333A"/>
          <w:sz w:val="14"/>
          <w:szCs w:val="14"/>
        </w:rPr>
      </w:pPr>
      <w:ins w:id="1540"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41" w:author="Unknown"/>
          <w:rFonts w:ascii="Consolas" w:hAnsi="Consolas" w:cs="Consolas"/>
          <w:color w:val="2B333A"/>
          <w:sz w:val="14"/>
          <w:szCs w:val="14"/>
        </w:rPr>
      </w:pPr>
      <w:ins w:id="1542"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43" w:author="Unknown"/>
          <w:rFonts w:ascii="Consolas" w:hAnsi="Consolas" w:cs="Consolas"/>
          <w:color w:val="2B333A"/>
          <w:sz w:val="14"/>
          <w:szCs w:val="14"/>
        </w:rPr>
      </w:pPr>
      <w:ins w:id="1544"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45" w:author="Unknown"/>
          <w:rFonts w:ascii="Consolas" w:hAnsi="Consolas" w:cs="Consolas"/>
          <w:color w:val="2B333A"/>
          <w:sz w:val="14"/>
          <w:szCs w:val="14"/>
        </w:rPr>
      </w:pPr>
      <w:ins w:id="1546"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47" w:author="Unknown"/>
          <w:rFonts w:ascii="Consolas" w:hAnsi="Consolas" w:cs="Consolas"/>
          <w:color w:val="2B333A"/>
          <w:sz w:val="14"/>
          <w:szCs w:val="14"/>
        </w:rPr>
      </w:pPr>
      <w:ins w:id="1548"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49" w:author="Unknown"/>
          <w:rFonts w:ascii="Consolas" w:hAnsi="Consolas" w:cs="Consolas"/>
          <w:color w:val="2B333A"/>
          <w:sz w:val="14"/>
          <w:szCs w:val="14"/>
        </w:rPr>
      </w:pPr>
      <w:ins w:id="1550"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51" w:author="Unknown"/>
          <w:rFonts w:ascii="Consolas" w:hAnsi="Consolas" w:cs="Consolas"/>
          <w:color w:val="2B333A"/>
          <w:sz w:val="14"/>
          <w:szCs w:val="14"/>
        </w:rPr>
      </w:pPr>
      <w:ins w:id="1552"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53" w:author="Unknown"/>
          <w:rFonts w:ascii="Consolas" w:hAnsi="Consolas" w:cs="Consolas"/>
          <w:color w:val="2B333A"/>
          <w:sz w:val="14"/>
          <w:szCs w:val="14"/>
        </w:rPr>
      </w:pPr>
      <w:ins w:id="1554"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55" w:author="Unknown"/>
          <w:rFonts w:ascii="Consolas" w:hAnsi="Consolas" w:cs="Consolas"/>
          <w:color w:val="2B333A"/>
          <w:sz w:val="14"/>
          <w:szCs w:val="14"/>
        </w:rPr>
      </w:pPr>
      <w:ins w:id="1556"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57" w:author="Unknown"/>
          <w:rFonts w:ascii="Consolas" w:hAnsi="Consolas" w:cs="Consolas"/>
          <w:color w:val="2B333A"/>
          <w:sz w:val="14"/>
          <w:szCs w:val="14"/>
        </w:rPr>
      </w:pPr>
      <w:ins w:id="1558" w:author="Unknown">
        <w:r>
          <w:rPr>
            <w:rFonts w:ascii="inherit" w:hAnsi="inherit" w:cs="Consolas"/>
            <w:color w:val="CFD5E0"/>
            <w:sz w:val="20"/>
            <w:szCs w:val="20"/>
            <w:bdr w:val="none" w:sz="0" w:space="0" w:color="auto" w:frame="1"/>
          </w:rPr>
          <w:t>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&gt; numbers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&gt;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2</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3</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4</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5</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6</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7</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8</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9</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10</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59" w:author="Unknown"/>
          <w:rFonts w:ascii="Consolas" w:hAnsi="Consolas" w:cs="Consolas"/>
          <w:color w:val="2B333A"/>
          <w:sz w:val="14"/>
          <w:szCs w:val="14"/>
        </w:rPr>
      </w:pPr>
      <w:ins w:id="1560" w:author="Unknown">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MethodSyntax = numbers.</w:t>
        </w:r>
        <w:r>
          <w:rPr>
            <w:rStyle w:val="me0"/>
            <w:rFonts w:ascii="inherit" w:hAnsi="inherit" w:cs="Consolas"/>
            <w:color w:val="4284AE"/>
            <w:sz w:val="20"/>
            <w:szCs w:val="20"/>
            <w:bdr w:val="none" w:sz="0" w:space="0" w:color="auto" w:frame="1"/>
          </w:rPr>
          <w:t>ElementAtOrDefault</w:t>
        </w:r>
        <w:r>
          <w:rPr>
            <w:rStyle w:val="br0"/>
            <w:rFonts w:ascii="inherit" w:hAnsi="inherit" w:cs="Consolas"/>
            <w:b/>
            <w:bCs/>
            <w:color w:val="6B7C8B"/>
            <w:sz w:val="20"/>
            <w:szCs w:val="20"/>
            <w:bdr w:val="none" w:sz="0" w:space="0" w:color="auto" w:frame="1"/>
          </w:rPr>
          <w:t>(</w:t>
        </w:r>
        <w:r>
          <w:rPr>
            <w:rStyle w:val="nu0"/>
            <w:rFonts w:ascii="inherit" w:hAnsi="inherit" w:cs="Consolas"/>
            <w:color w:val="D19A66"/>
            <w:sz w:val="20"/>
            <w:szCs w:val="20"/>
            <w:bdr w:val="none" w:sz="0" w:space="0" w:color="auto" w:frame="1"/>
          </w:rPr>
          <w:t>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61" w:author="Unknown"/>
          <w:rFonts w:ascii="Consolas" w:hAnsi="Consolas" w:cs="Consolas"/>
          <w:color w:val="2B333A"/>
          <w:sz w:val="14"/>
          <w:szCs w:val="14"/>
        </w:rPr>
      </w:pPr>
      <w:ins w:id="1562"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MethodSyntax</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63" w:author="Unknown"/>
          <w:rFonts w:ascii="Consolas" w:hAnsi="Consolas" w:cs="Consolas"/>
          <w:color w:val="2B333A"/>
          <w:sz w:val="14"/>
          <w:szCs w:val="14"/>
        </w:rPr>
      </w:pPr>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64" w:author="Unknown"/>
          <w:rFonts w:ascii="Consolas" w:hAnsi="Consolas" w:cs="Consolas"/>
          <w:color w:val="2B333A"/>
          <w:sz w:val="14"/>
          <w:szCs w:val="14"/>
        </w:rPr>
      </w:pPr>
      <w:ins w:id="1565"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66" w:author="Unknown"/>
          <w:rFonts w:ascii="Consolas" w:hAnsi="Consolas" w:cs="Consolas"/>
          <w:color w:val="2B333A"/>
          <w:sz w:val="14"/>
          <w:szCs w:val="14"/>
        </w:rPr>
      </w:pPr>
      <w:ins w:id="1567"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2"/>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68" w:author="Unknown"/>
          <w:rFonts w:ascii="Consolas" w:hAnsi="Consolas" w:cs="Consolas"/>
          <w:color w:val="2B333A"/>
          <w:sz w:val="14"/>
          <w:szCs w:val="14"/>
        </w:rPr>
      </w:pPr>
      <w:ins w:id="1569"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2"/>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570" w:author="Unknown"/>
          <w:rFonts w:ascii="Consolas" w:hAnsi="Consolas" w:cs="Consolas"/>
          <w:color w:val="2B333A"/>
          <w:sz w:val="14"/>
          <w:szCs w:val="14"/>
        </w:rPr>
      </w:pPr>
      <w:ins w:id="1571" w:author="Unknown">
        <w:r>
          <w:rPr>
            <w:rStyle w:val="br0"/>
            <w:rFonts w:ascii="inherit" w:hAnsi="inherit" w:cs="Consolas"/>
            <w:b/>
            <w:bCs/>
            <w:color w:val="6B7C8B"/>
            <w:sz w:val="20"/>
            <w:szCs w:val="20"/>
            <w:bdr w:val="none" w:sz="0" w:space="0" w:color="auto" w:frame="1"/>
          </w:rPr>
          <w:t>}</w:t>
        </w:r>
      </w:ins>
    </w:p>
    <w:p w:rsidR="00375AC9" w:rsidRDefault="00375AC9" w:rsidP="00375AC9">
      <w:pPr>
        <w:pStyle w:val="NormalWeb"/>
        <w:shd w:val="clear" w:color="auto" w:fill="FFFFFF"/>
        <w:spacing w:before="0" w:beforeAutospacing="0" w:after="0" w:afterAutospacing="0"/>
        <w:jc w:val="both"/>
        <w:textAlignment w:val="baseline"/>
        <w:rPr>
          <w:ins w:id="1572" w:author="Unknown"/>
          <w:rFonts w:ascii="Segoe UI" w:hAnsi="Segoe UI" w:cs="Segoe UI"/>
          <w:color w:val="3A3A3A"/>
          <w:sz w:val="17"/>
          <w:szCs w:val="17"/>
        </w:rPr>
      </w:pPr>
      <w:ins w:id="1573" w:author="Unknown">
        <w:r>
          <w:rPr>
            <w:rStyle w:val="Strong"/>
            <w:rFonts w:ascii="Arial" w:hAnsi="Arial" w:cs="Arial"/>
            <w:color w:val="000000"/>
            <w:sz w:val="17"/>
            <w:szCs w:val="17"/>
            <w:bdr w:val="none" w:sz="0" w:space="0" w:color="auto" w:frame="1"/>
          </w:rPr>
          <w:t>Output: 2</w:t>
        </w:r>
      </w:ins>
    </w:p>
    <w:p w:rsidR="00375AC9" w:rsidRDefault="00375AC9" w:rsidP="00375AC9">
      <w:pPr>
        <w:pStyle w:val="Heading5"/>
        <w:shd w:val="clear" w:color="auto" w:fill="FFFFFF"/>
        <w:spacing w:before="0"/>
        <w:jc w:val="both"/>
        <w:textAlignment w:val="baseline"/>
        <w:rPr>
          <w:ins w:id="1574" w:author="Unknown"/>
          <w:rFonts w:ascii="Segoe UI" w:hAnsi="Segoe UI" w:cs="Segoe UI"/>
          <w:color w:val="3A3A3A"/>
          <w:sz w:val="20"/>
          <w:szCs w:val="20"/>
        </w:rPr>
      </w:pPr>
      <w:ins w:id="1575" w:author="Unknown">
        <w:r>
          <w:rPr>
            <w:rStyle w:val="Strong"/>
            <w:rFonts w:ascii="Arial" w:hAnsi="Arial" w:cs="Arial"/>
            <w:b w:val="0"/>
            <w:bCs w:val="0"/>
            <w:color w:val="000000"/>
            <w:sz w:val="21"/>
            <w:szCs w:val="21"/>
            <w:bdr w:val="none" w:sz="0" w:space="0" w:color="auto" w:frame="1"/>
          </w:rPr>
          <w:t>Example5: Fetch the element from index position 10.</w:t>
        </w:r>
      </w:ins>
    </w:p>
    <w:p w:rsidR="00375AC9" w:rsidRDefault="00375AC9" w:rsidP="00375AC9">
      <w:pPr>
        <w:numPr>
          <w:ilvl w:val="0"/>
          <w:numId w:val="33"/>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1576" w:author="Unknown"/>
          <w:rFonts w:ascii="Consolas" w:hAnsi="Consolas" w:cs="Consolas"/>
          <w:color w:val="2B333A"/>
          <w:sz w:val="14"/>
          <w:szCs w:val="14"/>
        </w:rPr>
      </w:pPr>
      <w:ins w:id="1577"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78" w:author="Unknown"/>
          <w:rFonts w:ascii="Consolas" w:hAnsi="Consolas" w:cs="Consolas"/>
          <w:color w:val="2B333A"/>
          <w:sz w:val="14"/>
          <w:szCs w:val="14"/>
        </w:rPr>
      </w:pPr>
      <w:ins w:id="1579"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80" w:author="Unknown"/>
          <w:rFonts w:ascii="Consolas" w:hAnsi="Consolas" w:cs="Consolas"/>
          <w:color w:val="2B333A"/>
          <w:sz w:val="14"/>
          <w:szCs w:val="14"/>
        </w:rPr>
      </w:pPr>
      <w:ins w:id="1581"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82" w:author="Unknown"/>
          <w:rFonts w:ascii="Consolas" w:hAnsi="Consolas" w:cs="Consolas"/>
          <w:color w:val="2B333A"/>
          <w:sz w:val="14"/>
          <w:szCs w:val="14"/>
        </w:rPr>
      </w:pPr>
      <w:ins w:id="1583"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84" w:author="Unknown"/>
          <w:rFonts w:ascii="Consolas" w:hAnsi="Consolas" w:cs="Consolas"/>
          <w:color w:val="2B333A"/>
          <w:sz w:val="14"/>
          <w:szCs w:val="14"/>
        </w:rPr>
      </w:pPr>
      <w:ins w:id="1585"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86" w:author="Unknown"/>
          <w:rFonts w:ascii="Consolas" w:hAnsi="Consolas" w:cs="Consolas"/>
          <w:color w:val="2B333A"/>
          <w:sz w:val="14"/>
          <w:szCs w:val="14"/>
        </w:rPr>
      </w:pPr>
      <w:ins w:id="1587"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88" w:author="Unknown"/>
          <w:rFonts w:ascii="Consolas" w:hAnsi="Consolas" w:cs="Consolas"/>
          <w:color w:val="2B333A"/>
          <w:sz w:val="14"/>
          <w:szCs w:val="14"/>
        </w:rPr>
      </w:pPr>
      <w:ins w:id="1589"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90" w:author="Unknown"/>
          <w:rFonts w:ascii="Consolas" w:hAnsi="Consolas" w:cs="Consolas"/>
          <w:color w:val="2B333A"/>
          <w:sz w:val="14"/>
          <w:szCs w:val="14"/>
        </w:rPr>
      </w:pPr>
      <w:ins w:id="1591"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92" w:author="Unknown"/>
          <w:rFonts w:ascii="Consolas" w:hAnsi="Consolas" w:cs="Consolas"/>
          <w:color w:val="2B333A"/>
          <w:sz w:val="14"/>
          <w:szCs w:val="14"/>
        </w:rPr>
      </w:pPr>
      <w:ins w:id="1593"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94" w:author="Unknown"/>
          <w:rFonts w:ascii="Consolas" w:hAnsi="Consolas" w:cs="Consolas"/>
          <w:color w:val="2B333A"/>
          <w:sz w:val="14"/>
          <w:szCs w:val="14"/>
        </w:rPr>
      </w:pPr>
      <w:ins w:id="1595" w:author="Unknown">
        <w:r>
          <w:rPr>
            <w:rFonts w:ascii="inherit" w:hAnsi="inherit" w:cs="Consolas"/>
            <w:color w:val="CFD5E0"/>
            <w:sz w:val="20"/>
            <w:szCs w:val="20"/>
            <w:bdr w:val="none" w:sz="0" w:space="0" w:color="auto" w:frame="1"/>
          </w:rPr>
          <w:lastRenderedPageBreak/>
          <w:t>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&gt; numbers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&gt;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2</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3</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4</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5</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6</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7</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8</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9</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10</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96" w:author="Unknown"/>
          <w:rFonts w:ascii="Consolas" w:hAnsi="Consolas" w:cs="Consolas"/>
          <w:color w:val="2B333A"/>
          <w:sz w:val="14"/>
          <w:szCs w:val="14"/>
        </w:rPr>
      </w:pPr>
      <w:ins w:id="1597" w:author="Unknown">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MethodSyntax = numbers.</w:t>
        </w:r>
        <w:r>
          <w:rPr>
            <w:rStyle w:val="me0"/>
            <w:rFonts w:ascii="inherit" w:hAnsi="inherit" w:cs="Consolas"/>
            <w:color w:val="4284AE"/>
            <w:sz w:val="20"/>
            <w:szCs w:val="20"/>
            <w:bdr w:val="none" w:sz="0" w:space="0" w:color="auto" w:frame="1"/>
          </w:rPr>
          <w:t>ElementAtOrDefault</w:t>
        </w:r>
        <w:r>
          <w:rPr>
            <w:rStyle w:val="br0"/>
            <w:rFonts w:ascii="inherit" w:hAnsi="inherit" w:cs="Consolas"/>
            <w:b/>
            <w:bCs/>
            <w:color w:val="6B7C8B"/>
            <w:sz w:val="20"/>
            <w:szCs w:val="20"/>
            <w:bdr w:val="none" w:sz="0" w:space="0" w:color="auto" w:frame="1"/>
          </w:rPr>
          <w:t>(</w:t>
        </w:r>
        <w:r>
          <w:rPr>
            <w:rStyle w:val="nu0"/>
            <w:rFonts w:ascii="inherit" w:hAnsi="inherit" w:cs="Consolas"/>
            <w:color w:val="D19A66"/>
            <w:sz w:val="20"/>
            <w:szCs w:val="20"/>
            <w:bdr w:val="none" w:sz="0" w:space="0" w:color="auto" w:frame="1"/>
          </w:rPr>
          <w:t>10</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598" w:author="Unknown"/>
          <w:rFonts w:ascii="Consolas" w:hAnsi="Consolas" w:cs="Consolas"/>
          <w:color w:val="2B333A"/>
          <w:sz w:val="14"/>
          <w:szCs w:val="14"/>
        </w:rPr>
      </w:pPr>
      <w:ins w:id="1599"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MethodSyntax</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00" w:author="Unknown"/>
          <w:rFonts w:ascii="Consolas" w:hAnsi="Consolas" w:cs="Consolas"/>
          <w:color w:val="2B333A"/>
          <w:sz w:val="14"/>
          <w:szCs w:val="14"/>
        </w:rPr>
      </w:pPr>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01" w:author="Unknown"/>
          <w:rFonts w:ascii="Consolas" w:hAnsi="Consolas" w:cs="Consolas"/>
          <w:color w:val="2B333A"/>
          <w:sz w:val="14"/>
          <w:szCs w:val="14"/>
        </w:rPr>
      </w:pPr>
      <w:ins w:id="1602"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03" w:author="Unknown"/>
          <w:rFonts w:ascii="Consolas" w:hAnsi="Consolas" w:cs="Consolas"/>
          <w:color w:val="2B333A"/>
          <w:sz w:val="14"/>
          <w:szCs w:val="14"/>
        </w:rPr>
      </w:pPr>
      <w:ins w:id="1604"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3"/>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05" w:author="Unknown"/>
          <w:rFonts w:ascii="Consolas" w:hAnsi="Consolas" w:cs="Consolas"/>
          <w:color w:val="2B333A"/>
          <w:sz w:val="14"/>
          <w:szCs w:val="14"/>
        </w:rPr>
      </w:pPr>
      <w:ins w:id="1606"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3"/>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607" w:author="Unknown"/>
          <w:rFonts w:ascii="Consolas" w:hAnsi="Consolas" w:cs="Consolas"/>
          <w:color w:val="2B333A"/>
          <w:sz w:val="14"/>
          <w:szCs w:val="14"/>
        </w:rPr>
      </w:pPr>
      <w:ins w:id="1608" w:author="Unknown">
        <w:r>
          <w:rPr>
            <w:rStyle w:val="br0"/>
            <w:rFonts w:ascii="inherit" w:hAnsi="inherit" w:cs="Consolas"/>
            <w:b/>
            <w:bCs/>
            <w:color w:val="6B7C8B"/>
            <w:sz w:val="20"/>
            <w:szCs w:val="20"/>
            <w:bdr w:val="none" w:sz="0" w:space="0" w:color="auto" w:frame="1"/>
          </w:rPr>
          <w:t>}</w:t>
        </w:r>
      </w:ins>
    </w:p>
    <w:p w:rsidR="00375AC9" w:rsidRDefault="00375AC9" w:rsidP="00375AC9">
      <w:pPr>
        <w:pStyle w:val="NormalWeb"/>
        <w:shd w:val="clear" w:color="auto" w:fill="FFFFFF"/>
        <w:spacing w:before="0" w:beforeAutospacing="0" w:after="0" w:afterAutospacing="0"/>
        <w:jc w:val="both"/>
        <w:textAlignment w:val="baseline"/>
        <w:rPr>
          <w:ins w:id="1609" w:author="Unknown"/>
          <w:rFonts w:ascii="Segoe UI" w:hAnsi="Segoe UI" w:cs="Segoe UI"/>
          <w:color w:val="3A3A3A"/>
          <w:sz w:val="17"/>
          <w:szCs w:val="17"/>
        </w:rPr>
      </w:pPr>
      <w:ins w:id="1610" w:author="Unknown">
        <w:r>
          <w:rPr>
            <w:rStyle w:val="Strong"/>
            <w:rFonts w:ascii="Arial" w:hAnsi="Arial" w:cs="Arial"/>
            <w:color w:val="000000"/>
            <w:sz w:val="17"/>
            <w:szCs w:val="17"/>
            <w:bdr w:val="none" w:sz="0" w:space="0" w:color="auto" w:frame="1"/>
          </w:rPr>
          <w:t>Output: 0</w:t>
        </w:r>
      </w:ins>
    </w:p>
    <w:p w:rsidR="00375AC9" w:rsidRDefault="00375AC9" w:rsidP="00375AC9">
      <w:pPr>
        <w:pStyle w:val="NormalWeb"/>
        <w:shd w:val="clear" w:color="auto" w:fill="FFFFFF"/>
        <w:spacing w:before="0" w:beforeAutospacing="0" w:after="0" w:afterAutospacing="0"/>
        <w:jc w:val="both"/>
        <w:textAlignment w:val="baseline"/>
        <w:rPr>
          <w:ins w:id="1611" w:author="Unknown"/>
          <w:rFonts w:ascii="Segoe UI" w:hAnsi="Segoe UI" w:cs="Segoe UI"/>
          <w:color w:val="3A3A3A"/>
          <w:sz w:val="17"/>
          <w:szCs w:val="17"/>
        </w:rPr>
      </w:pPr>
      <w:ins w:id="1612" w:author="Unknown">
        <w:r>
          <w:rPr>
            <w:rFonts w:ascii="Arial" w:hAnsi="Arial" w:cs="Arial"/>
            <w:color w:val="000000"/>
            <w:sz w:val="17"/>
            <w:szCs w:val="17"/>
            <w:bdr w:val="none" w:sz="0" w:space="0" w:color="auto" w:frame="1"/>
          </w:rPr>
          <w:t>Here it will print the value 0. This is because the data source contains integers. And the default for integer is 0.</w:t>
        </w:r>
      </w:ins>
    </w:p>
    <w:p w:rsidR="00375AC9" w:rsidRDefault="00375AC9" w:rsidP="00375AC9">
      <w:pPr>
        <w:pStyle w:val="Heading5"/>
        <w:shd w:val="clear" w:color="auto" w:fill="FFFFFF"/>
        <w:spacing w:before="0"/>
        <w:jc w:val="both"/>
        <w:textAlignment w:val="baseline"/>
        <w:rPr>
          <w:ins w:id="1613" w:author="Unknown"/>
          <w:rFonts w:ascii="Segoe UI" w:hAnsi="Segoe UI" w:cs="Segoe UI"/>
          <w:color w:val="3A3A3A"/>
          <w:sz w:val="20"/>
          <w:szCs w:val="20"/>
        </w:rPr>
      </w:pPr>
      <w:ins w:id="1614" w:author="Unknown">
        <w:r>
          <w:rPr>
            <w:rStyle w:val="Strong"/>
            <w:rFonts w:ascii="Arial" w:hAnsi="Arial" w:cs="Arial"/>
            <w:b w:val="0"/>
            <w:bCs w:val="0"/>
            <w:color w:val="000000"/>
            <w:sz w:val="21"/>
            <w:szCs w:val="21"/>
            <w:bdr w:val="none" w:sz="0" w:space="0" w:color="auto" w:frame="1"/>
          </w:rPr>
          <w:t>Example6: Using Query Syntax</w:t>
        </w:r>
      </w:ins>
    </w:p>
    <w:p w:rsidR="00375AC9" w:rsidRDefault="00375AC9" w:rsidP="00375AC9">
      <w:pPr>
        <w:pStyle w:val="NormalWeb"/>
        <w:shd w:val="clear" w:color="auto" w:fill="FFFFFF"/>
        <w:spacing w:before="0" w:beforeAutospacing="0" w:after="0" w:afterAutospacing="0"/>
        <w:jc w:val="both"/>
        <w:textAlignment w:val="baseline"/>
        <w:rPr>
          <w:ins w:id="1615" w:author="Unknown"/>
          <w:rFonts w:ascii="Segoe UI" w:hAnsi="Segoe UI" w:cs="Segoe UI"/>
          <w:color w:val="3A3A3A"/>
          <w:sz w:val="17"/>
          <w:szCs w:val="17"/>
        </w:rPr>
      </w:pPr>
      <w:ins w:id="1616" w:author="Unknown">
        <w:r>
          <w:rPr>
            <w:rFonts w:ascii="Arial" w:hAnsi="Arial" w:cs="Arial"/>
            <w:color w:val="000000"/>
            <w:sz w:val="17"/>
            <w:szCs w:val="17"/>
            <w:bdr w:val="none" w:sz="0" w:space="0" w:color="auto" w:frame="1"/>
          </w:rPr>
          <w:t xml:space="preserve">There is no such operator call ElementAt </w:t>
        </w:r>
        <w:proofErr w:type="gramStart"/>
        <w:r>
          <w:rPr>
            <w:rFonts w:ascii="Arial" w:hAnsi="Arial" w:cs="Arial"/>
            <w:color w:val="000000"/>
            <w:sz w:val="17"/>
            <w:szCs w:val="17"/>
            <w:bdr w:val="none" w:sz="0" w:space="0" w:color="auto" w:frame="1"/>
          </w:rPr>
          <w:t>Or</w:t>
        </w:r>
        <w:proofErr w:type="gramEnd"/>
        <w:r>
          <w:rPr>
            <w:rFonts w:ascii="Arial" w:hAnsi="Arial" w:cs="Arial"/>
            <w:color w:val="000000"/>
            <w:sz w:val="17"/>
            <w:szCs w:val="17"/>
            <w:bdr w:val="none" w:sz="0" w:space="0" w:color="auto" w:frame="1"/>
          </w:rPr>
          <w:t xml:space="preserve"> ElementAtOrDefault is available to write the query syntax, If you want then you can combine both the method syntax and query syntax to write the code as shown below.</w:t>
        </w:r>
      </w:ins>
    </w:p>
    <w:p w:rsidR="00375AC9" w:rsidRDefault="00375AC9" w:rsidP="00375AC9">
      <w:pPr>
        <w:numPr>
          <w:ilvl w:val="0"/>
          <w:numId w:val="34"/>
        </w:numPr>
        <w:pBdr>
          <w:top w:val="single" w:sz="2" w:space="3" w:color="FFFFFF"/>
          <w:left w:val="single" w:sz="2" w:space="6" w:color="FFFFFF"/>
          <w:bottom w:val="single" w:sz="2" w:space="0" w:color="FFFFFF"/>
          <w:right w:val="single" w:sz="2" w:space="6" w:color="FFFFFF"/>
        </w:pBdr>
        <w:spacing w:after="0" w:line="219" w:lineRule="atLeast"/>
        <w:ind w:left="0"/>
        <w:textAlignment w:val="baseline"/>
        <w:rPr>
          <w:ins w:id="1617" w:author="Unknown"/>
          <w:rFonts w:ascii="Consolas" w:hAnsi="Consolas" w:cs="Consolas"/>
          <w:color w:val="2B333A"/>
          <w:sz w:val="14"/>
          <w:szCs w:val="14"/>
        </w:rPr>
      </w:pPr>
      <w:ins w:id="1618"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.Linq;</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19" w:author="Unknown"/>
          <w:rFonts w:ascii="Consolas" w:hAnsi="Consolas" w:cs="Consolas"/>
          <w:color w:val="2B333A"/>
          <w:sz w:val="14"/>
          <w:szCs w:val="14"/>
        </w:rPr>
      </w:pPr>
      <w:ins w:id="1620"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21" w:author="Unknown"/>
          <w:rFonts w:ascii="Consolas" w:hAnsi="Consolas" w:cs="Consolas"/>
          <w:color w:val="2B333A"/>
          <w:sz w:val="14"/>
          <w:szCs w:val="14"/>
        </w:rPr>
      </w:pPr>
      <w:ins w:id="1622" w:author="Unknown">
        <w:r>
          <w:rPr>
            <w:rStyle w:val="kw1"/>
            <w:rFonts w:ascii="inherit" w:hAnsi="inherit" w:cs="Consolas"/>
            <w:b/>
            <w:bCs/>
            <w:color w:val="D171DD"/>
            <w:sz w:val="20"/>
            <w:szCs w:val="20"/>
            <w:bdr w:val="none" w:sz="0" w:space="0" w:color="auto" w:frame="1"/>
          </w:rPr>
          <w:t>using</w:t>
        </w:r>
        <w:r>
          <w:rPr>
            <w:rFonts w:ascii="inherit" w:hAnsi="inherit" w:cs="Consolas"/>
            <w:color w:val="CFD5E0"/>
            <w:sz w:val="20"/>
            <w:szCs w:val="20"/>
            <w:bdr w:val="none" w:sz="0" w:space="0" w:color="auto" w:frame="1"/>
          </w:rPr>
          <w:t xml:space="preserve"> </w:t>
        </w:r>
        <w:r>
          <w:rPr>
            <w:rStyle w:val="kw4"/>
            <w:rFonts w:ascii="inherit" w:hAnsi="inherit" w:cs="Consolas"/>
            <w:color w:val="AE42A0"/>
            <w:sz w:val="20"/>
            <w:szCs w:val="20"/>
            <w:bdr w:val="none" w:sz="0" w:space="0" w:color="auto" w:frame="1"/>
          </w:rPr>
          <w:t>System</w:t>
        </w:r>
        <w:r>
          <w:rPr>
            <w:rFonts w:ascii="inherit" w:hAnsi="inherit" w:cs="Consolas"/>
            <w:color w:val="CFD5E0"/>
            <w:sz w:val="20"/>
            <w:szCs w:val="20"/>
            <w:bdr w:val="none" w:sz="0" w:space="0" w:color="auto" w:frame="1"/>
          </w:rPr>
          <w:t>.Collections.Generic;</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23" w:author="Unknown"/>
          <w:rFonts w:ascii="Consolas" w:hAnsi="Consolas" w:cs="Consolas"/>
          <w:color w:val="2B333A"/>
          <w:sz w:val="14"/>
          <w:szCs w:val="14"/>
        </w:rPr>
      </w:pPr>
      <w:ins w:id="1624" w:author="Unknown">
        <w:r>
          <w:rPr>
            <w:rStyle w:val="kw1"/>
            <w:rFonts w:ascii="inherit" w:hAnsi="inherit" w:cs="Consolas"/>
            <w:b/>
            <w:bCs/>
            <w:color w:val="D171DD"/>
            <w:sz w:val="20"/>
            <w:szCs w:val="20"/>
            <w:bdr w:val="none" w:sz="0" w:space="0" w:color="auto" w:frame="1"/>
          </w:rPr>
          <w:t>namespace</w:t>
        </w:r>
        <w:r>
          <w:rPr>
            <w:rFonts w:ascii="inherit" w:hAnsi="inherit" w:cs="Consolas"/>
            <w:color w:val="CFD5E0"/>
            <w:sz w:val="20"/>
            <w:szCs w:val="20"/>
            <w:bdr w:val="none" w:sz="0" w:space="0" w:color="auto" w:frame="1"/>
          </w:rPr>
          <w:t xml:space="preserve"> LINQJoin</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25" w:author="Unknown"/>
          <w:rFonts w:ascii="Consolas" w:hAnsi="Consolas" w:cs="Consolas"/>
          <w:color w:val="2B333A"/>
          <w:sz w:val="14"/>
          <w:szCs w:val="14"/>
        </w:rPr>
      </w:pPr>
      <w:ins w:id="1626"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27" w:author="Unknown"/>
          <w:rFonts w:ascii="Consolas" w:hAnsi="Consolas" w:cs="Consolas"/>
          <w:color w:val="2B333A"/>
          <w:sz w:val="14"/>
          <w:szCs w:val="14"/>
        </w:rPr>
      </w:pPr>
      <w:ins w:id="1628" w:author="Unknown">
        <w:r>
          <w:rPr>
            <w:rStyle w:val="kw3"/>
            <w:rFonts w:ascii="inherit" w:hAnsi="inherit" w:cs="Consolas"/>
            <w:color w:val="4284AE"/>
            <w:sz w:val="20"/>
            <w:szCs w:val="20"/>
            <w:bdr w:val="none" w:sz="0" w:space="0" w:color="auto" w:frame="1"/>
          </w:rPr>
          <w:t>class</w:t>
        </w:r>
        <w:r>
          <w:rPr>
            <w:rFonts w:ascii="inherit" w:hAnsi="inherit" w:cs="Consolas"/>
            <w:color w:val="CFD5E0"/>
            <w:sz w:val="20"/>
            <w:szCs w:val="20"/>
            <w:bdr w:val="none" w:sz="0" w:space="0" w:color="auto" w:frame="1"/>
          </w:rPr>
          <w:t xml:space="preserve"> Program</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29" w:author="Unknown"/>
          <w:rFonts w:ascii="Consolas" w:hAnsi="Consolas" w:cs="Consolas"/>
          <w:color w:val="2B333A"/>
          <w:sz w:val="14"/>
          <w:szCs w:val="14"/>
        </w:rPr>
      </w:pPr>
      <w:ins w:id="1630"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31" w:author="Unknown"/>
          <w:rFonts w:ascii="Consolas" w:hAnsi="Consolas" w:cs="Consolas"/>
          <w:color w:val="2B333A"/>
          <w:sz w:val="14"/>
          <w:szCs w:val="14"/>
        </w:rPr>
      </w:pPr>
      <w:ins w:id="1632" w:author="Unknown">
        <w:r>
          <w:rPr>
            <w:rStyle w:val="kw3"/>
            <w:rFonts w:ascii="inherit" w:hAnsi="inherit" w:cs="Consolas"/>
            <w:color w:val="4284AE"/>
            <w:sz w:val="20"/>
            <w:szCs w:val="20"/>
            <w:bdr w:val="none" w:sz="0" w:space="0" w:color="auto" w:frame="1"/>
          </w:rPr>
          <w:t>static</w:t>
        </w:r>
        <w:r>
          <w:rPr>
            <w:rFonts w:ascii="inherit" w:hAnsi="inherit" w:cs="Consolas"/>
            <w:color w:val="CFD5E0"/>
            <w:sz w:val="20"/>
            <w:szCs w:val="20"/>
            <w:bdr w:val="none" w:sz="0" w:space="0" w:color="auto" w:frame="1"/>
          </w:rPr>
          <w:t xml:space="preserve"> </w:t>
        </w:r>
        <w:r>
          <w:rPr>
            <w:rStyle w:val="kw1"/>
            <w:rFonts w:ascii="inherit" w:hAnsi="inherit" w:cs="Consolas"/>
            <w:b/>
            <w:bCs/>
            <w:color w:val="D171DD"/>
            <w:sz w:val="20"/>
            <w:szCs w:val="20"/>
            <w:bdr w:val="none" w:sz="0" w:space="0" w:color="auto" w:frame="1"/>
          </w:rPr>
          <w:t>void</w:t>
        </w:r>
        <w:r>
          <w:rPr>
            <w:rFonts w:ascii="inherit" w:hAnsi="inherit" w:cs="Consolas"/>
            <w:color w:val="CFD5E0"/>
            <w:sz w:val="20"/>
            <w:szCs w:val="20"/>
            <w:bdr w:val="none" w:sz="0" w:space="0" w:color="auto" w:frame="1"/>
          </w:rPr>
          <w:t xml:space="preserve"> </w:t>
        </w:r>
        <w:r>
          <w:rPr>
            <w:rStyle w:val="me0"/>
            <w:rFonts w:ascii="inherit" w:hAnsi="inherit" w:cs="Consolas"/>
            <w:color w:val="4284AE"/>
            <w:sz w:val="20"/>
            <w:szCs w:val="20"/>
            <w:bdr w:val="none" w:sz="0" w:space="0" w:color="auto" w:frame="1"/>
          </w:rPr>
          <w:t>Main</w:t>
        </w:r>
        <w:r>
          <w:rPr>
            <w:rStyle w:val="br0"/>
            <w:rFonts w:ascii="inherit" w:hAnsi="inherit" w:cs="Consolas"/>
            <w:b/>
            <w:bCs/>
            <w:color w:val="6B7C8B"/>
            <w:sz w:val="20"/>
            <w:szCs w:val="20"/>
            <w:bdr w:val="none" w:sz="0" w:space="0" w:color="auto" w:frame="1"/>
          </w:rPr>
          <w:t>(</w:t>
        </w:r>
        <w:r>
          <w:rPr>
            <w:rStyle w:val="kw2"/>
            <w:rFonts w:ascii="inherit" w:hAnsi="inherit" w:cs="Consolas"/>
            <w:color w:val="D19252"/>
            <w:sz w:val="20"/>
            <w:szCs w:val="20"/>
            <w:bdr w:val="none" w:sz="0" w:space="0" w:color="auto" w:frame="1"/>
          </w:rPr>
          <w:t>string</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args</w:t>
        </w:r>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33" w:author="Unknown"/>
          <w:rFonts w:ascii="Consolas" w:hAnsi="Consolas" w:cs="Consolas"/>
          <w:color w:val="2B333A"/>
          <w:sz w:val="14"/>
          <w:szCs w:val="14"/>
        </w:rPr>
      </w:pPr>
      <w:ins w:id="1634"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35" w:author="Unknown"/>
          <w:rFonts w:ascii="Consolas" w:hAnsi="Consolas" w:cs="Consolas"/>
          <w:color w:val="2B333A"/>
          <w:sz w:val="14"/>
          <w:szCs w:val="14"/>
        </w:rPr>
      </w:pPr>
      <w:ins w:id="1636" w:author="Unknown">
        <w:r>
          <w:rPr>
            <w:rFonts w:ascii="inherit" w:hAnsi="inherit" w:cs="Consolas"/>
            <w:color w:val="CFD5E0"/>
            <w:sz w:val="20"/>
            <w:szCs w:val="20"/>
            <w:bdr w:val="none" w:sz="0" w:space="0" w:color="auto" w:frame="1"/>
          </w:rPr>
          <w:t>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&gt; numbers = </w:t>
        </w:r>
        <w:r>
          <w:rPr>
            <w:rStyle w:val="kw1"/>
            <w:rFonts w:ascii="inherit" w:hAnsi="inherit" w:cs="Consolas"/>
            <w:b/>
            <w:bCs/>
            <w:color w:val="D171DD"/>
            <w:sz w:val="20"/>
            <w:szCs w:val="20"/>
            <w:bdr w:val="none" w:sz="0" w:space="0" w:color="auto" w:frame="1"/>
          </w:rPr>
          <w:t>new</w:t>
        </w:r>
        <w:r>
          <w:rPr>
            <w:rFonts w:ascii="inherit" w:hAnsi="inherit" w:cs="Consolas"/>
            <w:color w:val="CFD5E0"/>
            <w:sz w:val="20"/>
            <w:szCs w:val="20"/>
            <w:bdr w:val="none" w:sz="0" w:space="0" w:color="auto" w:frame="1"/>
          </w:rPr>
          <w:t xml:space="preserve"> List&lt;</w:t>
        </w:r>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&gt;</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2</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3</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4</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5</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6</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7</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8</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9</w:t>
        </w:r>
        <w:r>
          <w:rPr>
            <w:rFonts w:ascii="inherit" w:hAnsi="inherit" w:cs="Consolas"/>
            <w:color w:val="CFD5E0"/>
            <w:sz w:val="20"/>
            <w:szCs w:val="20"/>
            <w:bdr w:val="none" w:sz="0" w:space="0" w:color="auto" w:frame="1"/>
          </w:rPr>
          <w:t xml:space="preserve">, </w:t>
        </w:r>
        <w:r>
          <w:rPr>
            <w:rStyle w:val="nu0"/>
            <w:rFonts w:ascii="inherit" w:hAnsi="inherit" w:cs="Consolas"/>
            <w:color w:val="D19A66"/>
            <w:sz w:val="20"/>
            <w:szCs w:val="20"/>
            <w:bdr w:val="none" w:sz="0" w:space="0" w:color="auto" w:frame="1"/>
          </w:rPr>
          <w:t>10</w:t>
        </w:r>
        <w:r>
          <w:rPr>
            <w:rFonts w:ascii="inherit" w:hAnsi="inherit" w:cs="Consolas"/>
            <w:color w:val="CFD5E0"/>
            <w:sz w:val="20"/>
            <w:szCs w:val="20"/>
            <w:bdr w:val="none" w:sz="0" w:space="0" w:color="auto" w:frame="1"/>
          </w:rPr>
          <w:t xml:space="preserve">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37" w:author="Unknown"/>
          <w:rFonts w:ascii="Consolas" w:hAnsi="Consolas" w:cs="Consolas"/>
          <w:color w:val="2B333A"/>
          <w:sz w:val="14"/>
          <w:szCs w:val="14"/>
        </w:rPr>
      </w:pPr>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38" w:author="Unknown"/>
          <w:rFonts w:ascii="Consolas" w:hAnsi="Consolas" w:cs="Consolas"/>
          <w:color w:val="2B333A"/>
          <w:sz w:val="14"/>
          <w:szCs w:val="14"/>
        </w:rPr>
      </w:pPr>
      <w:ins w:id="1639" w:author="Unknown">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QuerySyntax1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num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numbers</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40" w:author="Unknown"/>
          <w:rFonts w:ascii="Consolas" w:hAnsi="Consolas" w:cs="Consolas"/>
          <w:color w:val="2B333A"/>
          <w:sz w:val="14"/>
          <w:szCs w:val="14"/>
        </w:rPr>
      </w:pPr>
      <w:ins w:id="1641" w:author="Unknown">
        <w:r>
          <w:rPr>
            <w:rFonts w:ascii="inherit" w:hAnsi="inherit" w:cs="Consolas"/>
            <w:color w:val="CFD5E0"/>
            <w:sz w:val="20"/>
            <w:szCs w:val="20"/>
            <w:bdr w:val="none" w:sz="0" w:space="0" w:color="auto" w:frame="1"/>
          </w:rPr>
          <w:t>select num</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ElementAt</w:t>
        </w:r>
        <w:r>
          <w:rPr>
            <w:rStyle w:val="br0"/>
            <w:rFonts w:ascii="inherit" w:hAnsi="inherit" w:cs="Consolas"/>
            <w:b/>
            <w:bCs/>
            <w:color w:val="6B7C8B"/>
            <w:sz w:val="20"/>
            <w:szCs w:val="20"/>
            <w:bdr w:val="none" w:sz="0" w:space="0" w:color="auto" w:frame="1"/>
          </w:rPr>
          <w:t>(</w:t>
        </w:r>
        <w:r>
          <w:rPr>
            <w:rStyle w:val="nu0"/>
            <w:rFonts w:ascii="inherit" w:hAnsi="inherit" w:cs="Consolas"/>
            <w:color w:val="D19A66"/>
            <w:sz w:val="20"/>
            <w:szCs w:val="20"/>
            <w:bdr w:val="none" w:sz="0" w:space="0" w:color="auto" w:frame="1"/>
          </w:rPr>
          <w:t>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42" w:author="Unknown"/>
          <w:rFonts w:ascii="Consolas" w:hAnsi="Consolas" w:cs="Consolas"/>
          <w:color w:val="2B333A"/>
          <w:sz w:val="14"/>
          <w:szCs w:val="14"/>
        </w:rPr>
      </w:pPr>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43" w:author="Unknown"/>
          <w:rFonts w:ascii="Consolas" w:hAnsi="Consolas" w:cs="Consolas"/>
          <w:color w:val="2B333A"/>
          <w:sz w:val="14"/>
          <w:szCs w:val="14"/>
        </w:rPr>
      </w:pPr>
      <w:ins w:id="1644" w:author="Unknown">
        <w:r>
          <w:rPr>
            <w:rStyle w:val="kw2"/>
            <w:rFonts w:ascii="inherit" w:hAnsi="inherit" w:cs="Consolas"/>
            <w:color w:val="D19252"/>
            <w:sz w:val="20"/>
            <w:szCs w:val="20"/>
            <w:bdr w:val="none" w:sz="0" w:space="0" w:color="auto" w:frame="1"/>
          </w:rPr>
          <w:t>int</w:t>
        </w:r>
        <w:r>
          <w:rPr>
            <w:rFonts w:ascii="inherit" w:hAnsi="inherit" w:cs="Consolas"/>
            <w:color w:val="CFD5E0"/>
            <w:sz w:val="20"/>
            <w:szCs w:val="20"/>
            <w:bdr w:val="none" w:sz="0" w:space="0" w:color="auto" w:frame="1"/>
          </w:rPr>
          <w:t xml:space="preserve"> QuerySyntax2 = </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 xml:space="preserve">from num </w:t>
        </w:r>
        <w:r>
          <w:rPr>
            <w:rStyle w:val="kw3"/>
            <w:rFonts w:ascii="inherit" w:hAnsi="inherit" w:cs="Consolas"/>
            <w:color w:val="4284AE"/>
            <w:sz w:val="20"/>
            <w:szCs w:val="20"/>
            <w:bdr w:val="none" w:sz="0" w:space="0" w:color="auto" w:frame="1"/>
          </w:rPr>
          <w:t>in</w:t>
        </w:r>
        <w:r>
          <w:rPr>
            <w:rFonts w:ascii="inherit" w:hAnsi="inherit" w:cs="Consolas"/>
            <w:color w:val="CFD5E0"/>
            <w:sz w:val="20"/>
            <w:szCs w:val="20"/>
            <w:bdr w:val="none" w:sz="0" w:space="0" w:color="auto" w:frame="1"/>
          </w:rPr>
          <w:t xml:space="preserve"> numbers</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45" w:author="Unknown"/>
          <w:rFonts w:ascii="Consolas" w:hAnsi="Consolas" w:cs="Consolas"/>
          <w:color w:val="2B333A"/>
          <w:sz w:val="14"/>
          <w:szCs w:val="14"/>
        </w:rPr>
      </w:pPr>
      <w:ins w:id="1646" w:author="Unknown">
        <w:r>
          <w:rPr>
            <w:rFonts w:ascii="inherit" w:hAnsi="inherit" w:cs="Consolas"/>
            <w:color w:val="CFD5E0"/>
            <w:sz w:val="20"/>
            <w:szCs w:val="20"/>
            <w:bdr w:val="none" w:sz="0" w:space="0" w:color="auto" w:frame="1"/>
          </w:rPr>
          <w:t>select num</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r>
          <w:rPr>
            <w:rStyle w:val="me0"/>
            <w:rFonts w:ascii="inherit" w:hAnsi="inherit" w:cs="Consolas"/>
            <w:color w:val="4284AE"/>
            <w:sz w:val="20"/>
            <w:szCs w:val="20"/>
            <w:bdr w:val="none" w:sz="0" w:space="0" w:color="auto" w:frame="1"/>
          </w:rPr>
          <w:t>ElementAtOrDefault</w:t>
        </w:r>
        <w:r>
          <w:rPr>
            <w:rStyle w:val="br0"/>
            <w:rFonts w:ascii="inherit" w:hAnsi="inherit" w:cs="Consolas"/>
            <w:b/>
            <w:bCs/>
            <w:color w:val="6B7C8B"/>
            <w:sz w:val="20"/>
            <w:szCs w:val="20"/>
            <w:bdr w:val="none" w:sz="0" w:space="0" w:color="auto" w:frame="1"/>
          </w:rPr>
          <w:t>(</w:t>
        </w:r>
        <w:r>
          <w:rPr>
            <w:rStyle w:val="nu0"/>
            <w:rFonts w:ascii="inherit" w:hAnsi="inherit" w:cs="Consolas"/>
            <w:color w:val="D19A66"/>
            <w:sz w:val="20"/>
            <w:szCs w:val="20"/>
            <w:bdr w:val="none" w:sz="0" w:space="0" w:color="auto" w:frame="1"/>
          </w:rPr>
          <w:t>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47" w:author="Unknown"/>
          <w:rFonts w:ascii="Consolas" w:hAnsi="Consolas" w:cs="Consolas"/>
          <w:color w:val="2B333A"/>
          <w:sz w:val="14"/>
          <w:szCs w:val="14"/>
        </w:rPr>
      </w:pPr>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48" w:author="Unknown"/>
          <w:rFonts w:ascii="Consolas" w:hAnsi="Consolas" w:cs="Consolas"/>
          <w:color w:val="2B333A"/>
          <w:sz w:val="14"/>
          <w:szCs w:val="14"/>
        </w:rPr>
      </w:pPr>
      <w:ins w:id="1649"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QuerySyntax1</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50" w:author="Unknown"/>
          <w:rFonts w:ascii="Consolas" w:hAnsi="Consolas" w:cs="Consolas"/>
          <w:color w:val="2B333A"/>
          <w:sz w:val="14"/>
          <w:szCs w:val="14"/>
        </w:rPr>
      </w:pPr>
      <w:ins w:id="1651"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WriteLine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QuerySyntax2</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52" w:author="Unknown"/>
          <w:rFonts w:ascii="Consolas" w:hAnsi="Consolas" w:cs="Consolas"/>
          <w:color w:val="2B333A"/>
          <w:sz w:val="14"/>
          <w:szCs w:val="14"/>
        </w:rPr>
      </w:pPr>
      <w:ins w:id="1653" w:author="Unknown">
        <w:r>
          <w:rPr>
            <w:rFonts w:ascii="inherit" w:hAnsi="inherit" w:cs="Consolas"/>
            <w:color w:val="CFD5E0"/>
            <w:sz w:val="20"/>
            <w:szCs w:val="20"/>
            <w:bdr w:val="none" w:sz="0" w:space="0" w:color="auto" w:frame="1"/>
          </w:rPr>
          <w:t>Console.</w:t>
        </w:r>
        <w:r>
          <w:rPr>
            <w:rStyle w:val="me0"/>
            <w:rFonts w:ascii="inherit" w:hAnsi="inherit" w:cs="Consolas"/>
            <w:color w:val="4284AE"/>
            <w:sz w:val="20"/>
            <w:szCs w:val="20"/>
            <w:bdr w:val="none" w:sz="0" w:space="0" w:color="auto" w:frame="1"/>
          </w:rPr>
          <w:t>ReadLine</w:t>
        </w:r>
        <w:r>
          <w:rPr>
            <w:rStyle w:val="br0"/>
            <w:rFonts w:ascii="inherit" w:hAnsi="inherit" w:cs="Consolas"/>
            <w:b/>
            <w:bCs/>
            <w:color w:val="6B7C8B"/>
            <w:sz w:val="20"/>
            <w:szCs w:val="20"/>
            <w:bdr w:val="none" w:sz="0" w:space="0" w:color="auto" w:frame="1"/>
          </w:rPr>
          <w:t>()</w:t>
        </w:r>
        <w:r>
          <w:rPr>
            <w:rFonts w:ascii="inherit" w:hAnsi="inherit" w:cs="Consolas"/>
            <w:color w:val="CFD5E0"/>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54" w:author="Unknown"/>
          <w:rFonts w:ascii="Consolas" w:hAnsi="Consolas" w:cs="Consolas"/>
          <w:color w:val="2B333A"/>
          <w:sz w:val="14"/>
          <w:szCs w:val="14"/>
        </w:rPr>
      </w:pPr>
      <w:ins w:id="1655"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0" w:color="FFFFFF"/>
          <w:right w:val="single" w:sz="2" w:space="6" w:color="FFFFFF"/>
        </w:pBdr>
        <w:spacing w:after="0" w:line="219" w:lineRule="atLeast"/>
        <w:ind w:left="0"/>
        <w:textAlignment w:val="baseline"/>
        <w:rPr>
          <w:ins w:id="1656" w:author="Unknown"/>
          <w:rFonts w:ascii="Consolas" w:hAnsi="Consolas" w:cs="Consolas"/>
          <w:color w:val="2B333A"/>
          <w:sz w:val="14"/>
          <w:szCs w:val="14"/>
        </w:rPr>
      </w:pPr>
      <w:ins w:id="1657" w:author="Unknown">
        <w:r>
          <w:rPr>
            <w:rStyle w:val="br0"/>
            <w:rFonts w:ascii="inherit" w:hAnsi="inherit" w:cs="Consolas"/>
            <w:b/>
            <w:bCs/>
            <w:color w:val="6B7C8B"/>
            <w:sz w:val="20"/>
            <w:szCs w:val="20"/>
            <w:bdr w:val="none" w:sz="0" w:space="0" w:color="auto" w:frame="1"/>
          </w:rPr>
          <w:t>}</w:t>
        </w:r>
      </w:ins>
    </w:p>
    <w:p w:rsidR="00375AC9" w:rsidRDefault="00375AC9" w:rsidP="00375AC9">
      <w:pPr>
        <w:numPr>
          <w:ilvl w:val="0"/>
          <w:numId w:val="34"/>
        </w:numPr>
        <w:pBdr>
          <w:top w:val="single" w:sz="2" w:space="0" w:color="FFFFFF"/>
          <w:left w:val="single" w:sz="2" w:space="6" w:color="FFFFFF"/>
          <w:bottom w:val="single" w:sz="2" w:space="3" w:color="FFFFFF"/>
          <w:right w:val="single" w:sz="2" w:space="6" w:color="FFFFFF"/>
        </w:pBdr>
        <w:spacing w:after="0" w:line="219" w:lineRule="atLeast"/>
        <w:ind w:left="0"/>
        <w:textAlignment w:val="baseline"/>
        <w:rPr>
          <w:ins w:id="1658" w:author="Unknown"/>
          <w:rFonts w:ascii="Consolas" w:hAnsi="Consolas" w:cs="Consolas"/>
          <w:color w:val="2B333A"/>
          <w:sz w:val="14"/>
          <w:szCs w:val="14"/>
        </w:rPr>
      </w:pPr>
      <w:ins w:id="1659" w:author="Unknown">
        <w:r>
          <w:rPr>
            <w:rStyle w:val="br0"/>
            <w:rFonts w:ascii="inherit" w:hAnsi="inherit" w:cs="Consolas"/>
            <w:b/>
            <w:bCs/>
            <w:color w:val="6B7C8B"/>
            <w:sz w:val="20"/>
            <w:szCs w:val="20"/>
            <w:bdr w:val="none" w:sz="0" w:space="0" w:color="auto" w:frame="1"/>
          </w:rPr>
          <w:t>}</w:t>
        </w:r>
      </w:ins>
    </w:p>
    <w:p w:rsidR="00375AC9" w:rsidRDefault="00375AC9" w:rsidP="00375AC9">
      <w:pPr>
        <w:pStyle w:val="Heading5"/>
        <w:shd w:val="clear" w:color="auto" w:fill="FFFFFF"/>
        <w:spacing w:before="0"/>
        <w:jc w:val="both"/>
        <w:textAlignment w:val="baseline"/>
        <w:rPr>
          <w:ins w:id="1660" w:author="Unknown"/>
          <w:rFonts w:ascii="Segoe UI" w:hAnsi="Segoe UI" w:cs="Segoe UI"/>
          <w:color w:val="3A3A3A"/>
          <w:sz w:val="20"/>
          <w:szCs w:val="20"/>
        </w:rPr>
      </w:pPr>
      <w:ins w:id="1661" w:author="Unknown">
        <w:r>
          <w:rPr>
            <w:rStyle w:val="Strong"/>
            <w:rFonts w:ascii="Arial" w:hAnsi="Arial" w:cs="Arial"/>
            <w:b w:val="0"/>
            <w:bCs w:val="0"/>
            <w:color w:val="000000"/>
            <w:sz w:val="21"/>
            <w:szCs w:val="21"/>
            <w:bdr w:val="none" w:sz="0" w:space="0" w:color="auto" w:frame="1"/>
          </w:rPr>
          <w:t>What is the difference between the ElementAt and ElementAtOrDefault method?</w:t>
        </w:r>
      </w:ins>
    </w:p>
    <w:p w:rsidR="00375AC9" w:rsidRDefault="00375AC9" w:rsidP="00375AC9">
      <w:pPr>
        <w:pStyle w:val="NormalWeb"/>
        <w:shd w:val="clear" w:color="auto" w:fill="FFFFFF"/>
        <w:spacing w:before="0" w:beforeAutospacing="0" w:after="0" w:afterAutospacing="0"/>
        <w:jc w:val="both"/>
        <w:textAlignment w:val="baseline"/>
        <w:rPr>
          <w:ins w:id="1662" w:author="Unknown"/>
          <w:rFonts w:ascii="Segoe UI" w:hAnsi="Segoe UI" w:cs="Segoe UI"/>
          <w:color w:val="3A3A3A"/>
          <w:sz w:val="17"/>
          <w:szCs w:val="17"/>
        </w:rPr>
      </w:pPr>
      <w:ins w:id="1663" w:author="Unknown">
        <w:r>
          <w:rPr>
            <w:rFonts w:ascii="Arial" w:hAnsi="Arial" w:cs="Arial"/>
            <w:color w:val="000000"/>
            <w:sz w:val="17"/>
            <w:szCs w:val="17"/>
            <w:bdr w:val="none" w:sz="0" w:space="0" w:color="auto" w:frame="1"/>
          </w:rPr>
          <w:t>Both methods are used to return an element from the specified index. But if the element is not available at the specified index position, then the ElementAt method will throw an exception while the ElementAtOrDefault method will not throw an exception instead it returns a default value based on the data type of the element.</w:t>
        </w:r>
      </w:ins>
    </w:p>
    <w:p w:rsidR="00375AC9" w:rsidRDefault="00375AC9" w:rsidP="00375AC9">
      <w:pPr>
        <w:pStyle w:val="NormalWeb"/>
        <w:shd w:val="clear" w:color="auto" w:fill="FFFFFF"/>
        <w:spacing w:before="0" w:beforeAutospacing="0" w:after="0" w:afterAutospacing="0"/>
        <w:jc w:val="both"/>
        <w:textAlignment w:val="baseline"/>
        <w:rPr>
          <w:ins w:id="1664" w:author="Unknown"/>
          <w:rFonts w:ascii="Segoe UI" w:hAnsi="Segoe UI" w:cs="Segoe UI"/>
          <w:color w:val="3A3A3A"/>
          <w:sz w:val="17"/>
          <w:szCs w:val="17"/>
        </w:rPr>
      </w:pPr>
      <w:ins w:id="1665" w:author="Unknown">
        <w:r>
          <w:rPr>
            <w:rFonts w:ascii="Arial" w:hAnsi="Arial" w:cs="Arial"/>
            <w:color w:val="000000"/>
            <w:sz w:val="17"/>
            <w:szCs w:val="17"/>
            <w:bdr w:val="none" w:sz="0" w:space="0" w:color="auto" w:frame="1"/>
          </w:rPr>
          <w:t>In the next article, I am going to discuss the </w:t>
        </w:r>
        <w:r>
          <w:rPr>
            <w:rFonts w:ascii="Arial" w:hAnsi="Arial" w:cs="Arial"/>
            <w:color w:val="000000"/>
            <w:sz w:val="17"/>
            <w:szCs w:val="17"/>
            <w:bdr w:val="none" w:sz="0" w:space="0" w:color="auto" w:frame="1"/>
          </w:rPr>
          <w:fldChar w:fldCharType="begin"/>
        </w:r>
        <w:r>
          <w:rPr>
            <w:rFonts w:ascii="Arial" w:hAnsi="Arial" w:cs="Arial"/>
            <w:color w:val="000000"/>
            <w:sz w:val="17"/>
            <w:szCs w:val="17"/>
            <w:bdr w:val="none" w:sz="0" w:space="0" w:color="auto" w:frame="1"/>
          </w:rPr>
          <w:instrText xml:space="preserve"> HYPERLINK "https://dotnettutorials.net/lesson/first-and-firstordefault-methods-in-linq/" </w:instrText>
        </w:r>
        <w:r>
          <w:rPr>
            <w:rFonts w:ascii="Arial" w:hAnsi="Arial" w:cs="Arial"/>
            <w:color w:val="000000"/>
            <w:sz w:val="17"/>
            <w:szCs w:val="17"/>
            <w:bdr w:val="none" w:sz="0" w:space="0" w:color="auto" w:frame="1"/>
          </w:rPr>
          <w:fldChar w:fldCharType="separate"/>
        </w:r>
        <w:r>
          <w:rPr>
            <w:rStyle w:val="Strong"/>
            <w:rFonts w:ascii="Arial" w:hAnsi="Arial" w:cs="Arial"/>
            <w:color w:val="0274BE"/>
            <w:sz w:val="17"/>
            <w:szCs w:val="17"/>
            <w:bdr w:val="none" w:sz="0" w:space="0" w:color="auto" w:frame="1"/>
          </w:rPr>
          <w:t>First and FirstOrDefault method in Linq</w:t>
        </w:r>
        <w:r>
          <w:rPr>
            <w:rFonts w:ascii="Arial" w:hAnsi="Arial" w:cs="Arial"/>
            <w:color w:val="000000"/>
            <w:sz w:val="17"/>
            <w:szCs w:val="17"/>
            <w:bdr w:val="none" w:sz="0" w:space="0" w:color="auto" w:frame="1"/>
          </w:rPr>
          <w:fldChar w:fldCharType="end"/>
        </w:r>
        <w:r>
          <w:rPr>
            <w:rFonts w:ascii="Arial" w:hAnsi="Arial" w:cs="Arial"/>
            <w:color w:val="000000"/>
            <w:sz w:val="17"/>
            <w:szCs w:val="17"/>
            <w:bdr w:val="none" w:sz="0" w:space="0" w:color="auto" w:frame="1"/>
          </w:rPr>
          <w:t> with some examples. In this article, I try to explain the </w:t>
        </w:r>
        <w:r>
          <w:rPr>
            <w:rStyle w:val="Strong"/>
            <w:rFonts w:ascii="Arial" w:hAnsi="Arial" w:cs="Arial"/>
            <w:color w:val="000000"/>
            <w:sz w:val="17"/>
            <w:szCs w:val="17"/>
            <w:bdr w:val="none" w:sz="0" w:space="0" w:color="auto" w:frame="1"/>
          </w:rPr>
          <w:t>Linq ElementAt and ElementAtOrDefault method in C#</w:t>
        </w:r>
        <w:r>
          <w:rPr>
            <w:rFonts w:ascii="Arial" w:hAnsi="Arial" w:cs="Arial"/>
            <w:color w:val="000000"/>
            <w:sz w:val="17"/>
            <w:szCs w:val="17"/>
            <w:bdr w:val="none" w:sz="0" w:space="0" w:color="auto" w:frame="1"/>
          </w:rPr>
          <w:t> with some examples. I hope you understood the need and use of these two methods in Linq.</w:t>
        </w:r>
      </w:ins>
    </w:p>
    <w:p w:rsidR="000A5709" w:rsidRDefault="000A5709" w:rsidP="0060307F"/>
    <w:sectPr w:rsidR="000A5709" w:rsidSect="006F78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Kozuka Gothic Pro EL">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0C83"/>
    <w:multiLevelType w:val="multilevel"/>
    <w:tmpl w:val="7B1A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C470E"/>
    <w:multiLevelType w:val="multilevel"/>
    <w:tmpl w:val="6AB0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200BE"/>
    <w:multiLevelType w:val="multilevel"/>
    <w:tmpl w:val="2ED8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90C66"/>
    <w:multiLevelType w:val="multilevel"/>
    <w:tmpl w:val="881C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F0FB9"/>
    <w:multiLevelType w:val="multilevel"/>
    <w:tmpl w:val="C638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16114"/>
    <w:multiLevelType w:val="multilevel"/>
    <w:tmpl w:val="2E06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55853"/>
    <w:multiLevelType w:val="multilevel"/>
    <w:tmpl w:val="7C92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F12D7"/>
    <w:multiLevelType w:val="multilevel"/>
    <w:tmpl w:val="C72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FE75F8"/>
    <w:multiLevelType w:val="multilevel"/>
    <w:tmpl w:val="0F5A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EF4E1A"/>
    <w:multiLevelType w:val="multilevel"/>
    <w:tmpl w:val="E36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67594A"/>
    <w:multiLevelType w:val="multilevel"/>
    <w:tmpl w:val="5F3C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6B6B19"/>
    <w:multiLevelType w:val="multilevel"/>
    <w:tmpl w:val="BD54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4D3956"/>
    <w:multiLevelType w:val="multilevel"/>
    <w:tmpl w:val="CDF0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FC3DC2"/>
    <w:multiLevelType w:val="multilevel"/>
    <w:tmpl w:val="D25A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796A02"/>
    <w:multiLevelType w:val="multilevel"/>
    <w:tmpl w:val="47A2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3207E0"/>
    <w:multiLevelType w:val="multilevel"/>
    <w:tmpl w:val="773C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1C2BEF"/>
    <w:multiLevelType w:val="multilevel"/>
    <w:tmpl w:val="740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A83AE1"/>
    <w:multiLevelType w:val="multilevel"/>
    <w:tmpl w:val="04F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D5764E"/>
    <w:multiLevelType w:val="multilevel"/>
    <w:tmpl w:val="E4D8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819A7"/>
    <w:multiLevelType w:val="multilevel"/>
    <w:tmpl w:val="AC4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667F88"/>
    <w:multiLevelType w:val="multilevel"/>
    <w:tmpl w:val="2EFE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1A3AB0"/>
    <w:multiLevelType w:val="multilevel"/>
    <w:tmpl w:val="6DB0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F6B62"/>
    <w:multiLevelType w:val="multilevel"/>
    <w:tmpl w:val="966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A41CB3"/>
    <w:multiLevelType w:val="multilevel"/>
    <w:tmpl w:val="8E6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D6774"/>
    <w:multiLevelType w:val="multilevel"/>
    <w:tmpl w:val="2620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64331D"/>
    <w:multiLevelType w:val="multilevel"/>
    <w:tmpl w:val="1478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FD463B"/>
    <w:multiLevelType w:val="multilevel"/>
    <w:tmpl w:val="072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943BD8"/>
    <w:multiLevelType w:val="multilevel"/>
    <w:tmpl w:val="31E8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1D1C90"/>
    <w:multiLevelType w:val="multilevel"/>
    <w:tmpl w:val="FB64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0F6700"/>
    <w:multiLevelType w:val="multilevel"/>
    <w:tmpl w:val="63FC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597FAE"/>
    <w:multiLevelType w:val="multilevel"/>
    <w:tmpl w:val="042A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F229C8"/>
    <w:multiLevelType w:val="multilevel"/>
    <w:tmpl w:val="21B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2B18B5"/>
    <w:multiLevelType w:val="multilevel"/>
    <w:tmpl w:val="3F6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1B220B"/>
    <w:multiLevelType w:val="multilevel"/>
    <w:tmpl w:val="7FF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15"/>
  </w:num>
  <w:num w:numId="4">
    <w:abstractNumId w:val="26"/>
  </w:num>
  <w:num w:numId="5">
    <w:abstractNumId w:val="12"/>
  </w:num>
  <w:num w:numId="6">
    <w:abstractNumId w:val="13"/>
  </w:num>
  <w:num w:numId="7">
    <w:abstractNumId w:val="18"/>
  </w:num>
  <w:num w:numId="8">
    <w:abstractNumId w:val="16"/>
  </w:num>
  <w:num w:numId="9">
    <w:abstractNumId w:val="31"/>
  </w:num>
  <w:num w:numId="10">
    <w:abstractNumId w:val="24"/>
  </w:num>
  <w:num w:numId="11">
    <w:abstractNumId w:val="10"/>
  </w:num>
  <w:num w:numId="12">
    <w:abstractNumId w:val="29"/>
  </w:num>
  <w:num w:numId="13">
    <w:abstractNumId w:val="6"/>
  </w:num>
  <w:num w:numId="14">
    <w:abstractNumId w:val="7"/>
  </w:num>
  <w:num w:numId="15">
    <w:abstractNumId w:val="17"/>
  </w:num>
  <w:num w:numId="16">
    <w:abstractNumId w:val="5"/>
  </w:num>
  <w:num w:numId="17">
    <w:abstractNumId w:val="27"/>
  </w:num>
  <w:num w:numId="18">
    <w:abstractNumId w:val="21"/>
  </w:num>
  <w:num w:numId="19">
    <w:abstractNumId w:val="2"/>
  </w:num>
  <w:num w:numId="20">
    <w:abstractNumId w:val="1"/>
  </w:num>
  <w:num w:numId="21">
    <w:abstractNumId w:val="14"/>
  </w:num>
  <w:num w:numId="22">
    <w:abstractNumId w:val="33"/>
  </w:num>
  <w:num w:numId="23">
    <w:abstractNumId w:val="3"/>
  </w:num>
  <w:num w:numId="24">
    <w:abstractNumId w:val="4"/>
  </w:num>
  <w:num w:numId="25">
    <w:abstractNumId w:val="11"/>
  </w:num>
  <w:num w:numId="26">
    <w:abstractNumId w:val="28"/>
  </w:num>
  <w:num w:numId="27">
    <w:abstractNumId w:val="30"/>
  </w:num>
  <w:num w:numId="28">
    <w:abstractNumId w:val="19"/>
  </w:num>
  <w:num w:numId="29">
    <w:abstractNumId w:val="25"/>
  </w:num>
  <w:num w:numId="30">
    <w:abstractNumId w:val="23"/>
  </w:num>
  <w:num w:numId="31">
    <w:abstractNumId w:val="22"/>
  </w:num>
  <w:num w:numId="32">
    <w:abstractNumId w:val="32"/>
  </w:num>
  <w:num w:numId="33">
    <w:abstractNumId w:val="8"/>
  </w:num>
  <w:num w:numId="3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7473A1"/>
    <w:rsid w:val="00053751"/>
    <w:rsid w:val="0006722B"/>
    <w:rsid w:val="00076DE8"/>
    <w:rsid w:val="000958B6"/>
    <w:rsid w:val="000A5709"/>
    <w:rsid w:val="000F4B1F"/>
    <w:rsid w:val="00247E1E"/>
    <w:rsid w:val="002A6A9D"/>
    <w:rsid w:val="002E12E1"/>
    <w:rsid w:val="003332C6"/>
    <w:rsid w:val="00375AC9"/>
    <w:rsid w:val="00470ED2"/>
    <w:rsid w:val="00504039"/>
    <w:rsid w:val="005800E0"/>
    <w:rsid w:val="0060307F"/>
    <w:rsid w:val="006200BF"/>
    <w:rsid w:val="006F7421"/>
    <w:rsid w:val="006F7803"/>
    <w:rsid w:val="007473A1"/>
    <w:rsid w:val="008609A9"/>
    <w:rsid w:val="009735DF"/>
    <w:rsid w:val="009805F7"/>
    <w:rsid w:val="009F71B5"/>
    <w:rsid w:val="00AA50B4"/>
    <w:rsid w:val="00AE1A54"/>
    <w:rsid w:val="00C46057"/>
    <w:rsid w:val="00C57688"/>
    <w:rsid w:val="00E06719"/>
    <w:rsid w:val="00E61AE2"/>
    <w:rsid w:val="00EC61FF"/>
    <w:rsid w:val="00F0081F"/>
    <w:rsid w:val="00FF5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803"/>
  </w:style>
  <w:style w:type="paragraph" w:styleId="Heading1">
    <w:name w:val="heading 1"/>
    <w:basedOn w:val="Normal"/>
    <w:link w:val="Heading1Char"/>
    <w:uiPriority w:val="9"/>
    <w:qFormat/>
    <w:rsid w:val="00E067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4B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C4605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5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0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50B4"/>
    <w:rPr>
      <w:rFonts w:ascii="Courier New" w:eastAsia="Times New Roman" w:hAnsi="Courier New" w:cs="Courier New"/>
      <w:sz w:val="20"/>
      <w:szCs w:val="20"/>
    </w:rPr>
  </w:style>
  <w:style w:type="character" w:customStyle="1" w:styleId="rem">
    <w:name w:val="rem"/>
    <w:basedOn w:val="DefaultParagraphFont"/>
    <w:rsid w:val="00AA50B4"/>
  </w:style>
  <w:style w:type="character" w:customStyle="1" w:styleId="kwrd">
    <w:name w:val="kwrd"/>
    <w:basedOn w:val="DefaultParagraphFont"/>
    <w:rsid w:val="00AA50B4"/>
  </w:style>
  <w:style w:type="character" w:customStyle="1" w:styleId="userclass">
    <w:name w:val="userclass"/>
    <w:basedOn w:val="DefaultParagraphFont"/>
    <w:rsid w:val="00AA50B4"/>
  </w:style>
  <w:style w:type="character" w:customStyle="1" w:styleId="Heading1Char">
    <w:name w:val="Heading 1 Char"/>
    <w:basedOn w:val="DefaultParagraphFont"/>
    <w:link w:val="Heading1"/>
    <w:uiPriority w:val="9"/>
    <w:rsid w:val="00E067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67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076DE8"/>
  </w:style>
  <w:style w:type="character" w:styleId="Strong">
    <w:name w:val="Strong"/>
    <w:basedOn w:val="DefaultParagraphFont"/>
    <w:uiPriority w:val="22"/>
    <w:qFormat/>
    <w:rsid w:val="006F7421"/>
    <w:rPr>
      <w:b/>
      <w:bCs/>
    </w:rPr>
  </w:style>
  <w:style w:type="character" w:styleId="Hyperlink">
    <w:name w:val="Hyperlink"/>
    <w:basedOn w:val="DefaultParagraphFont"/>
    <w:uiPriority w:val="99"/>
    <w:semiHidden/>
    <w:unhideWhenUsed/>
    <w:rsid w:val="000958B6"/>
    <w:rPr>
      <w:color w:val="0000FF"/>
      <w:u w:val="single"/>
    </w:rPr>
  </w:style>
  <w:style w:type="character" w:customStyle="1" w:styleId="Heading2Char">
    <w:name w:val="Heading 2 Char"/>
    <w:basedOn w:val="DefaultParagraphFont"/>
    <w:link w:val="Heading2"/>
    <w:uiPriority w:val="9"/>
    <w:semiHidden/>
    <w:rsid w:val="000F4B1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03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07F"/>
    <w:rPr>
      <w:rFonts w:ascii="Tahoma" w:hAnsi="Tahoma" w:cs="Tahoma"/>
      <w:sz w:val="16"/>
      <w:szCs w:val="16"/>
    </w:rPr>
  </w:style>
  <w:style w:type="character" w:customStyle="1" w:styleId="Heading5Char">
    <w:name w:val="Heading 5 Char"/>
    <w:basedOn w:val="DefaultParagraphFont"/>
    <w:link w:val="Heading5"/>
    <w:uiPriority w:val="9"/>
    <w:semiHidden/>
    <w:rsid w:val="00C46057"/>
    <w:rPr>
      <w:rFonts w:asciiTheme="majorHAnsi" w:eastAsiaTheme="majorEastAsia" w:hAnsiTheme="majorHAnsi" w:cstheme="majorBidi"/>
      <w:color w:val="243F60" w:themeColor="accent1" w:themeShade="7F"/>
    </w:rPr>
  </w:style>
  <w:style w:type="character" w:customStyle="1" w:styleId="kw1">
    <w:name w:val="kw1"/>
    <w:basedOn w:val="DefaultParagraphFont"/>
    <w:rsid w:val="00C57688"/>
  </w:style>
  <w:style w:type="character" w:customStyle="1" w:styleId="kw4">
    <w:name w:val="kw4"/>
    <w:basedOn w:val="DefaultParagraphFont"/>
    <w:rsid w:val="00C57688"/>
  </w:style>
  <w:style w:type="character" w:customStyle="1" w:styleId="br0">
    <w:name w:val="br0"/>
    <w:basedOn w:val="DefaultParagraphFont"/>
    <w:rsid w:val="00C57688"/>
  </w:style>
  <w:style w:type="character" w:customStyle="1" w:styleId="kw3">
    <w:name w:val="kw3"/>
    <w:basedOn w:val="DefaultParagraphFont"/>
    <w:rsid w:val="00C57688"/>
  </w:style>
  <w:style w:type="character" w:customStyle="1" w:styleId="me0">
    <w:name w:val="me0"/>
    <w:basedOn w:val="DefaultParagraphFont"/>
    <w:rsid w:val="00C57688"/>
  </w:style>
  <w:style w:type="character" w:customStyle="1" w:styleId="kw2">
    <w:name w:val="kw2"/>
    <w:basedOn w:val="DefaultParagraphFont"/>
    <w:rsid w:val="00C57688"/>
  </w:style>
  <w:style w:type="character" w:customStyle="1" w:styleId="nu0">
    <w:name w:val="nu0"/>
    <w:basedOn w:val="DefaultParagraphFont"/>
    <w:rsid w:val="00C57688"/>
  </w:style>
  <w:style w:type="character" w:customStyle="1" w:styleId="st1">
    <w:name w:val="st1"/>
    <w:basedOn w:val="DefaultParagraphFont"/>
    <w:rsid w:val="00C57688"/>
  </w:style>
  <w:style w:type="character" w:customStyle="1" w:styleId="co1">
    <w:name w:val="co1"/>
    <w:basedOn w:val="DefaultParagraphFont"/>
    <w:rsid w:val="00EC61FF"/>
  </w:style>
</w:styles>
</file>

<file path=word/webSettings.xml><?xml version="1.0" encoding="utf-8"?>
<w:webSettings xmlns:r="http://schemas.openxmlformats.org/officeDocument/2006/relationships" xmlns:w="http://schemas.openxmlformats.org/wordprocessingml/2006/main">
  <w:divs>
    <w:div w:id="17388855">
      <w:bodyDiv w:val="1"/>
      <w:marLeft w:val="0"/>
      <w:marRight w:val="0"/>
      <w:marTop w:val="0"/>
      <w:marBottom w:val="0"/>
      <w:divBdr>
        <w:top w:val="none" w:sz="0" w:space="0" w:color="auto"/>
        <w:left w:val="none" w:sz="0" w:space="0" w:color="auto"/>
        <w:bottom w:val="none" w:sz="0" w:space="0" w:color="auto"/>
        <w:right w:val="none" w:sz="0" w:space="0" w:color="auto"/>
      </w:divBdr>
      <w:divsChild>
        <w:div w:id="2006203011">
          <w:marLeft w:val="0"/>
          <w:marRight w:val="0"/>
          <w:marTop w:val="0"/>
          <w:marBottom w:val="0"/>
          <w:divBdr>
            <w:top w:val="none" w:sz="0" w:space="0" w:color="auto"/>
            <w:left w:val="none" w:sz="0" w:space="0" w:color="auto"/>
            <w:bottom w:val="none" w:sz="0" w:space="0" w:color="auto"/>
            <w:right w:val="none" w:sz="0" w:space="0" w:color="auto"/>
          </w:divBdr>
        </w:div>
        <w:div w:id="1561480779">
          <w:marLeft w:val="0"/>
          <w:marRight w:val="0"/>
          <w:marTop w:val="0"/>
          <w:marBottom w:val="0"/>
          <w:divBdr>
            <w:top w:val="none" w:sz="0" w:space="0" w:color="auto"/>
            <w:left w:val="none" w:sz="0" w:space="0" w:color="auto"/>
            <w:bottom w:val="none" w:sz="0" w:space="0" w:color="auto"/>
            <w:right w:val="none" w:sz="0" w:space="0" w:color="auto"/>
          </w:divBdr>
        </w:div>
        <w:div w:id="956912138">
          <w:marLeft w:val="0"/>
          <w:marRight w:val="0"/>
          <w:marTop w:val="0"/>
          <w:marBottom w:val="0"/>
          <w:divBdr>
            <w:top w:val="none" w:sz="0" w:space="0" w:color="auto"/>
            <w:left w:val="none" w:sz="0" w:space="0" w:color="auto"/>
            <w:bottom w:val="none" w:sz="0" w:space="0" w:color="auto"/>
            <w:right w:val="none" w:sz="0" w:space="0" w:color="auto"/>
          </w:divBdr>
        </w:div>
        <w:div w:id="1540975781">
          <w:marLeft w:val="0"/>
          <w:marRight w:val="0"/>
          <w:marTop w:val="0"/>
          <w:marBottom w:val="0"/>
          <w:divBdr>
            <w:top w:val="none" w:sz="0" w:space="0" w:color="auto"/>
            <w:left w:val="none" w:sz="0" w:space="0" w:color="auto"/>
            <w:bottom w:val="none" w:sz="0" w:space="0" w:color="auto"/>
            <w:right w:val="none" w:sz="0" w:space="0" w:color="auto"/>
          </w:divBdr>
        </w:div>
        <w:div w:id="629675961">
          <w:marLeft w:val="0"/>
          <w:marRight w:val="0"/>
          <w:marTop w:val="0"/>
          <w:marBottom w:val="0"/>
          <w:divBdr>
            <w:top w:val="none" w:sz="0" w:space="0" w:color="auto"/>
            <w:left w:val="none" w:sz="0" w:space="0" w:color="auto"/>
            <w:bottom w:val="none" w:sz="0" w:space="0" w:color="auto"/>
            <w:right w:val="none" w:sz="0" w:space="0" w:color="auto"/>
          </w:divBdr>
        </w:div>
        <w:div w:id="585768691">
          <w:marLeft w:val="0"/>
          <w:marRight w:val="0"/>
          <w:marTop w:val="0"/>
          <w:marBottom w:val="0"/>
          <w:divBdr>
            <w:top w:val="none" w:sz="0" w:space="0" w:color="auto"/>
            <w:left w:val="none" w:sz="0" w:space="0" w:color="auto"/>
            <w:bottom w:val="none" w:sz="0" w:space="0" w:color="auto"/>
            <w:right w:val="none" w:sz="0" w:space="0" w:color="auto"/>
          </w:divBdr>
        </w:div>
        <w:div w:id="1809124770">
          <w:marLeft w:val="0"/>
          <w:marRight w:val="0"/>
          <w:marTop w:val="0"/>
          <w:marBottom w:val="0"/>
          <w:divBdr>
            <w:top w:val="none" w:sz="0" w:space="0" w:color="auto"/>
            <w:left w:val="none" w:sz="0" w:space="0" w:color="auto"/>
            <w:bottom w:val="none" w:sz="0" w:space="0" w:color="auto"/>
            <w:right w:val="none" w:sz="0" w:space="0" w:color="auto"/>
          </w:divBdr>
        </w:div>
        <w:div w:id="2132699598">
          <w:marLeft w:val="0"/>
          <w:marRight w:val="0"/>
          <w:marTop w:val="0"/>
          <w:marBottom w:val="0"/>
          <w:divBdr>
            <w:top w:val="none" w:sz="0" w:space="0" w:color="auto"/>
            <w:left w:val="none" w:sz="0" w:space="0" w:color="auto"/>
            <w:bottom w:val="none" w:sz="0" w:space="0" w:color="auto"/>
            <w:right w:val="none" w:sz="0" w:space="0" w:color="auto"/>
          </w:divBdr>
        </w:div>
        <w:div w:id="743066593">
          <w:marLeft w:val="0"/>
          <w:marRight w:val="0"/>
          <w:marTop w:val="0"/>
          <w:marBottom w:val="0"/>
          <w:divBdr>
            <w:top w:val="none" w:sz="0" w:space="0" w:color="auto"/>
            <w:left w:val="none" w:sz="0" w:space="0" w:color="auto"/>
            <w:bottom w:val="none" w:sz="0" w:space="0" w:color="auto"/>
            <w:right w:val="none" w:sz="0" w:space="0" w:color="auto"/>
          </w:divBdr>
        </w:div>
        <w:div w:id="218441213">
          <w:marLeft w:val="0"/>
          <w:marRight w:val="0"/>
          <w:marTop w:val="0"/>
          <w:marBottom w:val="0"/>
          <w:divBdr>
            <w:top w:val="none" w:sz="0" w:space="0" w:color="auto"/>
            <w:left w:val="none" w:sz="0" w:space="0" w:color="auto"/>
            <w:bottom w:val="none" w:sz="0" w:space="0" w:color="auto"/>
            <w:right w:val="none" w:sz="0" w:space="0" w:color="auto"/>
          </w:divBdr>
        </w:div>
        <w:div w:id="1649437405">
          <w:marLeft w:val="0"/>
          <w:marRight w:val="0"/>
          <w:marTop w:val="0"/>
          <w:marBottom w:val="0"/>
          <w:divBdr>
            <w:top w:val="none" w:sz="0" w:space="0" w:color="auto"/>
            <w:left w:val="none" w:sz="0" w:space="0" w:color="auto"/>
            <w:bottom w:val="none" w:sz="0" w:space="0" w:color="auto"/>
            <w:right w:val="none" w:sz="0" w:space="0" w:color="auto"/>
          </w:divBdr>
        </w:div>
        <w:div w:id="1520586782">
          <w:marLeft w:val="0"/>
          <w:marRight w:val="0"/>
          <w:marTop w:val="0"/>
          <w:marBottom w:val="0"/>
          <w:divBdr>
            <w:top w:val="none" w:sz="0" w:space="0" w:color="auto"/>
            <w:left w:val="none" w:sz="0" w:space="0" w:color="auto"/>
            <w:bottom w:val="none" w:sz="0" w:space="0" w:color="auto"/>
            <w:right w:val="none" w:sz="0" w:space="0" w:color="auto"/>
          </w:divBdr>
        </w:div>
        <w:div w:id="690644328">
          <w:marLeft w:val="0"/>
          <w:marRight w:val="0"/>
          <w:marTop w:val="0"/>
          <w:marBottom w:val="0"/>
          <w:divBdr>
            <w:top w:val="none" w:sz="0" w:space="0" w:color="auto"/>
            <w:left w:val="none" w:sz="0" w:space="0" w:color="auto"/>
            <w:bottom w:val="none" w:sz="0" w:space="0" w:color="auto"/>
            <w:right w:val="none" w:sz="0" w:space="0" w:color="auto"/>
          </w:divBdr>
        </w:div>
        <w:div w:id="1794909863">
          <w:marLeft w:val="0"/>
          <w:marRight w:val="0"/>
          <w:marTop w:val="0"/>
          <w:marBottom w:val="0"/>
          <w:divBdr>
            <w:top w:val="none" w:sz="0" w:space="0" w:color="auto"/>
            <w:left w:val="none" w:sz="0" w:space="0" w:color="auto"/>
            <w:bottom w:val="none" w:sz="0" w:space="0" w:color="auto"/>
            <w:right w:val="none" w:sz="0" w:space="0" w:color="auto"/>
          </w:divBdr>
        </w:div>
        <w:div w:id="1925141376">
          <w:marLeft w:val="0"/>
          <w:marRight w:val="0"/>
          <w:marTop w:val="0"/>
          <w:marBottom w:val="0"/>
          <w:divBdr>
            <w:top w:val="none" w:sz="0" w:space="0" w:color="auto"/>
            <w:left w:val="none" w:sz="0" w:space="0" w:color="auto"/>
            <w:bottom w:val="none" w:sz="0" w:space="0" w:color="auto"/>
            <w:right w:val="none" w:sz="0" w:space="0" w:color="auto"/>
          </w:divBdr>
        </w:div>
        <w:div w:id="1952010213">
          <w:marLeft w:val="0"/>
          <w:marRight w:val="0"/>
          <w:marTop w:val="0"/>
          <w:marBottom w:val="0"/>
          <w:divBdr>
            <w:top w:val="none" w:sz="0" w:space="0" w:color="auto"/>
            <w:left w:val="none" w:sz="0" w:space="0" w:color="auto"/>
            <w:bottom w:val="none" w:sz="0" w:space="0" w:color="auto"/>
            <w:right w:val="none" w:sz="0" w:space="0" w:color="auto"/>
          </w:divBdr>
        </w:div>
        <w:div w:id="725494655">
          <w:marLeft w:val="0"/>
          <w:marRight w:val="0"/>
          <w:marTop w:val="0"/>
          <w:marBottom w:val="0"/>
          <w:divBdr>
            <w:top w:val="none" w:sz="0" w:space="0" w:color="auto"/>
            <w:left w:val="none" w:sz="0" w:space="0" w:color="auto"/>
            <w:bottom w:val="none" w:sz="0" w:space="0" w:color="auto"/>
            <w:right w:val="none" w:sz="0" w:space="0" w:color="auto"/>
          </w:divBdr>
        </w:div>
        <w:div w:id="1177422383">
          <w:marLeft w:val="0"/>
          <w:marRight w:val="0"/>
          <w:marTop w:val="0"/>
          <w:marBottom w:val="0"/>
          <w:divBdr>
            <w:top w:val="none" w:sz="0" w:space="0" w:color="auto"/>
            <w:left w:val="none" w:sz="0" w:space="0" w:color="auto"/>
            <w:bottom w:val="none" w:sz="0" w:space="0" w:color="auto"/>
            <w:right w:val="none" w:sz="0" w:space="0" w:color="auto"/>
          </w:divBdr>
        </w:div>
        <w:div w:id="963537656">
          <w:marLeft w:val="0"/>
          <w:marRight w:val="0"/>
          <w:marTop w:val="0"/>
          <w:marBottom w:val="0"/>
          <w:divBdr>
            <w:top w:val="none" w:sz="0" w:space="0" w:color="auto"/>
            <w:left w:val="none" w:sz="0" w:space="0" w:color="auto"/>
            <w:bottom w:val="none" w:sz="0" w:space="0" w:color="auto"/>
            <w:right w:val="none" w:sz="0" w:space="0" w:color="auto"/>
          </w:divBdr>
        </w:div>
        <w:div w:id="1460296811">
          <w:marLeft w:val="0"/>
          <w:marRight w:val="0"/>
          <w:marTop w:val="0"/>
          <w:marBottom w:val="0"/>
          <w:divBdr>
            <w:top w:val="none" w:sz="0" w:space="0" w:color="auto"/>
            <w:left w:val="none" w:sz="0" w:space="0" w:color="auto"/>
            <w:bottom w:val="none" w:sz="0" w:space="0" w:color="auto"/>
            <w:right w:val="none" w:sz="0" w:space="0" w:color="auto"/>
          </w:divBdr>
        </w:div>
        <w:div w:id="618148362">
          <w:marLeft w:val="0"/>
          <w:marRight w:val="0"/>
          <w:marTop w:val="0"/>
          <w:marBottom w:val="0"/>
          <w:divBdr>
            <w:top w:val="none" w:sz="0" w:space="0" w:color="auto"/>
            <w:left w:val="none" w:sz="0" w:space="0" w:color="auto"/>
            <w:bottom w:val="none" w:sz="0" w:space="0" w:color="auto"/>
            <w:right w:val="none" w:sz="0" w:space="0" w:color="auto"/>
          </w:divBdr>
        </w:div>
        <w:div w:id="775104313">
          <w:marLeft w:val="0"/>
          <w:marRight w:val="0"/>
          <w:marTop w:val="0"/>
          <w:marBottom w:val="0"/>
          <w:divBdr>
            <w:top w:val="none" w:sz="0" w:space="0" w:color="auto"/>
            <w:left w:val="none" w:sz="0" w:space="0" w:color="auto"/>
            <w:bottom w:val="none" w:sz="0" w:space="0" w:color="auto"/>
            <w:right w:val="none" w:sz="0" w:space="0" w:color="auto"/>
          </w:divBdr>
        </w:div>
        <w:div w:id="1247613511">
          <w:marLeft w:val="0"/>
          <w:marRight w:val="0"/>
          <w:marTop w:val="0"/>
          <w:marBottom w:val="0"/>
          <w:divBdr>
            <w:top w:val="none" w:sz="0" w:space="0" w:color="auto"/>
            <w:left w:val="none" w:sz="0" w:space="0" w:color="auto"/>
            <w:bottom w:val="none" w:sz="0" w:space="0" w:color="auto"/>
            <w:right w:val="none" w:sz="0" w:space="0" w:color="auto"/>
          </w:divBdr>
        </w:div>
        <w:div w:id="1066146337">
          <w:marLeft w:val="0"/>
          <w:marRight w:val="0"/>
          <w:marTop w:val="0"/>
          <w:marBottom w:val="0"/>
          <w:divBdr>
            <w:top w:val="none" w:sz="0" w:space="0" w:color="auto"/>
            <w:left w:val="none" w:sz="0" w:space="0" w:color="auto"/>
            <w:bottom w:val="none" w:sz="0" w:space="0" w:color="auto"/>
            <w:right w:val="none" w:sz="0" w:space="0" w:color="auto"/>
          </w:divBdr>
        </w:div>
        <w:div w:id="56056459">
          <w:marLeft w:val="0"/>
          <w:marRight w:val="0"/>
          <w:marTop w:val="0"/>
          <w:marBottom w:val="0"/>
          <w:divBdr>
            <w:top w:val="none" w:sz="0" w:space="0" w:color="auto"/>
            <w:left w:val="none" w:sz="0" w:space="0" w:color="auto"/>
            <w:bottom w:val="none" w:sz="0" w:space="0" w:color="auto"/>
            <w:right w:val="none" w:sz="0" w:space="0" w:color="auto"/>
          </w:divBdr>
        </w:div>
        <w:div w:id="419566069">
          <w:marLeft w:val="0"/>
          <w:marRight w:val="0"/>
          <w:marTop w:val="0"/>
          <w:marBottom w:val="0"/>
          <w:divBdr>
            <w:top w:val="none" w:sz="0" w:space="0" w:color="auto"/>
            <w:left w:val="none" w:sz="0" w:space="0" w:color="auto"/>
            <w:bottom w:val="none" w:sz="0" w:space="0" w:color="auto"/>
            <w:right w:val="none" w:sz="0" w:space="0" w:color="auto"/>
          </w:divBdr>
        </w:div>
        <w:div w:id="1688020055">
          <w:marLeft w:val="0"/>
          <w:marRight w:val="0"/>
          <w:marTop w:val="0"/>
          <w:marBottom w:val="0"/>
          <w:divBdr>
            <w:top w:val="none" w:sz="0" w:space="0" w:color="auto"/>
            <w:left w:val="none" w:sz="0" w:space="0" w:color="auto"/>
            <w:bottom w:val="none" w:sz="0" w:space="0" w:color="auto"/>
            <w:right w:val="none" w:sz="0" w:space="0" w:color="auto"/>
          </w:divBdr>
        </w:div>
        <w:div w:id="1059329383">
          <w:marLeft w:val="0"/>
          <w:marRight w:val="0"/>
          <w:marTop w:val="0"/>
          <w:marBottom w:val="0"/>
          <w:divBdr>
            <w:top w:val="none" w:sz="0" w:space="0" w:color="auto"/>
            <w:left w:val="none" w:sz="0" w:space="0" w:color="auto"/>
            <w:bottom w:val="none" w:sz="0" w:space="0" w:color="auto"/>
            <w:right w:val="none" w:sz="0" w:space="0" w:color="auto"/>
          </w:divBdr>
        </w:div>
        <w:div w:id="294140797">
          <w:marLeft w:val="0"/>
          <w:marRight w:val="0"/>
          <w:marTop w:val="0"/>
          <w:marBottom w:val="0"/>
          <w:divBdr>
            <w:top w:val="none" w:sz="0" w:space="0" w:color="auto"/>
            <w:left w:val="none" w:sz="0" w:space="0" w:color="auto"/>
            <w:bottom w:val="none" w:sz="0" w:space="0" w:color="auto"/>
            <w:right w:val="none" w:sz="0" w:space="0" w:color="auto"/>
          </w:divBdr>
        </w:div>
        <w:div w:id="1349061302">
          <w:marLeft w:val="0"/>
          <w:marRight w:val="0"/>
          <w:marTop w:val="0"/>
          <w:marBottom w:val="0"/>
          <w:divBdr>
            <w:top w:val="none" w:sz="0" w:space="0" w:color="auto"/>
            <w:left w:val="none" w:sz="0" w:space="0" w:color="auto"/>
            <w:bottom w:val="none" w:sz="0" w:space="0" w:color="auto"/>
            <w:right w:val="none" w:sz="0" w:space="0" w:color="auto"/>
          </w:divBdr>
        </w:div>
        <w:div w:id="1991516028">
          <w:marLeft w:val="0"/>
          <w:marRight w:val="0"/>
          <w:marTop w:val="0"/>
          <w:marBottom w:val="0"/>
          <w:divBdr>
            <w:top w:val="none" w:sz="0" w:space="0" w:color="auto"/>
            <w:left w:val="none" w:sz="0" w:space="0" w:color="auto"/>
            <w:bottom w:val="none" w:sz="0" w:space="0" w:color="auto"/>
            <w:right w:val="none" w:sz="0" w:space="0" w:color="auto"/>
          </w:divBdr>
        </w:div>
        <w:div w:id="1681543973">
          <w:marLeft w:val="0"/>
          <w:marRight w:val="0"/>
          <w:marTop w:val="0"/>
          <w:marBottom w:val="0"/>
          <w:divBdr>
            <w:top w:val="none" w:sz="0" w:space="0" w:color="auto"/>
            <w:left w:val="none" w:sz="0" w:space="0" w:color="auto"/>
            <w:bottom w:val="none" w:sz="0" w:space="0" w:color="auto"/>
            <w:right w:val="none" w:sz="0" w:space="0" w:color="auto"/>
          </w:divBdr>
        </w:div>
        <w:div w:id="1416822833">
          <w:marLeft w:val="0"/>
          <w:marRight w:val="0"/>
          <w:marTop w:val="0"/>
          <w:marBottom w:val="0"/>
          <w:divBdr>
            <w:top w:val="none" w:sz="0" w:space="0" w:color="auto"/>
            <w:left w:val="none" w:sz="0" w:space="0" w:color="auto"/>
            <w:bottom w:val="none" w:sz="0" w:space="0" w:color="auto"/>
            <w:right w:val="none" w:sz="0" w:space="0" w:color="auto"/>
          </w:divBdr>
        </w:div>
        <w:div w:id="1723599509">
          <w:marLeft w:val="0"/>
          <w:marRight w:val="0"/>
          <w:marTop w:val="0"/>
          <w:marBottom w:val="0"/>
          <w:divBdr>
            <w:top w:val="none" w:sz="0" w:space="0" w:color="auto"/>
            <w:left w:val="none" w:sz="0" w:space="0" w:color="auto"/>
            <w:bottom w:val="none" w:sz="0" w:space="0" w:color="auto"/>
            <w:right w:val="none" w:sz="0" w:space="0" w:color="auto"/>
          </w:divBdr>
        </w:div>
        <w:div w:id="130752335">
          <w:marLeft w:val="0"/>
          <w:marRight w:val="0"/>
          <w:marTop w:val="0"/>
          <w:marBottom w:val="0"/>
          <w:divBdr>
            <w:top w:val="none" w:sz="0" w:space="0" w:color="auto"/>
            <w:left w:val="none" w:sz="0" w:space="0" w:color="auto"/>
            <w:bottom w:val="none" w:sz="0" w:space="0" w:color="auto"/>
            <w:right w:val="none" w:sz="0" w:space="0" w:color="auto"/>
          </w:divBdr>
        </w:div>
        <w:div w:id="770274523">
          <w:marLeft w:val="0"/>
          <w:marRight w:val="0"/>
          <w:marTop w:val="0"/>
          <w:marBottom w:val="0"/>
          <w:divBdr>
            <w:top w:val="none" w:sz="0" w:space="0" w:color="auto"/>
            <w:left w:val="none" w:sz="0" w:space="0" w:color="auto"/>
            <w:bottom w:val="none" w:sz="0" w:space="0" w:color="auto"/>
            <w:right w:val="none" w:sz="0" w:space="0" w:color="auto"/>
          </w:divBdr>
        </w:div>
        <w:div w:id="815074888">
          <w:marLeft w:val="0"/>
          <w:marRight w:val="0"/>
          <w:marTop w:val="0"/>
          <w:marBottom w:val="0"/>
          <w:divBdr>
            <w:top w:val="none" w:sz="0" w:space="0" w:color="auto"/>
            <w:left w:val="none" w:sz="0" w:space="0" w:color="auto"/>
            <w:bottom w:val="none" w:sz="0" w:space="0" w:color="auto"/>
            <w:right w:val="none" w:sz="0" w:space="0" w:color="auto"/>
          </w:divBdr>
        </w:div>
        <w:div w:id="2049186163">
          <w:marLeft w:val="0"/>
          <w:marRight w:val="0"/>
          <w:marTop w:val="0"/>
          <w:marBottom w:val="0"/>
          <w:divBdr>
            <w:top w:val="none" w:sz="0" w:space="0" w:color="auto"/>
            <w:left w:val="none" w:sz="0" w:space="0" w:color="auto"/>
            <w:bottom w:val="none" w:sz="0" w:space="0" w:color="auto"/>
            <w:right w:val="none" w:sz="0" w:space="0" w:color="auto"/>
          </w:divBdr>
        </w:div>
        <w:div w:id="1471707797">
          <w:marLeft w:val="0"/>
          <w:marRight w:val="0"/>
          <w:marTop w:val="0"/>
          <w:marBottom w:val="0"/>
          <w:divBdr>
            <w:top w:val="none" w:sz="0" w:space="0" w:color="auto"/>
            <w:left w:val="none" w:sz="0" w:space="0" w:color="auto"/>
            <w:bottom w:val="none" w:sz="0" w:space="0" w:color="auto"/>
            <w:right w:val="none" w:sz="0" w:space="0" w:color="auto"/>
          </w:divBdr>
        </w:div>
        <w:div w:id="1287354556">
          <w:marLeft w:val="0"/>
          <w:marRight w:val="0"/>
          <w:marTop w:val="0"/>
          <w:marBottom w:val="0"/>
          <w:divBdr>
            <w:top w:val="none" w:sz="0" w:space="0" w:color="auto"/>
            <w:left w:val="none" w:sz="0" w:space="0" w:color="auto"/>
            <w:bottom w:val="none" w:sz="0" w:space="0" w:color="auto"/>
            <w:right w:val="none" w:sz="0" w:space="0" w:color="auto"/>
          </w:divBdr>
        </w:div>
        <w:div w:id="1861360491">
          <w:marLeft w:val="0"/>
          <w:marRight w:val="0"/>
          <w:marTop w:val="0"/>
          <w:marBottom w:val="0"/>
          <w:divBdr>
            <w:top w:val="none" w:sz="0" w:space="0" w:color="auto"/>
            <w:left w:val="none" w:sz="0" w:space="0" w:color="auto"/>
            <w:bottom w:val="none" w:sz="0" w:space="0" w:color="auto"/>
            <w:right w:val="none" w:sz="0" w:space="0" w:color="auto"/>
          </w:divBdr>
        </w:div>
        <w:div w:id="1875802876">
          <w:marLeft w:val="0"/>
          <w:marRight w:val="0"/>
          <w:marTop w:val="0"/>
          <w:marBottom w:val="0"/>
          <w:divBdr>
            <w:top w:val="none" w:sz="0" w:space="0" w:color="auto"/>
            <w:left w:val="none" w:sz="0" w:space="0" w:color="auto"/>
            <w:bottom w:val="none" w:sz="0" w:space="0" w:color="auto"/>
            <w:right w:val="none" w:sz="0" w:space="0" w:color="auto"/>
          </w:divBdr>
        </w:div>
        <w:div w:id="1383600219">
          <w:marLeft w:val="0"/>
          <w:marRight w:val="0"/>
          <w:marTop w:val="0"/>
          <w:marBottom w:val="0"/>
          <w:divBdr>
            <w:top w:val="none" w:sz="0" w:space="0" w:color="auto"/>
            <w:left w:val="none" w:sz="0" w:space="0" w:color="auto"/>
            <w:bottom w:val="none" w:sz="0" w:space="0" w:color="auto"/>
            <w:right w:val="none" w:sz="0" w:space="0" w:color="auto"/>
          </w:divBdr>
        </w:div>
        <w:div w:id="147404544">
          <w:marLeft w:val="0"/>
          <w:marRight w:val="0"/>
          <w:marTop w:val="0"/>
          <w:marBottom w:val="0"/>
          <w:divBdr>
            <w:top w:val="none" w:sz="0" w:space="0" w:color="auto"/>
            <w:left w:val="none" w:sz="0" w:space="0" w:color="auto"/>
            <w:bottom w:val="none" w:sz="0" w:space="0" w:color="auto"/>
            <w:right w:val="none" w:sz="0" w:space="0" w:color="auto"/>
          </w:divBdr>
        </w:div>
        <w:div w:id="259146054">
          <w:marLeft w:val="0"/>
          <w:marRight w:val="0"/>
          <w:marTop w:val="0"/>
          <w:marBottom w:val="0"/>
          <w:divBdr>
            <w:top w:val="none" w:sz="0" w:space="0" w:color="auto"/>
            <w:left w:val="none" w:sz="0" w:space="0" w:color="auto"/>
            <w:bottom w:val="none" w:sz="0" w:space="0" w:color="auto"/>
            <w:right w:val="none" w:sz="0" w:space="0" w:color="auto"/>
          </w:divBdr>
        </w:div>
        <w:div w:id="990405341">
          <w:marLeft w:val="0"/>
          <w:marRight w:val="0"/>
          <w:marTop w:val="0"/>
          <w:marBottom w:val="0"/>
          <w:divBdr>
            <w:top w:val="single" w:sz="4" w:space="0" w:color="2590E3"/>
            <w:left w:val="single" w:sz="4" w:space="0" w:color="2590E3"/>
            <w:bottom w:val="single" w:sz="4" w:space="0" w:color="2590E3"/>
            <w:right w:val="single" w:sz="4" w:space="0" w:color="2590E3"/>
          </w:divBdr>
          <w:divsChild>
            <w:div w:id="1093428186">
              <w:marLeft w:val="0"/>
              <w:marRight w:val="0"/>
              <w:marTop w:val="0"/>
              <w:marBottom w:val="0"/>
              <w:divBdr>
                <w:top w:val="none" w:sz="0" w:space="0" w:color="auto"/>
                <w:left w:val="none" w:sz="0" w:space="0" w:color="auto"/>
                <w:bottom w:val="none" w:sz="0" w:space="0" w:color="auto"/>
                <w:right w:val="none" w:sz="0" w:space="0" w:color="auto"/>
              </w:divBdr>
            </w:div>
          </w:divsChild>
        </w:div>
        <w:div w:id="1669550936">
          <w:marLeft w:val="0"/>
          <w:marRight w:val="0"/>
          <w:marTop w:val="0"/>
          <w:marBottom w:val="0"/>
          <w:divBdr>
            <w:top w:val="none" w:sz="0" w:space="0" w:color="auto"/>
            <w:left w:val="none" w:sz="0" w:space="0" w:color="auto"/>
            <w:bottom w:val="none" w:sz="0" w:space="0" w:color="auto"/>
            <w:right w:val="none" w:sz="0" w:space="0" w:color="auto"/>
          </w:divBdr>
        </w:div>
        <w:div w:id="64646124">
          <w:marLeft w:val="0"/>
          <w:marRight w:val="0"/>
          <w:marTop w:val="0"/>
          <w:marBottom w:val="0"/>
          <w:divBdr>
            <w:top w:val="none" w:sz="0" w:space="0" w:color="auto"/>
            <w:left w:val="none" w:sz="0" w:space="0" w:color="auto"/>
            <w:bottom w:val="none" w:sz="0" w:space="0" w:color="auto"/>
            <w:right w:val="none" w:sz="0" w:space="0" w:color="auto"/>
          </w:divBdr>
        </w:div>
        <w:div w:id="1575046315">
          <w:marLeft w:val="0"/>
          <w:marRight w:val="0"/>
          <w:marTop w:val="0"/>
          <w:marBottom w:val="0"/>
          <w:divBdr>
            <w:top w:val="none" w:sz="0" w:space="0" w:color="auto"/>
            <w:left w:val="none" w:sz="0" w:space="0" w:color="auto"/>
            <w:bottom w:val="none" w:sz="0" w:space="0" w:color="auto"/>
            <w:right w:val="none" w:sz="0" w:space="0" w:color="auto"/>
          </w:divBdr>
        </w:div>
        <w:div w:id="1453864521">
          <w:marLeft w:val="0"/>
          <w:marRight w:val="0"/>
          <w:marTop w:val="0"/>
          <w:marBottom w:val="0"/>
          <w:divBdr>
            <w:top w:val="none" w:sz="0" w:space="0" w:color="auto"/>
            <w:left w:val="none" w:sz="0" w:space="0" w:color="auto"/>
            <w:bottom w:val="none" w:sz="0" w:space="0" w:color="auto"/>
            <w:right w:val="none" w:sz="0" w:space="0" w:color="auto"/>
          </w:divBdr>
        </w:div>
        <w:div w:id="633410822">
          <w:marLeft w:val="0"/>
          <w:marRight w:val="0"/>
          <w:marTop w:val="0"/>
          <w:marBottom w:val="0"/>
          <w:divBdr>
            <w:top w:val="none" w:sz="0" w:space="0" w:color="auto"/>
            <w:left w:val="none" w:sz="0" w:space="0" w:color="auto"/>
            <w:bottom w:val="none" w:sz="0" w:space="0" w:color="auto"/>
            <w:right w:val="none" w:sz="0" w:space="0" w:color="auto"/>
          </w:divBdr>
        </w:div>
        <w:div w:id="565840414">
          <w:marLeft w:val="0"/>
          <w:marRight w:val="0"/>
          <w:marTop w:val="0"/>
          <w:marBottom w:val="0"/>
          <w:divBdr>
            <w:top w:val="none" w:sz="0" w:space="0" w:color="auto"/>
            <w:left w:val="none" w:sz="0" w:space="0" w:color="auto"/>
            <w:bottom w:val="none" w:sz="0" w:space="0" w:color="auto"/>
            <w:right w:val="none" w:sz="0" w:space="0" w:color="auto"/>
          </w:divBdr>
        </w:div>
        <w:div w:id="722025231">
          <w:marLeft w:val="0"/>
          <w:marRight w:val="0"/>
          <w:marTop w:val="0"/>
          <w:marBottom w:val="0"/>
          <w:divBdr>
            <w:top w:val="none" w:sz="0" w:space="0" w:color="auto"/>
            <w:left w:val="none" w:sz="0" w:space="0" w:color="auto"/>
            <w:bottom w:val="none" w:sz="0" w:space="0" w:color="auto"/>
            <w:right w:val="none" w:sz="0" w:space="0" w:color="auto"/>
          </w:divBdr>
        </w:div>
        <w:div w:id="1400178812">
          <w:marLeft w:val="0"/>
          <w:marRight w:val="0"/>
          <w:marTop w:val="0"/>
          <w:marBottom w:val="0"/>
          <w:divBdr>
            <w:top w:val="none" w:sz="0" w:space="0" w:color="auto"/>
            <w:left w:val="none" w:sz="0" w:space="0" w:color="auto"/>
            <w:bottom w:val="none" w:sz="0" w:space="0" w:color="auto"/>
            <w:right w:val="none" w:sz="0" w:space="0" w:color="auto"/>
          </w:divBdr>
        </w:div>
        <w:div w:id="333189607">
          <w:marLeft w:val="0"/>
          <w:marRight w:val="0"/>
          <w:marTop w:val="0"/>
          <w:marBottom w:val="0"/>
          <w:divBdr>
            <w:top w:val="none" w:sz="0" w:space="0" w:color="auto"/>
            <w:left w:val="none" w:sz="0" w:space="0" w:color="auto"/>
            <w:bottom w:val="none" w:sz="0" w:space="0" w:color="auto"/>
            <w:right w:val="none" w:sz="0" w:space="0" w:color="auto"/>
          </w:divBdr>
        </w:div>
        <w:div w:id="1463694213">
          <w:marLeft w:val="0"/>
          <w:marRight w:val="0"/>
          <w:marTop w:val="0"/>
          <w:marBottom w:val="0"/>
          <w:divBdr>
            <w:top w:val="none" w:sz="0" w:space="0" w:color="auto"/>
            <w:left w:val="none" w:sz="0" w:space="0" w:color="auto"/>
            <w:bottom w:val="none" w:sz="0" w:space="0" w:color="auto"/>
            <w:right w:val="none" w:sz="0" w:space="0" w:color="auto"/>
          </w:divBdr>
        </w:div>
        <w:div w:id="2066906450">
          <w:marLeft w:val="0"/>
          <w:marRight w:val="0"/>
          <w:marTop w:val="0"/>
          <w:marBottom w:val="0"/>
          <w:divBdr>
            <w:top w:val="none" w:sz="0" w:space="0" w:color="auto"/>
            <w:left w:val="none" w:sz="0" w:space="0" w:color="auto"/>
            <w:bottom w:val="none" w:sz="0" w:space="0" w:color="auto"/>
            <w:right w:val="none" w:sz="0" w:space="0" w:color="auto"/>
          </w:divBdr>
        </w:div>
        <w:div w:id="1301568865">
          <w:marLeft w:val="0"/>
          <w:marRight w:val="0"/>
          <w:marTop w:val="0"/>
          <w:marBottom w:val="0"/>
          <w:divBdr>
            <w:top w:val="none" w:sz="0" w:space="0" w:color="auto"/>
            <w:left w:val="none" w:sz="0" w:space="0" w:color="auto"/>
            <w:bottom w:val="none" w:sz="0" w:space="0" w:color="auto"/>
            <w:right w:val="none" w:sz="0" w:space="0" w:color="auto"/>
          </w:divBdr>
        </w:div>
      </w:divsChild>
    </w:div>
    <w:div w:id="52124503">
      <w:bodyDiv w:val="1"/>
      <w:marLeft w:val="0"/>
      <w:marRight w:val="0"/>
      <w:marTop w:val="0"/>
      <w:marBottom w:val="0"/>
      <w:divBdr>
        <w:top w:val="none" w:sz="0" w:space="0" w:color="auto"/>
        <w:left w:val="none" w:sz="0" w:space="0" w:color="auto"/>
        <w:bottom w:val="none" w:sz="0" w:space="0" w:color="auto"/>
        <w:right w:val="none" w:sz="0" w:space="0" w:color="auto"/>
      </w:divBdr>
    </w:div>
    <w:div w:id="223377895">
      <w:bodyDiv w:val="1"/>
      <w:marLeft w:val="0"/>
      <w:marRight w:val="0"/>
      <w:marTop w:val="0"/>
      <w:marBottom w:val="0"/>
      <w:divBdr>
        <w:top w:val="none" w:sz="0" w:space="0" w:color="auto"/>
        <w:left w:val="none" w:sz="0" w:space="0" w:color="auto"/>
        <w:bottom w:val="none" w:sz="0" w:space="0" w:color="auto"/>
        <w:right w:val="none" w:sz="0" w:space="0" w:color="auto"/>
      </w:divBdr>
    </w:div>
    <w:div w:id="263154916">
      <w:bodyDiv w:val="1"/>
      <w:marLeft w:val="0"/>
      <w:marRight w:val="0"/>
      <w:marTop w:val="0"/>
      <w:marBottom w:val="0"/>
      <w:divBdr>
        <w:top w:val="none" w:sz="0" w:space="0" w:color="auto"/>
        <w:left w:val="none" w:sz="0" w:space="0" w:color="auto"/>
        <w:bottom w:val="none" w:sz="0" w:space="0" w:color="auto"/>
        <w:right w:val="none" w:sz="0" w:space="0" w:color="auto"/>
      </w:divBdr>
    </w:div>
    <w:div w:id="367612821">
      <w:bodyDiv w:val="1"/>
      <w:marLeft w:val="0"/>
      <w:marRight w:val="0"/>
      <w:marTop w:val="0"/>
      <w:marBottom w:val="0"/>
      <w:divBdr>
        <w:top w:val="none" w:sz="0" w:space="0" w:color="auto"/>
        <w:left w:val="none" w:sz="0" w:space="0" w:color="auto"/>
        <w:bottom w:val="none" w:sz="0" w:space="0" w:color="auto"/>
        <w:right w:val="none" w:sz="0" w:space="0" w:color="auto"/>
      </w:divBdr>
      <w:divsChild>
        <w:div w:id="1791626615">
          <w:marLeft w:val="0"/>
          <w:marRight w:val="0"/>
          <w:marTop w:val="0"/>
          <w:marBottom w:val="0"/>
          <w:divBdr>
            <w:top w:val="single" w:sz="4" w:space="0" w:color="2590E3"/>
            <w:left w:val="single" w:sz="4" w:space="0" w:color="2590E3"/>
            <w:bottom w:val="single" w:sz="4" w:space="0" w:color="2590E3"/>
            <w:right w:val="single" w:sz="4" w:space="0" w:color="2590E3"/>
          </w:divBdr>
          <w:divsChild>
            <w:div w:id="8426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30413">
      <w:bodyDiv w:val="1"/>
      <w:marLeft w:val="0"/>
      <w:marRight w:val="0"/>
      <w:marTop w:val="0"/>
      <w:marBottom w:val="0"/>
      <w:divBdr>
        <w:top w:val="none" w:sz="0" w:space="0" w:color="auto"/>
        <w:left w:val="none" w:sz="0" w:space="0" w:color="auto"/>
        <w:bottom w:val="none" w:sz="0" w:space="0" w:color="auto"/>
        <w:right w:val="none" w:sz="0" w:space="0" w:color="auto"/>
      </w:divBdr>
    </w:div>
    <w:div w:id="405953501">
      <w:bodyDiv w:val="1"/>
      <w:marLeft w:val="0"/>
      <w:marRight w:val="0"/>
      <w:marTop w:val="0"/>
      <w:marBottom w:val="0"/>
      <w:divBdr>
        <w:top w:val="none" w:sz="0" w:space="0" w:color="auto"/>
        <w:left w:val="none" w:sz="0" w:space="0" w:color="auto"/>
        <w:bottom w:val="none" w:sz="0" w:space="0" w:color="auto"/>
        <w:right w:val="none" w:sz="0" w:space="0" w:color="auto"/>
      </w:divBdr>
    </w:div>
    <w:div w:id="455101448">
      <w:bodyDiv w:val="1"/>
      <w:marLeft w:val="0"/>
      <w:marRight w:val="0"/>
      <w:marTop w:val="0"/>
      <w:marBottom w:val="0"/>
      <w:divBdr>
        <w:top w:val="none" w:sz="0" w:space="0" w:color="auto"/>
        <w:left w:val="none" w:sz="0" w:space="0" w:color="auto"/>
        <w:bottom w:val="none" w:sz="0" w:space="0" w:color="auto"/>
        <w:right w:val="none" w:sz="0" w:space="0" w:color="auto"/>
      </w:divBdr>
    </w:div>
    <w:div w:id="464006353">
      <w:bodyDiv w:val="1"/>
      <w:marLeft w:val="0"/>
      <w:marRight w:val="0"/>
      <w:marTop w:val="0"/>
      <w:marBottom w:val="0"/>
      <w:divBdr>
        <w:top w:val="none" w:sz="0" w:space="0" w:color="auto"/>
        <w:left w:val="none" w:sz="0" w:space="0" w:color="auto"/>
        <w:bottom w:val="none" w:sz="0" w:space="0" w:color="auto"/>
        <w:right w:val="none" w:sz="0" w:space="0" w:color="auto"/>
      </w:divBdr>
    </w:div>
    <w:div w:id="495539749">
      <w:bodyDiv w:val="1"/>
      <w:marLeft w:val="0"/>
      <w:marRight w:val="0"/>
      <w:marTop w:val="0"/>
      <w:marBottom w:val="0"/>
      <w:divBdr>
        <w:top w:val="none" w:sz="0" w:space="0" w:color="auto"/>
        <w:left w:val="none" w:sz="0" w:space="0" w:color="auto"/>
        <w:bottom w:val="none" w:sz="0" w:space="0" w:color="auto"/>
        <w:right w:val="none" w:sz="0" w:space="0" w:color="auto"/>
      </w:divBdr>
    </w:div>
    <w:div w:id="508640119">
      <w:bodyDiv w:val="1"/>
      <w:marLeft w:val="0"/>
      <w:marRight w:val="0"/>
      <w:marTop w:val="0"/>
      <w:marBottom w:val="0"/>
      <w:divBdr>
        <w:top w:val="none" w:sz="0" w:space="0" w:color="auto"/>
        <w:left w:val="none" w:sz="0" w:space="0" w:color="auto"/>
        <w:bottom w:val="none" w:sz="0" w:space="0" w:color="auto"/>
        <w:right w:val="none" w:sz="0" w:space="0" w:color="auto"/>
      </w:divBdr>
    </w:div>
    <w:div w:id="518085869">
      <w:bodyDiv w:val="1"/>
      <w:marLeft w:val="0"/>
      <w:marRight w:val="0"/>
      <w:marTop w:val="0"/>
      <w:marBottom w:val="0"/>
      <w:divBdr>
        <w:top w:val="none" w:sz="0" w:space="0" w:color="auto"/>
        <w:left w:val="none" w:sz="0" w:space="0" w:color="auto"/>
        <w:bottom w:val="none" w:sz="0" w:space="0" w:color="auto"/>
        <w:right w:val="none" w:sz="0" w:space="0" w:color="auto"/>
      </w:divBdr>
    </w:div>
    <w:div w:id="602349017">
      <w:bodyDiv w:val="1"/>
      <w:marLeft w:val="0"/>
      <w:marRight w:val="0"/>
      <w:marTop w:val="0"/>
      <w:marBottom w:val="0"/>
      <w:divBdr>
        <w:top w:val="none" w:sz="0" w:space="0" w:color="auto"/>
        <w:left w:val="none" w:sz="0" w:space="0" w:color="auto"/>
        <w:bottom w:val="none" w:sz="0" w:space="0" w:color="auto"/>
        <w:right w:val="none" w:sz="0" w:space="0" w:color="auto"/>
      </w:divBdr>
    </w:div>
    <w:div w:id="616763538">
      <w:bodyDiv w:val="1"/>
      <w:marLeft w:val="0"/>
      <w:marRight w:val="0"/>
      <w:marTop w:val="0"/>
      <w:marBottom w:val="0"/>
      <w:divBdr>
        <w:top w:val="none" w:sz="0" w:space="0" w:color="auto"/>
        <w:left w:val="none" w:sz="0" w:space="0" w:color="auto"/>
        <w:bottom w:val="none" w:sz="0" w:space="0" w:color="auto"/>
        <w:right w:val="none" w:sz="0" w:space="0" w:color="auto"/>
      </w:divBdr>
    </w:div>
    <w:div w:id="728573964">
      <w:bodyDiv w:val="1"/>
      <w:marLeft w:val="0"/>
      <w:marRight w:val="0"/>
      <w:marTop w:val="0"/>
      <w:marBottom w:val="0"/>
      <w:divBdr>
        <w:top w:val="none" w:sz="0" w:space="0" w:color="auto"/>
        <w:left w:val="none" w:sz="0" w:space="0" w:color="auto"/>
        <w:bottom w:val="none" w:sz="0" w:space="0" w:color="auto"/>
        <w:right w:val="none" w:sz="0" w:space="0" w:color="auto"/>
      </w:divBdr>
    </w:div>
    <w:div w:id="754984103">
      <w:bodyDiv w:val="1"/>
      <w:marLeft w:val="0"/>
      <w:marRight w:val="0"/>
      <w:marTop w:val="0"/>
      <w:marBottom w:val="0"/>
      <w:divBdr>
        <w:top w:val="none" w:sz="0" w:space="0" w:color="auto"/>
        <w:left w:val="none" w:sz="0" w:space="0" w:color="auto"/>
        <w:bottom w:val="none" w:sz="0" w:space="0" w:color="auto"/>
        <w:right w:val="none" w:sz="0" w:space="0" w:color="auto"/>
      </w:divBdr>
    </w:div>
    <w:div w:id="782382470">
      <w:bodyDiv w:val="1"/>
      <w:marLeft w:val="0"/>
      <w:marRight w:val="0"/>
      <w:marTop w:val="0"/>
      <w:marBottom w:val="0"/>
      <w:divBdr>
        <w:top w:val="none" w:sz="0" w:space="0" w:color="auto"/>
        <w:left w:val="none" w:sz="0" w:space="0" w:color="auto"/>
        <w:bottom w:val="none" w:sz="0" w:space="0" w:color="auto"/>
        <w:right w:val="none" w:sz="0" w:space="0" w:color="auto"/>
      </w:divBdr>
    </w:div>
    <w:div w:id="907111381">
      <w:bodyDiv w:val="1"/>
      <w:marLeft w:val="0"/>
      <w:marRight w:val="0"/>
      <w:marTop w:val="0"/>
      <w:marBottom w:val="0"/>
      <w:divBdr>
        <w:top w:val="none" w:sz="0" w:space="0" w:color="auto"/>
        <w:left w:val="none" w:sz="0" w:space="0" w:color="auto"/>
        <w:bottom w:val="none" w:sz="0" w:space="0" w:color="auto"/>
        <w:right w:val="none" w:sz="0" w:space="0" w:color="auto"/>
      </w:divBdr>
    </w:div>
    <w:div w:id="920335529">
      <w:bodyDiv w:val="1"/>
      <w:marLeft w:val="0"/>
      <w:marRight w:val="0"/>
      <w:marTop w:val="0"/>
      <w:marBottom w:val="0"/>
      <w:divBdr>
        <w:top w:val="none" w:sz="0" w:space="0" w:color="auto"/>
        <w:left w:val="none" w:sz="0" w:space="0" w:color="auto"/>
        <w:bottom w:val="none" w:sz="0" w:space="0" w:color="auto"/>
        <w:right w:val="none" w:sz="0" w:space="0" w:color="auto"/>
      </w:divBdr>
    </w:div>
    <w:div w:id="1059943444">
      <w:bodyDiv w:val="1"/>
      <w:marLeft w:val="0"/>
      <w:marRight w:val="0"/>
      <w:marTop w:val="0"/>
      <w:marBottom w:val="0"/>
      <w:divBdr>
        <w:top w:val="none" w:sz="0" w:space="0" w:color="auto"/>
        <w:left w:val="none" w:sz="0" w:space="0" w:color="auto"/>
        <w:bottom w:val="none" w:sz="0" w:space="0" w:color="auto"/>
        <w:right w:val="none" w:sz="0" w:space="0" w:color="auto"/>
      </w:divBdr>
    </w:div>
    <w:div w:id="1089429075">
      <w:bodyDiv w:val="1"/>
      <w:marLeft w:val="0"/>
      <w:marRight w:val="0"/>
      <w:marTop w:val="0"/>
      <w:marBottom w:val="0"/>
      <w:divBdr>
        <w:top w:val="none" w:sz="0" w:space="0" w:color="auto"/>
        <w:left w:val="none" w:sz="0" w:space="0" w:color="auto"/>
        <w:bottom w:val="none" w:sz="0" w:space="0" w:color="auto"/>
        <w:right w:val="none" w:sz="0" w:space="0" w:color="auto"/>
      </w:divBdr>
      <w:divsChild>
        <w:div w:id="1520461425">
          <w:marLeft w:val="0"/>
          <w:marRight w:val="0"/>
          <w:marTop w:val="0"/>
          <w:marBottom w:val="0"/>
          <w:divBdr>
            <w:top w:val="none" w:sz="0" w:space="0" w:color="auto"/>
            <w:left w:val="none" w:sz="0" w:space="0" w:color="auto"/>
            <w:bottom w:val="none" w:sz="0" w:space="0" w:color="auto"/>
            <w:right w:val="none" w:sz="0" w:space="0" w:color="auto"/>
          </w:divBdr>
        </w:div>
        <w:div w:id="554005373">
          <w:marLeft w:val="0"/>
          <w:marRight w:val="0"/>
          <w:marTop w:val="0"/>
          <w:marBottom w:val="0"/>
          <w:divBdr>
            <w:top w:val="none" w:sz="0" w:space="0" w:color="auto"/>
            <w:left w:val="none" w:sz="0" w:space="0" w:color="auto"/>
            <w:bottom w:val="none" w:sz="0" w:space="0" w:color="auto"/>
            <w:right w:val="none" w:sz="0" w:space="0" w:color="auto"/>
          </w:divBdr>
        </w:div>
        <w:div w:id="766384707">
          <w:marLeft w:val="0"/>
          <w:marRight w:val="0"/>
          <w:marTop w:val="0"/>
          <w:marBottom w:val="0"/>
          <w:divBdr>
            <w:top w:val="none" w:sz="0" w:space="0" w:color="auto"/>
            <w:left w:val="none" w:sz="0" w:space="0" w:color="auto"/>
            <w:bottom w:val="none" w:sz="0" w:space="0" w:color="auto"/>
            <w:right w:val="none" w:sz="0" w:space="0" w:color="auto"/>
          </w:divBdr>
        </w:div>
        <w:div w:id="183789522">
          <w:marLeft w:val="0"/>
          <w:marRight w:val="0"/>
          <w:marTop w:val="0"/>
          <w:marBottom w:val="0"/>
          <w:divBdr>
            <w:top w:val="none" w:sz="0" w:space="0" w:color="auto"/>
            <w:left w:val="none" w:sz="0" w:space="0" w:color="auto"/>
            <w:bottom w:val="none" w:sz="0" w:space="0" w:color="auto"/>
            <w:right w:val="none" w:sz="0" w:space="0" w:color="auto"/>
          </w:divBdr>
        </w:div>
        <w:div w:id="217590677">
          <w:marLeft w:val="0"/>
          <w:marRight w:val="0"/>
          <w:marTop w:val="0"/>
          <w:marBottom w:val="0"/>
          <w:divBdr>
            <w:top w:val="none" w:sz="0" w:space="0" w:color="auto"/>
            <w:left w:val="none" w:sz="0" w:space="0" w:color="auto"/>
            <w:bottom w:val="none" w:sz="0" w:space="0" w:color="auto"/>
            <w:right w:val="none" w:sz="0" w:space="0" w:color="auto"/>
          </w:divBdr>
        </w:div>
        <w:div w:id="2009399916">
          <w:marLeft w:val="0"/>
          <w:marRight w:val="0"/>
          <w:marTop w:val="0"/>
          <w:marBottom w:val="0"/>
          <w:divBdr>
            <w:top w:val="none" w:sz="0" w:space="0" w:color="auto"/>
            <w:left w:val="none" w:sz="0" w:space="0" w:color="auto"/>
            <w:bottom w:val="none" w:sz="0" w:space="0" w:color="auto"/>
            <w:right w:val="none" w:sz="0" w:space="0" w:color="auto"/>
          </w:divBdr>
        </w:div>
        <w:div w:id="2075859760">
          <w:marLeft w:val="0"/>
          <w:marRight w:val="0"/>
          <w:marTop w:val="0"/>
          <w:marBottom w:val="0"/>
          <w:divBdr>
            <w:top w:val="none" w:sz="0" w:space="0" w:color="auto"/>
            <w:left w:val="none" w:sz="0" w:space="0" w:color="auto"/>
            <w:bottom w:val="none" w:sz="0" w:space="0" w:color="auto"/>
            <w:right w:val="none" w:sz="0" w:space="0" w:color="auto"/>
          </w:divBdr>
        </w:div>
        <w:div w:id="241838291">
          <w:marLeft w:val="0"/>
          <w:marRight w:val="0"/>
          <w:marTop w:val="0"/>
          <w:marBottom w:val="0"/>
          <w:divBdr>
            <w:top w:val="none" w:sz="0" w:space="0" w:color="auto"/>
            <w:left w:val="none" w:sz="0" w:space="0" w:color="auto"/>
            <w:bottom w:val="none" w:sz="0" w:space="0" w:color="auto"/>
            <w:right w:val="none" w:sz="0" w:space="0" w:color="auto"/>
          </w:divBdr>
        </w:div>
        <w:div w:id="1303345403">
          <w:marLeft w:val="0"/>
          <w:marRight w:val="0"/>
          <w:marTop w:val="0"/>
          <w:marBottom w:val="0"/>
          <w:divBdr>
            <w:top w:val="none" w:sz="0" w:space="0" w:color="auto"/>
            <w:left w:val="none" w:sz="0" w:space="0" w:color="auto"/>
            <w:bottom w:val="none" w:sz="0" w:space="0" w:color="auto"/>
            <w:right w:val="none" w:sz="0" w:space="0" w:color="auto"/>
          </w:divBdr>
        </w:div>
        <w:div w:id="1690134480">
          <w:marLeft w:val="0"/>
          <w:marRight w:val="0"/>
          <w:marTop w:val="0"/>
          <w:marBottom w:val="0"/>
          <w:divBdr>
            <w:top w:val="none" w:sz="0" w:space="0" w:color="auto"/>
            <w:left w:val="none" w:sz="0" w:space="0" w:color="auto"/>
            <w:bottom w:val="none" w:sz="0" w:space="0" w:color="auto"/>
            <w:right w:val="none" w:sz="0" w:space="0" w:color="auto"/>
          </w:divBdr>
        </w:div>
      </w:divsChild>
    </w:div>
    <w:div w:id="1669672225">
      <w:bodyDiv w:val="1"/>
      <w:marLeft w:val="0"/>
      <w:marRight w:val="0"/>
      <w:marTop w:val="0"/>
      <w:marBottom w:val="0"/>
      <w:divBdr>
        <w:top w:val="none" w:sz="0" w:space="0" w:color="auto"/>
        <w:left w:val="none" w:sz="0" w:space="0" w:color="auto"/>
        <w:bottom w:val="none" w:sz="0" w:space="0" w:color="auto"/>
        <w:right w:val="none" w:sz="0" w:space="0" w:color="auto"/>
      </w:divBdr>
    </w:div>
    <w:div w:id="1709603166">
      <w:bodyDiv w:val="1"/>
      <w:marLeft w:val="0"/>
      <w:marRight w:val="0"/>
      <w:marTop w:val="0"/>
      <w:marBottom w:val="0"/>
      <w:divBdr>
        <w:top w:val="none" w:sz="0" w:space="0" w:color="auto"/>
        <w:left w:val="none" w:sz="0" w:space="0" w:color="auto"/>
        <w:bottom w:val="none" w:sz="0" w:space="0" w:color="auto"/>
        <w:right w:val="none" w:sz="0" w:space="0" w:color="auto"/>
      </w:divBdr>
      <w:divsChild>
        <w:div w:id="38863789">
          <w:marLeft w:val="115"/>
          <w:marRight w:val="0"/>
          <w:marTop w:val="0"/>
          <w:marBottom w:val="0"/>
          <w:divBdr>
            <w:top w:val="single" w:sz="4" w:space="9" w:color="D7D7D7"/>
            <w:left w:val="single" w:sz="4" w:space="9" w:color="D7D7D7"/>
            <w:bottom w:val="single" w:sz="4" w:space="3" w:color="D7D7D7"/>
            <w:right w:val="single" w:sz="4" w:space="9" w:color="D7D7D7"/>
          </w:divBdr>
        </w:div>
        <w:div w:id="2075085890">
          <w:marLeft w:val="0"/>
          <w:marRight w:val="0"/>
          <w:marTop w:val="0"/>
          <w:marBottom w:val="0"/>
          <w:divBdr>
            <w:top w:val="none" w:sz="0" w:space="0" w:color="auto"/>
            <w:left w:val="none" w:sz="0" w:space="0" w:color="auto"/>
            <w:bottom w:val="none" w:sz="0" w:space="0" w:color="auto"/>
            <w:right w:val="none" w:sz="0" w:space="0" w:color="auto"/>
          </w:divBdr>
        </w:div>
        <w:div w:id="796217484">
          <w:marLeft w:val="0"/>
          <w:marRight w:val="0"/>
          <w:marTop w:val="0"/>
          <w:marBottom w:val="0"/>
          <w:divBdr>
            <w:top w:val="none" w:sz="0" w:space="0" w:color="auto"/>
            <w:left w:val="none" w:sz="0" w:space="0" w:color="auto"/>
            <w:bottom w:val="none" w:sz="0" w:space="0" w:color="auto"/>
            <w:right w:val="none" w:sz="0" w:space="0" w:color="auto"/>
          </w:divBdr>
        </w:div>
        <w:div w:id="628246344">
          <w:marLeft w:val="0"/>
          <w:marRight w:val="0"/>
          <w:marTop w:val="0"/>
          <w:marBottom w:val="0"/>
          <w:divBdr>
            <w:top w:val="none" w:sz="0" w:space="0" w:color="auto"/>
            <w:left w:val="none" w:sz="0" w:space="0" w:color="auto"/>
            <w:bottom w:val="none" w:sz="0" w:space="0" w:color="auto"/>
            <w:right w:val="none" w:sz="0" w:space="0" w:color="auto"/>
          </w:divBdr>
        </w:div>
        <w:div w:id="1165825109">
          <w:marLeft w:val="0"/>
          <w:marRight w:val="0"/>
          <w:marTop w:val="0"/>
          <w:marBottom w:val="0"/>
          <w:divBdr>
            <w:top w:val="none" w:sz="0" w:space="0" w:color="auto"/>
            <w:left w:val="none" w:sz="0" w:space="0" w:color="auto"/>
            <w:bottom w:val="none" w:sz="0" w:space="0" w:color="auto"/>
            <w:right w:val="none" w:sz="0" w:space="0" w:color="auto"/>
          </w:divBdr>
        </w:div>
        <w:div w:id="64188399">
          <w:marLeft w:val="0"/>
          <w:marRight w:val="0"/>
          <w:marTop w:val="0"/>
          <w:marBottom w:val="0"/>
          <w:divBdr>
            <w:top w:val="none" w:sz="0" w:space="0" w:color="auto"/>
            <w:left w:val="none" w:sz="0" w:space="0" w:color="auto"/>
            <w:bottom w:val="none" w:sz="0" w:space="0" w:color="auto"/>
            <w:right w:val="none" w:sz="0" w:space="0" w:color="auto"/>
          </w:divBdr>
        </w:div>
        <w:div w:id="1103063966">
          <w:marLeft w:val="0"/>
          <w:marRight w:val="0"/>
          <w:marTop w:val="0"/>
          <w:marBottom w:val="0"/>
          <w:divBdr>
            <w:top w:val="none" w:sz="0" w:space="0" w:color="auto"/>
            <w:left w:val="none" w:sz="0" w:space="0" w:color="auto"/>
            <w:bottom w:val="none" w:sz="0" w:space="0" w:color="auto"/>
            <w:right w:val="none" w:sz="0" w:space="0" w:color="auto"/>
          </w:divBdr>
        </w:div>
        <w:div w:id="1047070446">
          <w:marLeft w:val="0"/>
          <w:marRight w:val="0"/>
          <w:marTop w:val="0"/>
          <w:marBottom w:val="0"/>
          <w:divBdr>
            <w:top w:val="none" w:sz="0" w:space="0" w:color="auto"/>
            <w:left w:val="none" w:sz="0" w:space="0" w:color="auto"/>
            <w:bottom w:val="none" w:sz="0" w:space="0" w:color="auto"/>
            <w:right w:val="none" w:sz="0" w:space="0" w:color="auto"/>
          </w:divBdr>
        </w:div>
        <w:div w:id="1912351436">
          <w:marLeft w:val="0"/>
          <w:marRight w:val="0"/>
          <w:marTop w:val="0"/>
          <w:marBottom w:val="0"/>
          <w:divBdr>
            <w:top w:val="none" w:sz="0" w:space="0" w:color="auto"/>
            <w:left w:val="none" w:sz="0" w:space="0" w:color="auto"/>
            <w:bottom w:val="none" w:sz="0" w:space="0" w:color="auto"/>
            <w:right w:val="none" w:sz="0" w:space="0" w:color="auto"/>
          </w:divBdr>
        </w:div>
      </w:divsChild>
    </w:div>
    <w:div w:id="1782646749">
      <w:bodyDiv w:val="1"/>
      <w:marLeft w:val="0"/>
      <w:marRight w:val="0"/>
      <w:marTop w:val="0"/>
      <w:marBottom w:val="0"/>
      <w:divBdr>
        <w:top w:val="none" w:sz="0" w:space="0" w:color="auto"/>
        <w:left w:val="none" w:sz="0" w:space="0" w:color="auto"/>
        <w:bottom w:val="none" w:sz="0" w:space="0" w:color="auto"/>
        <w:right w:val="none" w:sz="0" w:space="0" w:color="auto"/>
      </w:divBdr>
    </w:div>
    <w:div w:id="1870409456">
      <w:bodyDiv w:val="1"/>
      <w:marLeft w:val="0"/>
      <w:marRight w:val="0"/>
      <w:marTop w:val="0"/>
      <w:marBottom w:val="0"/>
      <w:divBdr>
        <w:top w:val="none" w:sz="0" w:space="0" w:color="auto"/>
        <w:left w:val="none" w:sz="0" w:space="0" w:color="auto"/>
        <w:bottom w:val="none" w:sz="0" w:space="0" w:color="auto"/>
        <w:right w:val="none" w:sz="0" w:space="0" w:color="auto"/>
      </w:divBdr>
    </w:div>
    <w:div w:id="2031638023">
      <w:bodyDiv w:val="1"/>
      <w:marLeft w:val="0"/>
      <w:marRight w:val="0"/>
      <w:marTop w:val="0"/>
      <w:marBottom w:val="0"/>
      <w:divBdr>
        <w:top w:val="none" w:sz="0" w:space="0" w:color="auto"/>
        <w:left w:val="none" w:sz="0" w:space="0" w:color="auto"/>
        <w:bottom w:val="none" w:sz="0" w:space="0" w:color="auto"/>
        <w:right w:val="none" w:sz="0" w:space="0" w:color="auto"/>
      </w:divBdr>
      <w:divsChild>
        <w:div w:id="107437446">
          <w:marLeft w:val="0"/>
          <w:marRight w:val="0"/>
          <w:marTop w:val="0"/>
          <w:marBottom w:val="0"/>
          <w:divBdr>
            <w:top w:val="none" w:sz="0" w:space="0" w:color="auto"/>
            <w:left w:val="none" w:sz="0" w:space="0" w:color="auto"/>
            <w:bottom w:val="none" w:sz="0" w:space="0" w:color="auto"/>
            <w:right w:val="none" w:sz="0" w:space="0" w:color="auto"/>
          </w:divBdr>
          <w:divsChild>
            <w:div w:id="1237662975">
              <w:marLeft w:val="0"/>
              <w:marRight w:val="0"/>
              <w:marTop w:val="0"/>
              <w:marBottom w:val="0"/>
              <w:divBdr>
                <w:top w:val="none" w:sz="0" w:space="0" w:color="auto"/>
                <w:left w:val="none" w:sz="0" w:space="0" w:color="auto"/>
                <w:bottom w:val="none" w:sz="0" w:space="0" w:color="auto"/>
                <w:right w:val="none" w:sz="0" w:space="0" w:color="auto"/>
              </w:divBdr>
            </w:div>
            <w:div w:id="5090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6333">
      <w:bodyDiv w:val="1"/>
      <w:marLeft w:val="0"/>
      <w:marRight w:val="0"/>
      <w:marTop w:val="0"/>
      <w:marBottom w:val="0"/>
      <w:divBdr>
        <w:top w:val="none" w:sz="0" w:space="0" w:color="auto"/>
        <w:left w:val="none" w:sz="0" w:space="0" w:color="auto"/>
        <w:bottom w:val="none" w:sz="0" w:space="0" w:color="auto"/>
        <w:right w:val="none" w:sz="0" w:space="0" w:color="auto"/>
      </w:divBdr>
    </w:div>
    <w:div w:id="210746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tutorialsteacher.com/Content/images/linq/queryable.png" TargetMode="External"/><Relationship Id="rId26" Type="http://schemas.openxmlformats.org/officeDocument/2006/relationships/hyperlink" Target="https://msdn.microsoft.com/en-us/library/system.linq.queryable(v=vs.110).aspx" TargetMode="External"/><Relationship Id="rId39" Type="http://schemas.openxmlformats.org/officeDocument/2006/relationships/hyperlink" Target="https://www.tutorialsteacher.com/Content/images/linq/lambda-expression-1.png" TargetMode="External"/><Relationship Id="rId21" Type="http://schemas.openxmlformats.org/officeDocument/2006/relationships/hyperlink" Target="https://www.tutorialsteacher.com/Content/images/linq/linq-query-syntax.png" TargetMode="External"/><Relationship Id="rId34" Type="http://schemas.openxmlformats.org/officeDocument/2006/relationships/hyperlink" Target="https://www.tutorialsteacher.com/csharp/csharp-anonymous-method" TargetMode="External"/><Relationship Id="rId42" Type="http://schemas.openxmlformats.org/officeDocument/2006/relationships/image" Target="media/image10.png"/><Relationship Id="rId47" Type="http://schemas.openxmlformats.org/officeDocument/2006/relationships/hyperlink" Target="https://www.tutorialsteacher.com/codeeditor?cid=cs-PWGyET" TargetMode="External"/><Relationship Id="rId50" Type="http://schemas.openxmlformats.org/officeDocument/2006/relationships/hyperlink" Target="https://www.tutorialsteacher.com/codeeditor?cid=cs-oGZEjZ" TargetMode="External"/><Relationship Id="rId55" Type="http://schemas.openxmlformats.org/officeDocument/2006/relationships/hyperlink" Target="https://www.tutorialsteacher.com/csharp/csharp-action-delegate" TargetMode="External"/><Relationship Id="rId63" Type="http://schemas.openxmlformats.org/officeDocument/2006/relationships/hyperlink" Target="https://www.tutorialsteacher.com/codeeditor?cid=cs-TilB9f" TargetMode="External"/><Relationship Id="rId68" Type="http://schemas.openxmlformats.org/officeDocument/2006/relationships/hyperlink" Target="https://www.tutorialsteacher.com/Content/images/linq/standard-query-operators-linq-method-syntax.png" TargetMode="External"/><Relationship Id="rId76" Type="http://schemas.openxmlformats.org/officeDocument/2006/relationships/hyperlink" Target="https://dotnettutorials.net/lesson/deferred-execution-vs-immediate-execution-in-linq/" TargetMode="External"/><Relationship Id="rId84" Type="http://schemas.openxmlformats.org/officeDocument/2006/relationships/image" Target="media/image28.png"/><Relationship Id="rId89" Type="http://schemas.openxmlformats.org/officeDocument/2006/relationships/theme" Target="theme/theme1.xml"/><Relationship Id="rId7" Type="http://schemas.openxmlformats.org/officeDocument/2006/relationships/hyperlink" Target="https://docs.microsoft.com/en-us/dotnet/api/system.linq.iqueryable-1" TargetMode="External"/><Relationship Id="rId71"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tutorialsteacher.com/Content/images/linq/Queryable-extension-methods.png" TargetMode="External"/><Relationship Id="rId29" Type="http://schemas.openxmlformats.org/officeDocument/2006/relationships/image" Target="media/image7.png"/><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hyperlink" Target="https://www.tutorialsteacher.com/codeeditor?cid=cs-rqSYnO" TargetMode="External"/><Relationship Id="rId40" Type="http://schemas.openxmlformats.org/officeDocument/2006/relationships/image" Target="media/image9.png"/><Relationship Id="rId45" Type="http://schemas.openxmlformats.org/officeDocument/2006/relationships/hyperlink" Target="https://www.tutorialsteacher.com/Content/images/linq/lambda-expression-vb.png" TargetMode="External"/><Relationship Id="rId53" Type="http://schemas.openxmlformats.org/officeDocument/2006/relationships/hyperlink" Target="https://www.tutorialsteacher.com/codeeditor?cid=cs-p76aBt" TargetMode="External"/><Relationship Id="rId58" Type="http://schemas.openxmlformats.org/officeDocument/2006/relationships/hyperlink" Target="https://www.tutorialsteacher.com/codeeditor?cid=cs-MfwAY6" TargetMode="External"/><Relationship Id="rId66" Type="http://schemas.openxmlformats.org/officeDocument/2006/relationships/hyperlink" Target="https://www.tutorialsteacher.com/Content/images/linq/standard-query-operators-linq-query-syntax.png" TargetMode="External"/><Relationship Id="rId74" Type="http://schemas.openxmlformats.org/officeDocument/2006/relationships/image" Target="media/image19.png"/><Relationship Id="rId79" Type="http://schemas.openxmlformats.org/officeDocument/2006/relationships/image" Target="media/image23.png"/><Relationship Id="rId87" Type="http://schemas.openxmlformats.org/officeDocument/2006/relationships/image" Target="media/image31.png"/><Relationship Id="rId5" Type="http://schemas.openxmlformats.org/officeDocument/2006/relationships/hyperlink" Target="https://www.tutorialsteacher.com/csharp/csharp-version-history" TargetMode="External"/><Relationship Id="rId61" Type="http://schemas.openxmlformats.org/officeDocument/2006/relationships/image" Target="media/image13.png"/><Relationship Id="rId82" Type="http://schemas.openxmlformats.org/officeDocument/2006/relationships/image" Target="media/image26.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sdn.microsoft.com/en-us/library/system.linq.enumerable(v=vs.110).aspx)" TargetMode="External"/><Relationship Id="rId14" Type="http://schemas.openxmlformats.org/officeDocument/2006/relationships/hyperlink" Target="https://msdn.microsoft.com/en-us/library/system.linq.queryable(v=vs.110).aspx" TargetMode="External"/><Relationship Id="rId22" Type="http://schemas.openxmlformats.org/officeDocument/2006/relationships/image" Target="media/image5.png"/><Relationship Id="rId27" Type="http://schemas.openxmlformats.org/officeDocument/2006/relationships/hyperlink" Target="https://www.tutorialsteacher.com/codeeditor?cid=cs-5znwGK" TargetMode="External"/><Relationship Id="rId30" Type="http://schemas.openxmlformats.org/officeDocument/2006/relationships/hyperlink" Target="https://www.tutorialsteacher.com/csharp/csharp-predicate" TargetMode="External"/><Relationship Id="rId35" Type="http://schemas.openxmlformats.org/officeDocument/2006/relationships/hyperlink" Target="https://www.tutorialsteacher.com/codeeditor?cid=cs-HabxnO" TargetMode="External"/><Relationship Id="rId43" Type="http://schemas.openxmlformats.org/officeDocument/2006/relationships/hyperlink" Target="https://www.tutorialsteacher.com/Content/images/linq/lambda-expression-structure.png" TargetMode="External"/><Relationship Id="rId48" Type="http://schemas.openxmlformats.org/officeDocument/2006/relationships/hyperlink" Target="https://www.tutorialsteacher.com/codeeditor?cid=cs-52ROJw" TargetMode="External"/><Relationship Id="rId56" Type="http://schemas.openxmlformats.org/officeDocument/2006/relationships/hyperlink" Target="https://www.tutorialsteacher.com/csharp/csharp-predicate" TargetMode="External"/><Relationship Id="rId64" Type="http://schemas.openxmlformats.org/officeDocument/2006/relationships/hyperlink" Target="https://www.tutorialsteacher.com/codeeditor?cid=cs-nCWoaG" TargetMode="External"/><Relationship Id="rId69" Type="http://schemas.openxmlformats.org/officeDocument/2006/relationships/image" Target="media/image15.png"/><Relationship Id="rId77" Type="http://schemas.openxmlformats.org/officeDocument/2006/relationships/image" Target="media/image21.png"/><Relationship Id="rId8" Type="http://schemas.openxmlformats.org/officeDocument/2006/relationships/hyperlink" Target="https://msdn.microsoft.com/en-us/library/system.linq(v=vs.110).aspx" TargetMode="External"/><Relationship Id="rId51" Type="http://schemas.openxmlformats.org/officeDocument/2006/relationships/hyperlink" Target="https://www.tutorialsteacher.com/codeeditor?cid=cs-HA4Mqu" TargetMode="External"/><Relationship Id="rId72" Type="http://schemas.openxmlformats.org/officeDocument/2006/relationships/image" Target="media/image17.png"/><Relationship Id="rId80" Type="http://schemas.openxmlformats.org/officeDocument/2006/relationships/image" Target="media/image24.png"/><Relationship Id="rId85"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hyperlink" Target="https://www.tutorialsteacher.com/Content/images/linq/Enumerable.png" TargetMode="External"/><Relationship Id="rId17" Type="http://schemas.openxmlformats.org/officeDocument/2006/relationships/image" Target="media/image3.png"/><Relationship Id="rId25" Type="http://schemas.openxmlformats.org/officeDocument/2006/relationships/hyperlink" Target="https://msdn.microsoft.com/en-us/library/system.linq.enumerable(v=vs.110).aspx)" TargetMode="External"/><Relationship Id="rId33" Type="http://schemas.openxmlformats.org/officeDocument/2006/relationships/hyperlink" Target="https://www.tutorialsteacher.com/codeeditor?cid=cs-bG7zlJ" TargetMode="External"/><Relationship Id="rId38" Type="http://schemas.openxmlformats.org/officeDocument/2006/relationships/hyperlink" Target="https://www.tutorialsteacher.com/codeeditor?cid=cs-R13yq1" TargetMode="External"/><Relationship Id="rId46" Type="http://schemas.openxmlformats.org/officeDocument/2006/relationships/image" Target="media/image12.png"/><Relationship Id="rId59" Type="http://schemas.openxmlformats.org/officeDocument/2006/relationships/hyperlink" Target="https://www.tutorialsteacher.com/codeeditor?cid=cs-dh5cUY" TargetMode="External"/><Relationship Id="rId67" Type="http://schemas.openxmlformats.org/officeDocument/2006/relationships/image" Target="media/image14.png"/><Relationship Id="rId20" Type="http://schemas.openxmlformats.org/officeDocument/2006/relationships/hyperlink" Target="https://www.tutorialsteacher.com/codeeditor?cid=cs-AFTZoc" TargetMode="External"/><Relationship Id="rId41" Type="http://schemas.openxmlformats.org/officeDocument/2006/relationships/hyperlink" Target="https://www.tutorialsteacher.com/Content/images/linq/lambda-expression-2.png" TargetMode="External"/><Relationship Id="rId54" Type="http://schemas.openxmlformats.org/officeDocument/2006/relationships/hyperlink" Target="https://www.tutorialsteacher.com/csharp/csharp-func-delegate" TargetMode="External"/><Relationship Id="rId62" Type="http://schemas.openxmlformats.org/officeDocument/2006/relationships/hyperlink" Target="https://www.tutorialsteacher.com/csharp/csharp-action-delegate" TargetMode="External"/><Relationship Id="rId70" Type="http://schemas.openxmlformats.org/officeDocument/2006/relationships/hyperlink" Target="https://www.tutorialsteacher.com/codeeditor?cid=cs-VmWuAS" TargetMode="External"/><Relationship Id="rId75" Type="http://schemas.openxmlformats.org/officeDocument/2006/relationships/image" Target="media/image20.png"/><Relationship Id="rId83" Type="http://schemas.openxmlformats.org/officeDocument/2006/relationships/image" Target="media/image27.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n-us/library/9eekhta0(v=vs.110).aspx" TargetMode="External"/><Relationship Id="rId15" Type="http://schemas.openxmlformats.org/officeDocument/2006/relationships/hyperlink" Target="https://msdn.microsoft.com/en-us/library/vstudio/bb351562(v=vs.100).aspx" TargetMode="External"/><Relationship Id="rId23" Type="http://schemas.openxmlformats.org/officeDocument/2006/relationships/hyperlink" Target="https://www.tutorialsteacher.com/linq/linq-lambda-expression" TargetMode="External"/><Relationship Id="rId28" Type="http://schemas.openxmlformats.org/officeDocument/2006/relationships/hyperlink" Target="https://www.tutorialsteacher.com/Content/images/linq/linq-method-syntax.png" TargetMode="External"/><Relationship Id="rId36" Type="http://schemas.openxmlformats.org/officeDocument/2006/relationships/hyperlink" Target="https://www.tutorialsteacher.com/codeeditor?cid=cs-77xAMs" TargetMode="External"/><Relationship Id="rId49" Type="http://schemas.openxmlformats.org/officeDocument/2006/relationships/hyperlink" Target="https://www.tutorialsteacher.com/codeeditor?cid=cs-1JQVyo" TargetMode="External"/><Relationship Id="rId57" Type="http://schemas.openxmlformats.org/officeDocument/2006/relationships/hyperlink" Target="https://www.tutorialsteacher.com/csharp/csharp-func-delegate" TargetMode="External"/><Relationship Id="rId10" Type="http://schemas.openxmlformats.org/officeDocument/2006/relationships/hyperlink" Target="https://www.tutorialsteacher.com/Content/images/linq/Enumerable-extension-methods.png" TargetMode="External"/><Relationship Id="rId31" Type="http://schemas.openxmlformats.org/officeDocument/2006/relationships/hyperlink" Target="https://www.tutorialsteacher.com/Content/images/linq/linq-where-extension-method.png" TargetMode="External"/><Relationship Id="rId44" Type="http://schemas.openxmlformats.org/officeDocument/2006/relationships/image" Target="media/image11.png"/><Relationship Id="rId52" Type="http://schemas.openxmlformats.org/officeDocument/2006/relationships/hyperlink" Target="https://www.tutorialsteacher.com/codeeditor?cid=cs-S1K7xU" TargetMode="External"/><Relationship Id="rId60" Type="http://schemas.openxmlformats.org/officeDocument/2006/relationships/hyperlink" Target="https://www.tutorialsteacher.com/Content/images/linq/func-with-lambda-expression.png" TargetMode="External"/><Relationship Id="rId65" Type="http://schemas.openxmlformats.org/officeDocument/2006/relationships/hyperlink" Target="https://www.tutorialsteacher.com/codeeditor?cid=cs-tCgBt7" TargetMode="External"/><Relationship Id="rId73" Type="http://schemas.openxmlformats.org/officeDocument/2006/relationships/image" Target="media/image18.png"/><Relationship Id="rId78" Type="http://schemas.openxmlformats.org/officeDocument/2006/relationships/image" Target="media/image22.png"/><Relationship Id="rId81" Type="http://schemas.openxmlformats.org/officeDocument/2006/relationships/image" Target="media/image25.png"/><Relationship Id="rId86"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42</Pages>
  <Words>9413</Words>
  <Characters>53660</Characters>
  <Application>Microsoft Office Word</Application>
  <DocSecurity>0</DocSecurity>
  <Lines>447</Lines>
  <Paragraphs>125</Paragraphs>
  <ScaleCrop>false</ScaleCrop>
  <Company/>
  <LinksUpToDate>false</LinksUpToDate>
  <CharactersWithSpaces>62948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53</cp:revision>
  <dcterms:created xsi:type="dcterms:W3CDTF">2020-03-12T07:06:00Z</dcterms:created>
  <dcterms:modified xsi:type="dcterms:W3CDTF">2020-03-17T07:30:00Z</dcterms:modified>
</cp:coreProperties>
</file>